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18EA1A76" w:rsidR="008D1F7F" w:rsidRPr="009D17CE" w:rsidRDefault="008D1F7F" w:rsidP="009D17CE">
      <w:pPr>
        <w:pStyle w:val="NoSpacing"/>
      </w:pPr>
      <w:r w:rsidRPr="009D17CE">
        <w:t xml:space="preserve">Dear </w:t>
      </w:r>
      <w:r w:rsidR="004869FE">
        <w:t>Professor Lasker</w:t>
      </w:r>
      <w:r w:rsidRPr="009D17CE">
        <w:t xml:space="preserve">, </w:t>
      </w:r>
    </w:p>
    <w:p w14:paraId="096BD026" w14:textId="77777777" w:rsidR="008D1F7F" w:rsidRPr="009D17CE" w:rsidRDefault="008D1F7F" w:rsidP="009D17CE">
      <w:pPr>
        <w:pStyle w:val="NoSpacing"/>
      </w:pPr>
    </w:p>
    <w:p w14:paraId="081CEE9E" w14:textId="2A53AF86" w:rsidR="008D1F7F" w:rsidRPr="009D17CE" w:rsidRDefault="00966327" w:rsidP="009D17CE">
      <w:pPr>
        <w:pStyle w:val="NoSpacing"/>
      </w:pPr>
      <w:r>
        <w:t xml:space="preserve">Please find </w:t>
      </w:r>
      <w:r w:rsidR="004869FE">
        <w:t>attached</w:t>
      </w:r>
      <w:r w:rsidR="008D1F7F" w:rsidRPr="009D17CE">
        <w:t xml:space="preserve"> </w:t>
      </w:r>
      <w:r>
        <w:t>the</w:t>
      </w:r>
      <w:r w:rsidR="008D1F7F" w:rsidRPr="009D17CE">
        <w:t xml:space="preserve"> revised version of </w:t>
      </w:r>
      <w:r>
        <w:t xml:space="preserve">the manuscript </w:t>
      </w:r>
      <w:r w:rsidR="009D17CE" w:rsidRPr="009D17CE">
        <w:t>CORE-D-15-00336</w:t>
      </w:r>
      <w:r w:rsidR="008D1F7F" w:rsidRPr="009D17CE">
        <w:t xml:space="preserve"> </w:t>
      </w:r>
      <w:r w:rsidR="008D1F7F" w:rsidRPr="009D17CE">
        <w:rPr>
          <w:i/>
        </w:rPr>
        <w:t>“Environmental factors limiting fertilisation and larval success in corals</w:t>
      </w:r>
      <w:r>
        <w:rPr>
          <w:i/>
        </w:rPr>
        <w:t>.</w:t>
      </w:r>
      <w:r w:rsidR="008D1F7F" w:rsidRPr="009D17CE">
        <w:rPr>
          <w:i/>
        </w:rPr>
        <w:t>”</w:t>
      </w:r>
      <w:r w:rsidR="009D17CE">
        <w:t xml:space="preserve"> </w:t>
      </w:r>
      <w:r w:rsidR="004869FE">
        <w:t>We</w:t>
      </w:r>
      <w:r>
        <w:t xml:space="preserve"> greatly</w:t>
      </w:r>
      <w:r w:rsidRPr="009D17CE">
        <w:t xml:space="preserve"> </w:t>
      </w:r>
      <w:r w:rsidR="008D1F7F" w:rsidRPr="009D17CE">
        <w:t xml:space="preserve">appreciated the constructive criticism of </w:t>
      </w:r>
      <w:r w:rsidR="009D17CE">
        <w:t>both the Topic Editor and the three</w:t>
      </w:r>
      <w:r w:rsidR="008D1F7F" w:rsidRPr="009D17CE">
        <w:t xml:space="preserve"> reviewers. </w:t>
      </w:r>
      <w:r w:rsidR="004869FE">
        <w:t>We</w:t>
      </w:r>
      <w:r w:rsidR="008D1F7F" w:rsidRPr="009D17CE">
        <w:t xml:space="preserve">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56531C06"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w:t>
      </w:r>
      <w:r w:rsidR="00966327">
        <w:rPr>
          <w:rFonts w:asciiTheme="minorHAnsi" w:eastAsiaTheme="minorHAnsi" w:hAnsiTheme="minorHAnsi" w:cstheme="minorBidi"/>
          <w:sz w:val="22"/>
          <w:szCs w:val="22"/>
          <w:lang w:val="en-AU"/>
        </w:rPr>
        <w:t xml:space="preserve">change is </w:t>
      </w:r>
      <w:r w:rsidR="009D17CE">
        <w:rPr>
          <w:rFonts w:asciiTheme="minorHAnsi" w:eastAsiaTheme="minorHAnsi" w:hAnsiTheme="minorHAnsi" w:cstheme="minorBidi"/>
          <w:sz w:val="22"/>
          <w:szCs w:val="22"/>
          <w:lang w:val="en-AU"/>
        </w:rPr>
        <w:t xml:space="preserve">the discussion </w:t>
      </w:r>
      <w:r w:rsidR="00966327">
        <w:rPr>
          <w:rFonts w:asciiTheme="minorHAnsi" w:eastAsiaTheme="minorHAnsi" w:hAnsiTheme="minorHAnsi" w:cstheme="minorBidi"/>
          <w:sz w:val="22"/>
          <w:szCs w:val="22"/>
          <w:lang w:val="en-AU"/>
        </w:rPr>
        <w:t xml:space="preserve">about </w:t>
      </w:r>
      <w:r w:rsidR="009D17CE">
        <w:rPr>
          <w:rFonts w:asciiTheme="minorHAnsi" w:eastAsiaTheme="minorHAnsi" w:hAnsiTheme="minorHAnsi" w:cstheme="minorBidi"/>
          <w:sz w:val="22"/>
          <w:szCs w:val="22"/>
          <w:lang w:val="en-AU"/>
        </w:rPr>
        <w:t xml:space="preserve">the application of </w:t>
      </w:r>
      <w:r w:rsidR="00966327">
        <w:rPr>
          <w:rFonts w:asciiTheme="minorHAnsi" w:eastAsiaTheme="minorHAnsi" w:hAnsiTheme="minorHAnsi" w:cstheme="minorBidi"/>
          <w:sz w:val="22"/>
          <w:szCs w:val="22"/>
          <w:lang w:val="en-AU"/>
        </w:rPr>
        <w:t xml:space="preserve">our </w:t>
      </w:r>
      <w:r w:rsidR="009D17CE">
        <w:rPr>
          <w:rFonts w:asciiTheme="minorHAnsi" w:eastAsiaTheme="minorHAnsi" w:hAnsiTheme="minorHAnsi" w:cstheme="minorBidi"/>
          <w:sz w:val="22"/>
          <w:szCs w:val="22"/>
          <w:lang w:val="en-AU"/>
        </w:rPr>
        <w:t>model</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Following the reviewers</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advice</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the direction of the manuscript has substantially changed, </w:t>
      </w:r>
      <w:r w:rsidR="004869FE">
        <w:rPr>
          <w:rFonts w:asciiTheme="minorHAnsi" w:eastAsiaTheme="minorHAnsi" w:hAnsiTheme="minorHAnsi" w:cstheme="minorBidi"/>
          <w:sz w:val="22"/>
          <w:szCs w:val="22"/>
          <w:lang w:val="en-AU"/>
        </w:rPr>
        <w:t>where we have expanded</w:t>
      </w:r>
      <w:r w:rsidR="009D17CE">
        <w:rPr>
          <w:rFonts w:asciiTheme="minorHAnsi" w:eastAsiaTheme="minorHAnsi" w:hAnsiTheme="minorHAnsi" w:cstheme="minorBidi"/>
          <w:sz w:val="22"/>
          <w:szCs w:val="22"/>
          <w:lang w:val="en-AU"/>
        </w:rPr>
        <w:t xml:space="preserve"> </w:t>
      </w:r>
      <w:r w:rsidR="004869FE">
        <w:rPr>
          <w:rFonts w:asciiTheme="minorHAnsi" w:eastAsiaTheme="minorHAnsi" w:hAnsiTheme="minorHAnsi" w:cstheme="minorBidi"/>
          <w:sz w:val="22"/>
          <w:szCs w:val="22"/>
          <w:lang w:val="en-AU"/>
        </w:rPr>
        <w:t xml:space="preserve">sections about </w:t>
      </w:r>
      <w:r w:rsidR="009D17CE">
        <w:rPr>
          <w:rFonts w:asciiTheme="minorHAnsi" w:eastAsiaTheme="minorHAnsi" w:hAnsiTheme="minorHAnsi" w:cstheme="minorBidi"/>
          <w:sz w:val="22"/>
          <w:szCs w:val="22"/>
          <w:lang w:val="en-AU"/>
        </w:rPr>
        <w:t xml:space="preserve">the application of the model </w:t>
      </w:r>
      <w:r w:rsidR="004869FE">
        <w:rPr>
          <w:rFonts w:asciiTheme="minorHAnsi" w:eastAsiaTheme="minorHAnsi" w:hAnsiTheme="minorHAnsi" w:cstheme="minorBidi"/>
          <w:sz w:val="22"/>
          <w:szCs w:val="22"/>
          <w:lang w:val="en-AU"/>
        </w:rPr>
        <w:t>as well as incorporated several</w:t>
      </w:r>
      <w:r w:rsidR="009D17CE">
        <w:rPr>
          <w:rFonts w:asciiTheme="minorHAnsi" w:eastAsiaTheme="minorHAnsi" w:hAnsiTheme="minorHAnsi" w:cstheme="minorBidi"/>
          <w:sz w:val="22"/>
          <w:szCs w:val="22"/>
          <w:lang w:val="en-AU"/>
        </w:rPr>
        <w:t xml:space="preserve">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4D670917"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In addition, </w:t>
      </w:r>
      <w:r w:rsidR="004869FE">
        <w:rPr>
          <w:rFonts w:asciiTheme="minorHAnsi" w:eastAsiaTheme="minorHAnsi" w:hAnsiTheme="minorHAnsi" w:cstheme="minorBidi"/>
          <w:sz w:val="22"/>
          <w:szCs w:val="22"/>
          <w:lang w:val="en-AU"/>
        </w:rPr>
        <w:t>we</w:t>
      </w:r>
      <w:r w:rsidR="004869FE" w:rsidRPr="008D1F7F">
        <w:rPr>
          <w:rFonts w:asciiTheme="minorHAnsi" w:eastAsiaTheme="minorHAnsi" w:hAnsiTheme="minorHAnsi" w:cstheme="minorBidi"/>
          <w:sz w:val="22"/>
          <w:szCs w:val="22"/>
          <w:lang w:val="en-AU"/>
        </w:rPr>
        <w:t xml:space="preserve"> </w:t>
      </w:r>
      <w:r w:rsidRPr="008D1F7F">
        <w:rPr>
          <w:rFonts w:asciiTheme="minorHAnsi" w:eastAsiaTheme="minorHAnsi" w:hAnsiTheme="minorHAnsi" w:cstheme="minorBidi"/>
          <w:sz w:val="22"/>
          <w:szCs w:val="22"/>
          <w:lang w:val="en-AU"/>
        </w:rPr>
        <w:t>have rewritten parts of the paper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p>
    <w:p w14:paraId="032E63F7" w14:textId="77777777" w:rsidR="008D1F7F" w:rsidRDefault="008D1F7F" w:rsidP="008D1F7F">
      <w:pPr>
        <w:rPr>
          <w:rFonts w:asciiTheme="minorHAnsi" w:eastAsiaTheme="minorHAnsi" w:hAnsiTheme="minorHAnsi" w:cstheme="minorBidi"/>
          <w:sz w:val="22"/>
          <w:szCs w:val="22"/>
          <w:lang w:val="en-AU"/>
        </w:rPr>
      </w:pPr>
    </w:p>
    <w:p w14:paraId="4512E015" w14:textId="43C51E92"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We hope you agree </w:t>
      </w:r>
      <w:r w:rsidR="007D7BAC">
        <w:rPr>
          <w:rFonts w:asciiTheme="minorHAnsi" w:eastAsiaTheme="minorHAnsi" w:hAnsiTheme="minorHAnsi" w:cstheme="minorBidi"/>
          <w:sz w:val="22"/>
          <w:szCs w:val="22"/>
          <w:lang w:val="en-AU"/>
        </w:rPr>
        <w:t xml:space="preserve">that </w:t>
      </w:r>
      <w:r>
        <w:rPr>
          <w:rFonts w:asciiTheme="minorHAnsi" w:eastAsiaTheme="minorHAnsi" w:hAnsiTheme="minorHAnsi" w:cstheme="minorBidi"/>
          <w:sz w:val="22"/>
          <w:szCs w:val="22"/>
          <w:lang w:val="en-AU"/>
        </w:rPr>
        <w:t>the manuscript is much improve</w:t>
      </w:r>
      <w:r w:rsidR="007D7BAC">
        <w:rPr>
          <w:rFonts w:asciiTheme="minorHAnsi" w:eastAsiaTheme="minorHAnsi" w:hAnsiTheme="minorHAnsi" w:cstheme="minorBidi"/>
          <w:sz w:val="22"/>
          <w:szCs w:val="22"/>
          <w:lang w:val="en-AU"/>
        </w:rPr>
        <w:t>d</w:t>
      </w:r>
      <w:r>
        <w:rPr>
          <w:rFonts w:asciiTheme="minorHAnsi" w:eastAsiaTheme="minorHAnsi" w:hAnsiTheme="minorHAnsi" w:cstheme="minorBidi"/>
          <w:sz w:val="22"/>
          <w:szCs w:val="22"/>
          <w:lang w:val="en-AU"/>
        </w:rPr>
        <w:t>. We look forward to your response.</w:t>
      </w:r>
    </w:p>
    <w:p w14:paraId="0AC45726" w14:textId="77777777" w:rsidR="004869FE" w:rsidRDefault="004869FE" w:rsidP="008D1F7F">
      <w:pPr>
        <w:rPr>
          <w:rFonts w:asciiTheme="minorHAnsi" w:eastAsiaTheme="minorHAnsi" w:hAnsiTheme="minorHAnsi" w:cstheme="minorBidi"/>
          <w:sz w:val="22"/>
          <w:szCs w:val="22"/>
          <w:lang w:val="en-AU"/>
        </w:rPr>
      </w:pPr>
    </w:p>
    <w:p w14:paraId="7F2744CE" w14:textId="0B5D412D"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Sincerely,</w:t>
      </w:r>
    </w:p>
    <w:p w14:paraId="20878DF2" w14:textId="77777777" w:rsidR="004869FE" w:rsidRDefault="004869FE" w:rsidP="008D1F7F">
      <w:pPr>
        <w:rPr>
          <w:rFonts w:asciiTheme="minorHAnsi" w:eastAsiaTheme="minorHAnsi" w:hAnsiTheme="minorHAnsi" w:cstheme="minorBidi"/>
          <w:sz w:val="22"/>
          <w:szCs w:val="22"/>
          <w:lang w:val="en-AU"/>
        </w:rPr>
      </w:pPr>
    </w:p>
    <w:p w14:paraId="139A2109" w14:textId="1AF206E7" w:rsidR="004869FE" w:rsidRPr="008D1F7F"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Rachael Woods</w:t>
      </w: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29E49135" w:rsidR="00176B6B" w:rsidRPr="009F226F" w:rsidRDefault="00176B6B" w:rsidP="004E7004">
      <w:pPr>
        <w:pStyle w:val="NoSpacing"/>
        <w:rPr>
          <w:color w:val="FF0000"/>
        </w:rPr>
      </w:pPr>
      <w:r w:rsidRPr="009F226F">
        <w:rPr>
          <w:color w:val="FF0000"/>
        </w:rPr>
        <w:t>We search</w:t>
      </w:r>
      <w:r w:rsidR="009C055A">
        <w:rPr>
          <w:color w:val="FF0000"/>
        </w:rPr>
        <w:t>ed</w:t>
      </w:r>
      <w:r w:rsidRPr="009F226F">
        <w:rPr>
          <w:color w:val="FF0000"/>
        </w:rPr>
        <w:t xml:space="preserve"> the literature </w:t>
      </w:r>
      <w:r w:rsidR="009C055A">
        <w:rPr>
          <w:color w:val="FF0000"/>
        </w:rPr>
        <w:t>further and have added</w:t>
      </w:r>
      <w:ins w:id="0" w:author="Josh Madin" w:date="2016-03-29T10:05:00Z">
        <w:r w:rsidR="00773F33">
          <w:rPr>
            <w:color w:val="FF0000"/>
          </w:rPr>
          <w:t xml:space="preserve"> ***</w:t>
        </w:r>
      </w:ins>
      <w:r w:rsidR="009C055A">
        <w:rPr>
          <w:color w:val="FF0000"/>
        </w:rPr>
        <w:t xml:space="preserve"> </w:t>
      </w:r>
      <w:commentRangeStart w:id="1"/>
      <w:r w:rsidRPr="009F226F">
        <w:rPr>
          <w:color w:val="FF0000"/>
        </w:rPr>
        <w:t xml:space="preserve">more </w:t>
      </w:r>
      <w:commentRangeEnd w:id="1"/>
      <w:r w:rsidR="00773F33">
        <w:rPr>
          <w:rStyle w:val="CommentReference"/>
        </w:rPr>
        <w:commentReference w:id="1"/>
      </w:r>
      <w:r w:rsidRPr="009F226F">
        <w:rPr>
          <w:color w:val="FF0000"/>
        </w:rPr>
        <w:t>studies</w:t>
      </w:r>
      <w:r w:rsidR="009C055A">
        <w:rPr>
          <w:color w:val="FF0000"/>
        </w:rPr>
        <w:t xml:space="preserve"> to our analysis</w:t>
      </w:r>
      <w:ins w:id="2" w:author="Josh Madin" w:date="2016-03-29T10:06:00Z">
        <w:r w:rsidR="00696BAB">
          <w:rPr>
            <w:color w:val="FF0000"/>
          </w:rPr>
          <w:t>, which have not changed the overall findings</w:t>
        </w:r>
      </w:ins>
      <w:ins w:id="3" w:author="Josh Madin" w:date="2016-03-29T10:07:00Z">
        <w:r w:rsidR="00696BAB">
          <w:rPr>
            <w:color w:val="FF0000"/>
          </w:rPr>
          <w:t>,</w:t>
        </w:r>
      </w:ins>
      <w:ins w:id="4" w:author="Josh Madin" w:date="2016-03-29T10:06:00Z">
        <w:r w:rsidR="00696BAB">
          <w:rPr>
            <w:color w:val="FF0000"/>
          </w:rPr>
          <w:t xml:space="preserve"> but rather made them more robust</w:t>
        </w:r>
      </w:ins>
      <w:r w:rsidR="009F226F">
        <w:rPr>
          <w:color w:val="FF0000"/>
        </w:rPr>
        <w:t xml:space="preserve">. We have made significant changes </w:t>
      </w:r>
      <w:r w:rsidR="009C055A">
        <w:rPr>
          <w:color w:val="FF0000"/>
        </w:rPr>
        <w:t xml:space="preserve">concerning the interpretation of the results </w:t>
      </w:r>
      <w:r w:rsidR="009F226F">
        <w:rPr>
          <w:color w:val="FF0000"/>
        </w:rPr>
        <w:t>throughout the manuscript</w:t>
      </w:r>
      <w:r w:rsidR="009C055A">
        <w:rPr>
          <w:color w:val="FF0000"/>
        </w:rPr>
        <w:t xml:space="preserve"> (e.g., page *** lines ***-***; page *** lines ***-***)</w:t>
      </w:r>
      <w:r w:rsidR="009F226F">
        <w:rPr>
          <w:color w:val="FF0000"/>
        </w:rPr>
        <w:t>.</w:t>
      </w:r>
      <w:r w:rsidR="009C055A">
        <w:rPr>
          <w:color w:val="FF0000"/>
        </w:rPr>
        <w:t xml:space="preserve"> Please see below for details.</w:t>
      </w:r>
      <w:r w:rsidR="009F226F">
        <w:rPr>
          <w:color w:val="FF0000"/>
        </w:rPr>
        <w:t xml:space="preserve">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2501B1F0" w:rsidR="00176B6B" w:rsidRDefault="009C055A" w:rsidP="004E7004">
      <w:pPr>
        <w:pStyle w:val="NoSpacing"/>
        <w:rPr>
          <w:color w:val="FF0000"/>
        </w:rPr>
      </w:pPr>
      <w:r>
        <w:rPr>
          <w:color w:val="FF0000"/>
        </w:rPr>
        <w:t xml:space="preserve">We have completely re-written the discussion based on this comment. </w:t>
      </w:r>
      <w:r w:rsidR="00176B6B" w:rsidRPr="009F226F">
        <w:rPr>
          <w:color w:val="FF0000"/>
        </w:rPr>
        <w:t xml:space="preserve"> </w:t>
      </w:r>
      <w:r>
        <w:rPr>
          <w:color w:val="FF0000"/>
        </w:rPr>
        <w:t>W</w:t>
      </w:r>
      <w:r w:rsidRPr="009F226F">
        <w:rPr>
          <w:color w:val="FF0000"/>
        </w:rPr>
        <w:t xml:space="preserve">e </w:t>
      </w:r>
      <w:r w:rsidR="00176B6B" w:rsidRPr="009F226F">
        <w:rPr>
          <w:color w:val="FF0000"/>
        </w:rPr>
        <w:t xml:space="preserve">now focus on applications of the model </w:t>
      </w:r>
      <w:r>
        <w:rPr>
          <w:color w:val="FF0000"/>
        </w:rPr>
        <w:t>rather than our previous rehashing of patterns already found by other studies (Discussion, page ***)</w:t>
      </w:r>
      <w:r w:rsidR="009F226F">
        <w:rPr>
          <w:color w:val="FF0000"/>
        </w:rPr>
        <w:t>.</w:t>
      </w:r>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6F8785B1" w:rsidR="009454B6" w:rsidRPr="009F226F" w:rsidRDefault="009454B6" w:rsidP="004E7004">
      <w:pPr>
        <w:pStyle w:val="NoSpacing"/>
        <w:rPr>
          <w:color w:val="FF0000"/>
        </w:rPr>
      </w:pPr>
      <w:r w:rsidRPr="009F226F">
        <w:rPr>
          <w:color w:val="FF0000"/>
        </w:rPr>
        <w:lastRenderedPageBreak/>
        <w:t xml:space="preserve">We </w:t>
      </w:r>
      <w:r w:rsidR="00986CFF">
        <w:rPr>
          <w:color w:val="FF0000"/>
        </w:rPr>
        <w:t xml:space="preserve">have re-written the introduction, which briefly introduces the literature and now focuses on combining past work to analyse multiple variables simultaneously as well as the application of such an approach for understanding success in early life stages of corals (Introduction, page: </w:t>
      </w:r>
      <w:r w:rsidR="005A3F30">
        <w:rPr>
          <w:color w:val="FF0000"/>
        </w:rPr>
        <w:t>**</w:t>
      </w:r>
      <w:r w:rsidR="00986CFF">
        <w:rPr>
          <w:color w:val="FF0000"/>
        </w:rPr>
        <w:t xml:space="preserve"> )</w:t>
      </w:r>
      <w:r w:rsidRPr="009F226F">
        <w:rPr>
          <w:color w:val="FF0000"/>
        </w:rPr>
        <w:t xml:space="preserve">.  </w:t>
      </w:r>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50A70486" w:rsidR="00F30784" w:rsidRPr="009F226F" w:rsidRDefault="00F30784" w:rsidP="004E7004">
      <w:pPr>
        <w:pStyle w:val="NoSpacing"/>
        <w:rPr>
          <w:color w:val="FF0000"/>
        </w:rPr>
      </w:pPr>
      <w:r w:rsidRPr="009F226F">
        <w:rPr>
          <w:color w:val="FF0000"/>
        </w:rPr>
        <w:t xml:space="preserve">We have </w:t>
      </w:r>
      <w:r w:rsidR="000B6A8C">
        <w:rPr>
          <w:color w:val="FF0000"/>
        </w:rPr>
        <w:t xml:space="preserve">now </w:t>
      </w:r>
      <w:r w:rsidRPr="009F226F">
        <w:rPr>
          <w:color w:val="FF0000"/>
        </w:rPr>
        <w:t>conducted a more rigorous search of the literature as well as includ</w:t>
      </w:r>
      <w:r w:rsidR="000B6A8C">
        <w:rPr>
          <w:color w:val="FF0000"/>
        </w:rPr>
        <w:t>ed</w:t>
      </w:r>
      <w:r w:rsidRPr="009F226F">
        <w:rPr>
          <w:color w:val="FF0000"/>
        </w:rPr>
        <w:t xml:space="preserve"> the papers </w:t>
      </w:r>
      <w:r w:rsidR="000B6A8C">
        <w:rPr>
          <w:color w:val="FF0000"/>
        </w:rPr>
        <w:t xml:space="preserve">the reviewer </w:t>
      </w:r>
      <w:r w:rsidRPr="009F226F">
        <w:rPr>
          <w:color w:val="FF0000"/>
        </w:rPr>
        <w:t>suggest</w:t>
      </w:r>
      <w:r w:rsidR="000B6A8C">
        <w:rPr>
          <w:color w:val="FF0000"/>
        </w:rPr>
        <w:t>s</w:t>
      </w:r>
      <w:r w:rsidRPr="009F226F">
        <w:rPr>
          <w:color w:val="FF0000"/>
        </w:rPr>
        <w:t xml:space="preserve"> below.</w:t>
      </w:r>
      <w:r w:rsidR="000B6A8C">
        <w:rPr>
          <w:color w:val="FF0000"/>
        </w:rPr>
        <w:t xml:space="preserve"> </w:t>
      </w:r>
      <w:r w:rsidR="007D7BAC">
        <w:rPr>
          <w:color w:val="FF0000"/>
        </w:rPr>
        <w:t>Please see Table S1</w:t>
      </w:r>
      <w:ins w:id="5" w:author="Josh Madin" w:date="2016-03-29T10:08:00Z">
        <w:r w:rsidR="003F03D6">
          <w:rPr>
            <w:color w:val="FF0000"/>
          </w:rPr>
          <w:t xml:space="preserve"> for overview of studies now included in our analysis</w:t>
        </w:r>
      </w:ins>
      <w:r w:rsidR="000B6A8C">
        <w:rPr>
          <w:color w:val="FF0000"/>
        </w:rPr>
        <w:t>.</w:t>
      </w:r>
      <w:r w:rsidRPr="009F226F">
        <w:rPr>
          <w:color w:val="FF0000"/>
        </w:rPr>
        <w:t xml:space="preserve">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61A49640" w14:textId="77777777" w:rsidR="000B6A8C" w:rsidRDefault="000B6A8C" w:rsidP="004E7004">
      <w:pPr>
        <w:pStyle w:val="NoSpacing"/>
      </w:pPr>
    </w:p>
    <w:p w14:paraId="20A793D4" w14:textId="2B0A99E6" w:rsidR="009F226F" w:rsidRPr="006D4B94" w:rsidRDefault="009F226F" w:rsidP="004E7004">
      <w:pPr>
        <w:pStyle w:val="NoSpacing"/>
        <w:rPr>
          <w:color w:val="FF0000"/>
        </w:rPr>
      </w:pPr>
      <w:r w:rsidRPr="006D4B94">
        <w:rPr>
          <w:color w:val="FF0000"/>
        </w:rPr>
        <w:t>We agree that abiotic and nutrient variation may be a factor affecting the results within each study</w:t>
      </w:r>
      <w:r w:rsidR="00E27BE7">
        <w:rPr>
          <w:color w:val="FF0000"/>
        </w:rPr>
        <w:t>;</w:t>
      </w:r>
      <w:r w:rsidRPr="006D4B94">
        <w:rPr>
          <w:color w:val="FF0000"/>
        </w:rPr>
        <w:t xml:space="preserve"> however</w:t>
      </w:r>
      <w:r w:rsidR="00E27BE7">
        <w:rPr>
          <w:color w:val="FF0000"/>
        </w:rPr>
        <w:t>,</w:t>
      </w:r>
      <w:r w:rsidRPr="006D4B94">
        <w:rPr>
          <w:color w:val="FF0000"/>
        </w:rPr>
        <w:t xml:space="preserve"> the level of filtration within each experiment was </w:t>
      </w:r>
      <w:del w:id="6" w:author="Josh Madin" w:date="2016-03-29T10:08:00Z">
        <w:r w:rsidRPr="006D4B94" w:rsidDel="003B0AAF">
          <w:rPr>
            <w:color w:val="FF0000"/>
          </w:rPr>
          <w:delText xml:space="preserve">not </w:delText>
        </w:r>
        <w:r w:rsidR="006D4B94" w:rsidRPr="006D4B94" w:rsidDel="003B0AAF">
          <w:rPr>
            <w:color w:val="FF0000"/>
          </w:rPr>
          <w:delText>always</w:delText>
        </w:r>
      </w:del>
      <w:ins w:id="7" w:author="Josh Madin" w:date="2016-03-29T10:08:00Z">
        <w:r w:rsidR="003B0AAF">
          <w:rPr>
            <w:color w:val="FF0000"/>
          </w:rPr>
          <w:t>rarely</w:t>
        </w:r>
      </w:ins>
      <w:r w:rsidR="006D4B94" w:rsidRPr="006D4B94">
        <w:rPr>
          <w:color w:val="FF0000"/>
        </w:rPr>
        <w:t xml:space="preserve"> given. Instead</w:t>
      </w:r>
      <w:ins w:id="8" w:author="Josh Madin" w:date="2016-03-29T10:08:00Z">
        <w:r w:rsidR="003B0AAF">
          <w:rPr>
            <w:color w:val="FF0000"/>
          </w:rPr>
          <w:t>,</w:t>
        </w:r>
      </w:ins>
      <w:r w:rsidR="006D4B94" w:rsidRPr="006D4B94">
        <w:rPr>
          <w:color w:val="FF0000"/>
        </w:rPr>
        <w:t xml:space="preserve"> we have discussed this limitation in the discussion</w:t>
      </w:r>
      <w:r w:rsidR="003211EF">
        <w:rPr>
          <w:color w:val="FF0000"/>
        </w:rPr>
        <w:t xml:space="preserve"> (page ***, lines ***)</w:t>
      </w:r>
      <w:r w:rsidR="006D4B94" w:rsidRPr="006D4B94">
        <w:rPr>
          <w:color w:val="FF0000"/>
        </w:rPr>
        <w:t xml:space="preserve"> and hope that this </w:t>
      </w:r>
      <w:r w:rsidR="003211EF">
        <w:rPr>
          <w:color w:val="FF0000"/>
        </w:rPr>
        <w:t>will prompt people to properly record</w:t>
      </w:r>
      <w:r w:rsidR="006D4B94" w:rsidRPr="006D4B94">
        <w:rPr>
          <w:color w:val="FF0000"/>
        </w:rPr>
        <w:t xml:space="preserve"> water quality data </w:t>
      </w:r>
      <w:r w:rsidR="003211EF">
        <w:rPr>
          <w:color w:val="FF0000"/>
        </w:rPr>
        <w:t>in future experiments</w:t>
      </w:r>
      <w:r w:rsidR="006D4B94" w:rsidRPr="006D4B94">
        <w:rPr>
          <w:color w:val="FF0000"/>
        </w:rPr>
        <w:t xml:space="preserve">.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5C4EE4BF" w:rsidR="00F30784" w:rsidRPr="00880167" w:rsidRDefault="00F30784" w:rsidP="004E7004">
      <w:pPr>
        <w:pStyle w:val="NoSpacing"/>
        <w:rPr>
          <w:color w:val="FF0000"/>
        </w:rPr>
      </w:pPr>
      <w:r w:rsidRPr="00880167">
        <w:rPr>
          <w:color w:val="FF0000"/>
        </w:rPr>
        <w:t>We have included the paper</w:t>
      </w:r>
      <w:ins w:id="9" w:author="Josh Madin" w:date="2016-03-29T10:09:00Z">
        <w:r w:rsidR="006342FB">
          <w:rPr>
            <w:color w:val="FF0000"/>
          </w:rPr>
          <w:t>s</w:t>
        </w:r>
      </w:ins>
      <w:r w:rsidRPr="00880167">
        <w:rPr>
          <w:color w:val="FF0000"/>
        </w:rPr>
        <w:t xml:space="preserve"> suggested above</w:t>
      </w:r>
      <w:ins w:id="10" w:author="Josh Madin" w:date="2016-03-29T10:09:00Z">
        <w:r w:rsidR="006342FB">
          <w:rPr>
            <w:color w:val="FF0000"/>
          </w:rPr>
          <w:t>,</w:t>
        </w:r>
      </w:ins>
      <w:r w:rsidRPr="00880167">
        <w:rPr>
          <w:color w:val="FF0000"/>
        </w:rPr>
        <w:t xml:space="preserve"> </w:t>
      </w:r>
      <w:r w:rsidR="007D7BAC">
        <w:rPr>
          <w:color w:val="FF0000"/>
        </w:rPr>
        <w:t xml:space="preserve">and </w:t>
      </w:r>
      <w:ins w:id="11" w:author="Josh Madin" w:date="2016-03-29T10:09:00Z">
        <w:r w:rsidR="006342FB">
          <w:rPr>
            <w:color w:val="FF0000"/>
          </w:rPr>
          <w:t xml:space="preserve">also </w:t>
        </w:r>
      </w:ins>
      <w:del w:id="12" w:author="Josh Madin" w:date="2016-03-29T10:09:00Z">
        <w:r w:rsidR="007D7BAC" w:rsidDel="006342FB">
          <w:rPr>
            <w:color w:val="FF0000"/>
          </w:rPr>
          <w:delText xml:space="preserve">have </w:delText>
        </w:r>
      </w:del>
      <w:r w:rsidR="007D7BAC">
        <w:rPr>
          <w:color w:val="FF0000"/>
        </w:rPr>
        <w:t xml:space="preserve">searched the literature for </w:t>
      </w:r>
      <w:del w:id="13" w:author="Josh Madin" w:date="2016-03-29T10:09:00Z">
        <w:r w:rsidR="007D7BAC" w:rsidDel="006342FB">
          <w:rPr>
            <w:color w:val="FF0000"/>
          </w:rPr>
          <w:delText xml:space="preserve">any </w:delText>
        </w:r>
      </w:del>
      <w:r w:rsidR="007D7BAC">
        <w:rPr>
          <w:color w:val="FF0000"/>
        </w:rPr>
        <w:t xml:space="preserve">further examples of the effect of salinity on larval development (Table S1). </w:t>
      </w:r>
    </w:p>
    <w:p w14:paraId="6ED2F412" w14:textId="77777777" w:rsidR="00F30784" w:rsidRPr="00880167" w:rsidRDefault="00F30784" w:rsidP="004E7004">
      <w:pPr>
        <w:pStyle w:val="NoSpacing"/>
        <w:rPr>
          <w:color w:val="FF0000"/>
        </w:rPr>
      </w:pPr>
    </w:p>
    <w:p w14:paraId="11E36AA3" w14:textId="77777777" w:rsidR="004E7004" w:rsidRDefault="004E7004" w:rsidP="004E7004">
      <w:pPr>
        <w:pStyle w:val="NoSpacing"/>
      </w:pPr>
      <w:r w:rsidRPr="00D73EC2">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02FA168F" w14:textId="7121CAA0" w:rsidR="005608FA" w:rsidRPr="006D4B94" w:rsidRDefault="005608FA" w:rsidP="005608FA">
      <w:pPr>
        <w:pStyle w:val="NoSpacing"/>
        <w:rPr>
          <w:color w:val="FF0000"/>
        </w:rPr>
      </w:pPr>
      <w:r w:rsidRPr="006D4B94">
        <w:rPr>
          <w:color w:val="FF0000"/>
        </w:rPr>
        <w:lastRenderedPageBreak/>
        <w:t xml:space="preserve">We </w:t>
      </w:r>
      <w:r>
        <w:rPr>
          <w:color w:val="FF0000"/>
        </w:rPr>
        <w:t>acknowledge that the level of water filtration may</w:t>
      </w:r>
      <w:r w:rsidRPr="006D4B94">
        <w:rPr>
          <w:color w:val="FF0000"/>
        </w:rPr>
        <w:t>be a factor affecting the results within each study</w:t>
      </w:r>
      <w:r>
        <w:rPr>
          <w:color w:val="FF0000"/>
        </w:rPr>
        <w:t>;</w:t>
      </w:r>
      <w:r w:rsidRPr="006D4B94">
        <w:rPr>
          <w:color w:val="FF0000"/>
        </w:rPr>
        <w:t xml:space="preserve"> however</w:t>
      </w:r>
      <w:r>
        <w:rPr>
          <w:color w:val="FF0000"/>
        </w:rPr>
        <w:t>,</w:t>
      </w:r>
      <w:r w:rsidRPr="006D4B94">
        <w:rPr>
          <w:color w:val="FF0000"/>
        </w:rPr>
        <w:t xml:space="preserve"> the level of filtration within </w:t>
      </w:r>
      <w:commentRangeStart w:id="14"/>
      <w:r w:rsidRPr="006D4B94">
        <w:rPr>
          <w:color w:val="FF0000"/>
        </w:rPr>
        <w:t>each experiment was not always given</w:t>
      </w:r>
      <w:commentRangeEnd w:id="14"/>
      <w:r w:rsidR="006342FB">
        <w:rPr>
          <w:rStyle w:val="CommentReference"/>
        </w:rPr>
        <w:commentReference w:id="14"/>
      </w:r>
      <w:r w:rsidRPr="006D4B94">
        <w:rPr>
          <w:color w:val="FF0000"/>
        </w:rPr>
        <w:t>. Instead we have discussed this limitation in the discussion</w:t>
      </w:r>
      <w:r>
        <w:rPr>
          <w:color w:val="FF0000"/>
        </w:rPr>
        <w:t xml:space="preserve"> (page ***, lines ***)</w:t>
      </w:r>
      <w:r w:rsidRPr="006D4B94">
        <w:rPr>
          <w:color w:val="FF0000"/>
        </w:rPr>
        <w:t xml:space="preserve"> and hope that this </w:t>
      </w:r>
      <w:r>
        <w:rPr>
          <w:color w:val="FF0000"/>
        </w:rPr>
        <w:t>will prompt people to properly record</w:t>
      </w:r>
      <w:r w:rsidRPr="006D4B94">
        <w:rPr>
          <w:color w:val="FF0000"/>
        </w:rPr>
        <w:t xml:space="preserve"> water quality data </w:t>
      </w:r>
      <w:r>
        <w:rPr>
          <w:color w:val="FF0000"/>
        </w:rPr>
        <w:t>in future experiments</w:t>
      </w:r>
      <w:r w:rsidRPr="006D4B94">
        <w:rPr>
          <w:color w:val="FF0000"/>
        </w:rPr>
        <w:t xml:space="preserve">. </w:t>
      </w:r>
    </w:p>
    <w:p w14:paraId="4DB3BA2C" w14:textId="77777777" w:rsidR="005608FA" w:rsidRPr="004E7004" w:rsidRDefault="005608FA" w:rsidP="004E7004">
      <w:pPr>
        <w:pStyle w:val="NoSpacing"/>
      </w:pP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2EEF5A1C" w14:textId="62667078" w:rsidR="005A3F30" w:rsidRDefault="005A3F30" w:rsidP="005A3F30">
      <w:pPr>
        <w:pStyle w:val="NoSpacing"/>
        <w:rPr>
          <w:color w:val="FF0000"/>
        </w:rPr>
      </w:pPr>
      <w:r>
        <w:rPr>
          <w:color w:val="FF0000"/>
        </w:rPr>
        <w:t xml:space="preserve">We have </w:t>
      </w:r>
      <w:del w:id="15" w:author="Josh Madin" w:date="2016-03-29T10:11:00Z">
        <w:r w:rsidDel="00BD6C17">
          <w:rPr>
            <w:color w:val="FF0000"/>
          </w:rPr>
          <w:delText xml:space="preserve">completely </w:delText>
        </w:r>
      </w:del>
      <w:r>
        <w:rPr>
          <w:color w:val="FF0000"/>
        </w:rPr>
        <w:t>re-focused the manuscript based on this comment. W</w:t>
      </w:r>
      <w:r w:rsidRPr="009F226F">
        <w:rPr>
          <w:color w:val="FF0000"/>
        </w:rPr>
        <w:t xml:space="preserve">e now </w:t>
      </w:r>
      <w:del w:id="16" w:author="Josh Madin" w:date="2016-03-29T10:11:00Z">
        <w:r w:rsidDel="00BD6C17">
          <w:rPr>
            <w:color w:val="FF0000"/>
          </w:rPr>
          <w:delText xml:space="preserve">strongly </w:delText>
        </w:r>
      </w:del>
      <w:r w:rsidRPr="009F226F">
        <w:rPr>
          <w:color w:val="FF0000"/>
        </w:rPr>
        <w:t xml:space="preserve">focus on </w:t>
      </w:r>
      <w:r>
        <w:rPr>
          <w:color w:val="FF0000"/>
        </w:rPr>
        <w:t>the</w:t>
      </w:r>
      <w:r w:rsidRPr="009F226F">
        <w:rPr>
          <w:color w:val="FF0000"/>
        </w:rPr>
        <w:t xml:space="preserve"> model </w:t>
      </w:r>
      <w:r>
        <w:rPr>
          <w:color w:val="FF0000"/>
        </w:rPr>
        <w:t xml:space="preserve">we created rather than </w:t>
      </w:r>
      <w:del w:id="17" w:author="Josh Madin" w:date="2016-03-29T10:11:00Z">
        <w:r w:rsidDel="00BD6C17">
          <w:rPr>
            <w:color w:val="FF0000"/>
          </w:rPr>
          <w:delText xml:space="preserve">our previous </w:delText>
        </w:r>
      </w:del>
      <w:r>
        <w:rPr>
          <w:color w:val="FF0000"/>
        </w:rPr>
        <w:t xml:space="preserve">rehashing </w:t>
      </w:r>
      <w:ins w:id="18" w:author="Josh Madin" w:date="2016-03-29T10:11:00Z">
        <w:r w:rsidR="00BD6C17">
          <w:rPr>
            <w:color w:val="FF0000"/>
          </w:rPr>
          <w:t>the</w:t>
        </w:r>
      </w:ins>
      <w:del w:id="19" w:author="Josh Madin" w:date="2016-03-29T10:11:00Z">
        <w:r w:rsidDel="00BD6C17">
          <w:rPr>
            <w:color w:val="FF0000"/>
          </w:rPr>
          <w:delText>of</w:delText>
        </w:r>
      </w:del>
      <w:r>
        <w:rPr>
          <w:color w:val="FF0000"/>
        </w:rPr>
        <w:t xml:space="preserve"> patterns already found </w:t>
      </w:r>
      <w:del w:id="20" w:author="Josh Madin" w:date="2016-03-29T10:11:00Z">
        <w:r w:rsidDel="00BD6C17">
          <w:rPr>
            <w:color w:val="FF0000"/>
          </w:rPr>
          <w:delText xml:space="preserve">by </w:delText>
        </w:r>
      </w:del>
      <w:ins w:id="21" w:author="Josh Madin" w:date="2016-03-29T10:11:00Z">
        <w:r w:rsidR="00BD6C17">
          <w:rPr>
            <w:color w:val="FF0000"/>
          </w:rPr>
          <w:t>in</w:t>
        </w:r>
        <w:r w:rsidR="00BD6C17">
          <w:rPr>
            <w:color w:val="FF0000"/>
          </w:rPr>
          <w:t xml:space="preserve"> </w:t>
        </w:r>
      </w:ins>
      <w:r>
        <w:rPr>
          <w:color w:val="FF0000"/>
        </w:rPr>
        <w:t>other studies</w:t>
      </w:r>
      <w:ins w:id="22" w:author="Josh Madin" w:date="2016-03-29T10:11:00Z">
        <w:r w:rsidR="00BD6C17">
          <w:rPr>
            <w:color w:val="FF0000"/>
          </w:rPr>
          <w:t xml:space="preserve">, and also </w:t>
        </w:r>
      </w:ins>
      <w:del w:id="23" w:author="Josh Madin" w:date="2016-03-29T10:11:00Z">
        <w:r w:rsidDel="00BD6C17">
          <w:rPr>
            <w:color w:val="FF0000"/>
          </w:rPr>
          <w:delText xml:space="preserve"> as well as show </w:delText>
        </w:r>
      </w:del>
      <w:ins w:id="24" w:author="Josh Madin" w:date="2016-03-29T10:11:00Z">
        <w:r w:rsidR="00BD6C17">
          <w:rPr>
            <w:color w:val="FF0000"/>
          </w:rPr>
          <w:t xml:space="preserve">demonstrate </w:t>
        </w:r>
      </w:ins>
      <w:r>
        <w:rPr>
          <w:color w:val="FF0000"/>
        </w:rPr>
        <w:t>the application</w:t>
      </w:r>
      <w:del w:id="25" w:author="Josh Madin" w:date="2016-03-29T10:11:00Z">
        <w:r w:rsidDel="00BD6C17">
          <w:rPr>
            <w:color w:val="FF0000"/>
          </w:rPr>
          <w:delText>s</w:delText>
        </w:r>
      </w:del>
      <w:r>
        <w:rPr>
          <w:color w:val="FF0000"/>
        </w:rPr>
        <w:t xml:space="preserve"> of </w:t>
      </w:r>
      <w:ins w:id="26" w:author="Josh Madin" w:date="2016-03-29T10:11:00Z">
        <w:r w:rsidR="00BD6C17">
          <w:rPr>
            <w:color w:val="FF0000"/>
          </w:rPr>
          <w:t>the</w:t>
        </w:r>
      </w:ins>
      <w:del w:id="27" w:author="Josh Madin" w:date="2016-03-29T10:11:00Z">
        <w:r w:rsidDel="00BD6C17">
          <w:rPr>
            <w:color w:val="FF0000"/>
          </w:rPr>
          <w:delText>the</w:delText>
        </w:r>
      </w:del>
      <w:r>
        <w:rPr>
          <w:color w:val="FF0000"/>
        </w:rPr>
        <w:t xml:space="preserve"> model </w:t>
      </w:r>
      <w:ins w:id="28" w:author="Josh Madin" w:date="2016-03-29T10:11:00Z">
        <w:r w:rsidR="00BD6C17">
          <w:rPr>
            <w:color w:val="FF0000"/>
          </w:rPr>
          <w:t xml:space="preserve">using real-world seawater samples </w:t>
        </w:r>
      </w:ins>
      <w:r>
        <w:rPr>
          <w:color w:val="FF0000"/>
        </w:rPr>
        <w:t>(Intro, page **; Discussion, page ***).</w:t>
      </w:r>
    </w:p>
    <w:p w14:paraId="2EF2AD4E" w14:textId="77777777" w:rsidR="005A3F30" w:rsidRPr="00880167" w:rsidRDefault="005A3F30" w:rsidP="004E7004">
      <w:pPr>
        <w:pStyle w:val="NoSpacing"/>
        <w:rPr>
          <w:color w:val="FF0000"/>
        </w:rPr>
      </w:pP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6A9150BF" w14:textId="070DB068" w:rsidR="005A3F30" w:rsidRDefault="00BD6C17" w:rsidP="004E7004">
      <w:pPr>
        <w:pStyle w:val="NoSpacing"/>
        <w:rPr>
          <w:color w:val="FF0000"/>
        </w:rPr>
      </w:pPr>
      <w:ins w:id="29" w:author="Josh Madin" w:date="2016-03-29T10:12:00Z">
        <w:r>
          <w:rPr>
            <w:color w:val="FF0000"/>
          </w:rPr>
          <w:t xml:space="preserve">Similar </w:t>
        </w:r>
      </w:ins>
      <w:del w:id="30" w:author="Josh Madin" w:date="2016-03-29T10:12:00Z">
        <w:r w:rsidR="005A3F30" w:rsidDel="00BD6C17">
          <w:rPr>
            <w:color w:val="FF0000"/>
          </w:rPr>
          <w:delText xml:space="preserve">Based on </w:delText>
        </w:r>
      </w:del>
      <w:r w:rsidR="005A3F30">
        <w:rPr>
          <w:color w:val="FF0000"/>
        </w:rPr>
        <w:t xml:space="preserve">comments </w:t>
      </w:r>
      <w:ins w:id="31" w:author="Josh Madin" w:date="2016-03-29T10:12:00Z">
        <w:r>
          <w:rPr>
            <w:color w:val="FF0000"/>
          </w:rPr>
          <w:t xml:space="preserve">have been </w:t>
        </w:r>
      </w:ins>
      <w:r w:rsidR="005A3F30">
        <w:rPr>
          <w:color w:val="FF0000"/>
        </w:rPr>
        <w:t xml:space="preserve">made by </w:t>
      </w:r>
      <w:del w:id="32" w:author="Josh Madin" w:date="2016-03-29T10:12:00Z">
        <w:r w:rsidR="005A3F30" w:rsidDel="00BD6C17">
          <w:rPr>
            <w:color w:val="FF0000"/>
          </w:rPr>
          <w:delText xml:space="preserve">multiple </w:delText>
        </w:r>
      </w:del>
      <w:ins w:id="33" w:author="Josh Madin" w:date="2016-03-29T10:12:00Z">
        <w:r>
          <w:rPr>
            <w:color w:val="FF0000"/>
          </w:rPr>
          <w:t>the other</w:t>
        </w:r>
        <w:r>
          <w:rPr>
            <w:color w:val="FF0000"/>
          </w:rPr>
          <w:t xml:space="preserve"> </w:t>
        </w:r>
      </w:ins>
      <w:r w:rsidR="005A3F30">
        <w:rPr>
          <w:color w:val="FF0000"/>
        </w:rPr>
        <w:t>reviewers</w:t>
      </w:r>
      <w:del w:id="34" w:author="Josh Madin" w:date="2016-03-29T10:12:00Z">
        <w:r w:rsidR="005A3F30" w:rsidDel="00BD6C17">
          <w:rPr>
            <w:color w:val="FF0000"/>
          </w:rPr>
          <w:delText xml:space="preserve"> similar to this one</w:delText>
        </w:r>
      </w:del>
      <w:ins w:id="35" w:author="Josh Madin" w:date="2016-03-29T10:12:00Z">
        <w:r>
          <w:rPr>
            <w:color w:val="FF0000"/>
          </w:rPr>
          <w:t>, and so</w:t>
        </w:r>
      </w:ins>
      <w:r w:rsidR="005A3F30">
        <w:rPr>
          <w:color w:val="FF0000"/>
        </w:rPr>
        <w:t xml:space="preserve"> we have</w:t>
      </w:r>
      <w:r w:rsidR="00D7117C">
        <w:rPr>
          <w:color w:val="FF0000"/>
        </w:rPr>
        <w:t xml:space="preserve"> made extensive changes to the </w:t>
      </w:r>
      <w:del w:id="36" w:author="Josh Madin" w:date="2016-03-29T10:12:00Z">
        <w:r w:rsidR="00D7117C" w:rsidDel="00BD6C17">
          <w:rPr>
            <w:color w:val="FF0000"/>
          </w:rPr>
          <w:delText xml:space="preserve">direction </w:delText>
        </w:r>
      </w:del>
      <w:ins w:id="37" w:author="Josh Madin" w:date="2016-03-29T10:12:00Z">
        <w:r>
          <w:rPr>
            <w:color w:val="FF0000"/>
          </w:rPr>
          <w:t>structure</w:t>
        </w:r>
        <w:r>
          <w:rPr>
            <w:color w:val="FF0000"/>
          </w:rPr>
          <w:t xml:space="preserve"> </w:t>
        </w:r>
      </w:ins>
      <w:r w:rsidR="00D7117C">
        <w:rPr>
          <w:color w:val="FF0000"/>
        </w:rPr>
        <w:t>of the manuscript</w:t>
      </w:r>
      <w:ins w:id="38" w:author="Josh Madin" w:date="2016-03-29T10:12:00Z">
        <w:r>
          <w:rPr>
            <w:color w:val="FF0000"/>
          </w:rPr>
          <w:t xml:space="preserve">. </w:t>
        </w:r>
      </w:ins>
      <w:del w:id="39" w:author="Josh Madin" w:date="2016-03-29T10:13:00Z">
        <w:r w:rsidR="00D7117C" w:rsidDel="00BD6C17">
          <w:rPr>
            <w:color w:val="FF0000"/>
          </w:rPr>
          <w:delText xml:space="preserve"> and i</w:delText>
        </w:r>
      </w:del>
      <w:ins w:id="40" w:author="Josh Madin" w:date="2016-03-29T10:13:00Z">
        <w:r>
          <w:rPr>
            <w:color w:val="FF0000"/>
          </w:rPr>
          <w:t>We now</w:t>
        </w:r>
      </w:ins>
      <w:del w:id="41" w:author="Josh Madin" w:date="2016-03-29T10:13:00Z">
        <w:r w:rsidR="00D7117C" w:rsidDel="00BD6C17">
          <w:rPr>
            <w:color w:val="FF0000"/>
          </w:rPr>
          <w:delText>nstead</w:delText>
        </w:r>
      </w:del>
      <w:r w:rsidR="00D7117C">
        <w:rPr>
          <w:color w:val="FF0000"/>
        </w:rPr>
        <w:t xml:space="preserve"> focus on the application</w:t>
      </w:r>
      <w:del w:id="42" w:author="Josh Madin" w:date="2016-03-29T10:13:00Z">
        <w:r w:rsidR="00D7117C" w:rsidDel="00BD6C17">
          <w:rPr>
            <w:color w:val="FF0000"/>
          </w:rPr>
          <w:delText>s</w:delText>
        </w:r>
      </w:del>
      <w:r w:rsidR="00D7117C">
        <w:rPr>
          <w:color w:val="FF0000"/>
        </w:rPr>
        <w:t xml:space="preserve"> of our model rather than on re-stating previous findings</w:t>
      </w:r>
      <w:r w:rsidR="004164D0">
        <w:rPr>
          <w:color w:val="FF0000"/>
        </w:rPr>
        <w:t xml:space="preserve"> (Discussion page. **).</w:t>
      </w:r>
      <w:r w:rsidR="00D7117C">
        <w:rPr>
          <w:color w:val="FF0000"/>
        </w:rPr>
        <w:t xml:space="preserve">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17946C36" w14:textId="093EB80E" w:rsidR="00D7117C" w:rsidRDefault="00D7117C" w:rsidP="00D7117C">
      <w:pPr>
        <w:pStyle w:val="NoSpacing"/>
        <w:rPr>
          <w:color w:val="FF0000"/>
        </w:rPr>
      </w:pPr>
      <w:del w:id="43" w:author="Josh Madin" w:date="2016-03-29T10:13:00Z">
        <w:r w:rsidDel="00395993">
          <w:rPr>
            <w:color w:val="FF0000"/>
          </w:rPr>
          <w:delText>As to</w:delText>
        </w:r>
      </w:del>
      <w:ins w:id="44" w:author="Josh Madin" w:date="2016-03-29T10:13:00Z">
        <w:r w:rsidR="00395993">
          <w:rPr>
            <w:color w:val="FF0000"/>
          </w:rPr>
          <w:t>See the above</w:t>
        </w:r>
      </w:ins>
      <w:del w:id="45" w:author="Josh Madin" w:date="2016-03-29T10:13:00Z">
        <w:r w:rsidDel="00395993">
          <w:rPr>
            <w:color w:val="FF0000"/>
          </w:rPr>
          <w:delText xml:space="preserve"> the</w:delText>
        </w:r>
      </w:del>
      <w:r>
        <w:rPr>
          <w:color w:val="FF0000"/>
        </w:rPr>
        <w:t xml:space="preserve"> comment</w:t>
      </w:r>
      <w:del w:id="46" w:author="Josh Madin" w:date="2016-03-29T10:13:00Z">
        <w:r w:rsidR="004164D0" w:rsidDel="00395993">
          <w:rPr>
            <w:color w:val="FF0000"/>
          </w:rPr>
          <w:delText xml:space="preserve"> above</w:delText>
        </w:r>
      </w:del>
      <w:ins w:id="47" w:author="Josh Madin" w:date="2016-03-29T10:13:00Z">
        <w:r w:rsidR="00395993">
          <w:rPr>
            <w:color w:val="FF0000"/>
          </w:rPr>
          <w:t>.</w:t>
        </w:r>
      </w:ins>
      <w:r w:rsidR="004164D0">
        <w:rPr>
          <w:color w:val="FF0000"/>
        </w:rPr>
        <w:t xml:space="preserve"> </w:t>
      </w:r>
      <w:del w:id="48" w:author="Josh Madin" w:date="2016-03-29T10:13:00Z">
        <w:r w:rsidR="004164D0" w:rsidDel="00395993">
          <w:rPr>
            <w:color w:val="FF0000"/>
          </w:rPr>
          <w:delText xml:space="preserve">- </w:delText>
        </w:r>
        <w:r w:rsidDel="00395993">
          <w:rPr>
            <w:color w:val="FF0000"/>
          </w:rPr>
          <w:delText>w</w:delText>
        </w:r>
      </w:del>
      <w:ins w:id="49" w:author="Josh Madin" w:date="2016-03-29T10:13:00Z">
        <w:r w:rsidR="00395993">
          <w:rPr>
            <w:color w:val="FF0000"/>
          </w:rPr>
          <w:t>W</w:t>
        </w:r>
      </w:ins>
      <w:r>
        <w:rPr>
          <w:color w:val="FF0000"/>
        </w:rPr>
        <w:t xml:space="preserve">e have made changes to the focus of the manuscript and </w:t>
      </w:r>
      <w:del w:id="50" w:author="Josh Madin" w:date="2016-03-29T10:13:00Z">
        <w:r w:rsidDel="00395993">
          <w:rPr>
            <w:color w:val="FF0000"/>
          </w:rPr>
          <w:delText xml:space="preserve">instead </w:delText>
        </w:r>
      </w:del>
      <w:ins w:id="51" w:author="Josh Madin" w:date="2016-03-29T10:13:00Z">
        <w:r w:rsidR="00395993">
          <w:rPr>
            <w:color w:val="FF0000"/>
          </w:rPr>
          <w:t>now</w:t>
        </w:r>
        <w:r w:rsidR="00395993">
          <w:rPr>
            <w:color w:val="FF0000"/>
          </w:rPr>
          <w:t xml:space="preserve"> </w:t>
        </w:r>
      </w:ins>
      <w:r>
        <w:rPr>
          <w:color w:val="FF0000"/>
        </w:rPr>
        <w:t>focus on the application</w:t>
      </w:r>
      <w:del w:id="52" w:author="Josh Madin" w:date="2016-03-29T10:13:00Z">
        <w:r w:rsidDel="00395993">
          <w:rPr>
            <w:color w:val="FF0000"/>
          </w:rPr>
          <w:delText>s</w:delText>
        </w:r>
      </w:del>
      <w:r>
        <w:rPr>
          <w:color w:val="FF0000"/>
        </w:rPr>
        <w:t xml:space="preserve"> of our model rather than on re-stating previous findings</w:t>
      </w:r>
      <w:r w:rsidR="004164D0">
        <w:rPr>
          <w:color w:val="FF0000"/>
        </w:rPr>
        <w:t xml:space="preserve"> (Discussion page. **).</w:t>
      </w:r>
      <w:r>
        <w:rPr>
          <w:color w:val="FF0000"/>
        </w:rPr>
        <w:t xml:space="preserve">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1EF70045" w14:textId="37C8B81D" w:rsidR="00395993" w:rsidRDefault="00395993" w:rsidP="004E7004">
      <w:pPr>
        <w:pStyle w:val="NoSpacing"/>
        <w:rPr>
          <w:ins w:id="53" w:author="Josh Madin" w:date="2016-03-29T10:14:00Z"/>
          <w:color w:val="FF0000"/>
        </w:rPr>
      </w:pPr>
      <w:ins w:id="54" w:author="Josh Madin" w:date="2016-03-29T10:14:00Z">
        <w:r>
          <w:rPr>
            <w:color w:val="FF0000"/>
          </w:rPr>
          <w:t>See comment</w:t>
        </w:r>
        <w:r>
          <w:rPr>
            <w:color w:val="FF0000"/>
          </w:rPr>
          <w:t xml:space="preserve"> </w:t>
        </w:r>
        <w:commentRangeStart w:id="55"/>
        <w:r>
          <w:rPr>
            <w:color w:val="FF0000"/>
          </w:rPr>
          <w:t>***</w:t>
        </w:r>
        <w:commentRangeEnd w:id="55"/>
        <w:r>
          <w:rPr>
            <w:rStyle w:val="CommentReference"/>
          </w:rPr>
          <w:commentReference w:id="55"/>
        </w:r>
        <w:r>
          <w:rPr>
            <w:color w:val="FF0000"/>
          </w:rPr>
          <w:t>.</w:t>
        </w:r>
      </w:ins>
    </w:p>
    <w:p w14:paraId="62C6E363" w14:textId="04D20A79" w:rsidR="004164D0" w:rsidDel="00395993" w:rsidRDefault="004164D0" w:rsidP="004164D0">
      <w:pPr>
        <w:pStyle w:val="NoSpacing"/>
        <w:rPr>
          <w:del w:id="56" w:author="Josh Madin" w:date="2016-03-29T10:14:00Z"/>
          <w:color w:val="FF0000"/>
        </w:rPr>
      </w:pPr>
      <w:del w:id="57" w:author="Josh Madin" w:date="2016-03-29T10:14:00Z">
        <w:r w:rsidDel="00395993">
          <w:rPr>
            <w:color w:val="FF0000"/>
          </w:rPr>
          <w:delText xml:space="preserve">As to the comment above - we have made changes to the focus of the manuscript and especially the discussion section and instead focus on the applications of our model rather than on re-stating previous findings (Discussion page. **). </w:delText>
        </w:r>
      </w:del>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xml:space="preserve">- I appreciate that the authors identify some of the limitations of their model. This is rarely done and was useful and refreshing to read. While I fully understand their inability to compare across species, </w:t>
      </w:r>
      <w:r w:rsidRPr="004E7004">
        <w:lastRenderedPageBreak/>
        <w:t>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598B8C4A" w:rsidR="004E7004" w:rsidRPr="009E30BF" w:rsidRDefault="007B7292" w:rsidP="004E7004">
      <w:pPr>
        <w:pStyle w:val="NoSpacing"/>
        <w:rPr>
          <w:color w:val="FF0000"/>
        </w:rPr>
      </w:pPr>
      <w:r>
        <w:rPr>
          <w:color w:val="FF0000"/>
        </w:rPr>
        <w:t xml:space="preserve">We </w:t>
      </w:r>
      <w:del w:id="58" w:author="Josh Madin" w:date="2016-03-29T10:15:00Z">
        <w:r w:rsidDel="0008566D">
          <w:rPr>
            <w:color w:val="FF0000"/>
          </w:rPr>
          <w:delText>have tried</w:delText>
        </w:r>
        <w:r w:rsidR="00890742" w:rsidRPr="009E30BF" w:rsidDel="0008566D">
          <w:rPr>
            <w:color w:val="FF0000"/>
          </w:rPr>
          <w:delText xml:space="preserve"> to include</w:delText>
        </w:r>
      </w:del>
      <w:ins w:id="59" w:author="Josh Madin" w:date="2016-03-29T10:15:00Z">
        <w:r w:rsidR="0008566D">
          <w:rPr>
            <w:color w:val="FF0000"/>
          </w:rPr>
          <w:t>attempted adding</w:t>
        </w:r>
      </w:ins>
      <w:r w:rsidR="00890742" w:rsidRPr="009E30BF">
        <w:rPr>
          <w:color w:val="FF0000"/>
        </w:rPr>
        <w:t xml:space="preserve"> reproductive </w:t>
      </w:r>
      <w:del w:id="60" w:author="Josh Madin" w:date="2016-03-29T10:15:00Z">
        <w:r w:rsidR="00890742" w:rsidRPr="009E30BF" w:rsidDel="0008566D">
          <w:rPr>
            <w:color w:val="FF0000"/>
          </w:rPr>
          <w:delText>differences within</w:delText>
        </w:r>
      </w:del>
      <w:ins w:id="61" w:author="Josh Madin" w:date="2016-03-29T10:15:00Z">
        <w:r w:rsidR="0008566D">
          <w:rPr>
            <w:color w:val="FF0000"/>
          </w:rPr>
          <w:t>mode in</w:t>
        </w:r>
      </w:ins>
      <w:r w:rsidR="00890742" w:rsidRPr="009E30BF">
        <w:rPr>
          <w:color w:val="FF0000"/>
        </w:rPr>
        <w:t xml:space="preserve"> our model</w:t>
      </w:r>
      <w:ins w:id="62" w:author="Josh Madin" w:date="2016-03-29T10:15:00Z">
        <w:r w:rsidR="0008566D">
          <w:rPr>
            <w:color w:val="FF0000"/>
          </w:rPr>
          <w:t xml:space="preserve">.  </w:t>
        </w:r>
      </w:ins>
      <w:del w:id="63" w:author="Josh Madin" w:date="2016-03-29T10:15:00Z">
        <w:r w:rsidR="00890742" w:rsidRPr="009E30BF" w:rsidDel="0008566D">
          <w:rPr>
            <w:color w:val="FF0000"/>
          </w:rPr>
          <w:delText xml:space="preserve"> h</w:delText>
        </w:r>
      </w:del>
      <w:ins w:id="64" w:author="Josh Madin" w:date="2016-03-29T10:15:00Z">
        <w:r w:rsidR="0008566D">
          <w:rPr>
            <w:color w:val="FF0000"/>
          </w:rPr>
          <w:t>H</w:t>
        </w:r>
      </w:ins>
      <w:r w:rsidR="00890742" w:rsidRPr="009E30BF">
        <w:rPr>
          <w:color w:val="FF0000"/>
        </w:rPr>
        <w:t>owever</w:t>
      </w:r>
      <w:ins w:id="65" w:author="Josh Madin" w:date="2016-03-29T10:15:00Z">
        <w:r w:rsidR="0008566D">
          <w:rPr>
            <w:color w:val="FF0000"/>
          </w:rPr>
          <w:t>,</w:t>
        </w:r>
      </w:ins>
      <w:r w:rsidR="00890742" w:rsidRPr="009E30BF">
        <w:rPr>
          <w:color w:val="FF0000"/>
        </w:rPr>
        <w:t xml:space="preserve"> all species used </w:t>
      </w:r>
      <w:del w:id="66" w:author="Josh Madin" w:date="2016-03-29T10:16:00Z">
        <w:r w:rsidR="00890742" w:rsidRPr="009E30BF" w:rsidDel="0008566D">
          <w:rPr>
            <w:color w:val="FF0000"/>
          </w:rPr>
          <w:delText>within out</w:delText>
        </w:r>
      </w:del>
      <w:ins w:id="67" w:author="Josh Madin" w:date="2016-03-29T10:16:00Z">
        <w:r w:rsidR="0008566D">
          <w:rPr>
            <w:color w:val="FF0000"/>
          </w:rPr>
          <w:t>for</w:t>
        </w:r>
      </w:ins>
      <w:r w:rsidR="00890742" w:rsidRPr="009E30BF">
        <w:rPr>
          <w:color w:val="FF0000"/>
        </w:rPr>
        <w:t xml:space="preserve"> fertilisation </w:t>
      </w:r>
      <w:del w:id="68" w:author="Josh Madin" w:date="2016-03-29T10:16:00Z">
        <w:r w:rsidR="00890742" w:rsidRPr="009E30BF" w:rsidDel="0008566D">
          <w:rPr>
            <w:color w:val="FF0000"/>
          </w:rPr>
          <w:delText xml:space="preserve">model </w:delText>
        </w:r>
      </w:del>
      <w:ins w:id="69" w:author="Josh Madin" w:date="2016-03-29T10:16:00Z">
        <w:r w:rsidR="0008566D">
          <w:rPr>
            <w:color w:val="FF0000"/>
          </w:rPr>
          <w:t>experiments</w:t>
        </w:r>
        <w:r w:rsidR="0008566D" w:rsidRPr="009E30BF">
          <w:rPr>
            <w:color w:val="FF0000"/>
          </w:rPr>
          <w:t xml:space="preserve"> </w:t>
        </w:r>
      </w:ins>
      <w:r w:rsidR="00890742" w:rsidRPr="009E30BF">
        <w:rPr>
          <w:color w:val="FF0000"/>
        </w:rPr>
        <w:t xml:space="preserve">were </w:t>
      </w:r>
      <w:del w:id="70" w:author="Josh Madin" w:date="2016-03-29T10:16:00Z">
        <w:r w:rsidR="00890742" w:rsidRPr="009E30BF" w:rsidDel="0008566D">
          <w:rPr>
            <w:color w:val="FF0000"/>
          </w:rPr>
          <w:delText xml:space="preserve">broadcasting </w:delText>
        </w:r>
      </w:del>
      <w:ins w:id="71" w:author="Josh Madin" w:date="2016-03-29T10:16:00Z">
        <w:r w:rsidR="0008566D" w:rsidRPr="009E30BF">
          <w:rPr>
            <w:color w:val="FF0000"/>
          </w:rPr>
          <w:t>broadcast</w:t>
        </w:r>
        <w:r w:rsidR="0008566D">
          <w:rPr>
            <w:color w:val="FF0000"/>
          </w:rPr>
          <w:t xml:space="preserve"> spawners,</w:t>
        </w:r>
        <w:r w:rsidR="0008566D" w:rsidRPr="009E30BF">
          <w:rPr>
            <w:color w:val="FF0000"/>
          </w:rPr>
          <w:t xml:space="preserve"> </w:t>
        </w:r>
      </w:ins>
      <w:r w:rsidR="00890742" w:rsidRPr="009E30BF">
        <w:rPr>
          <w:color w:val="FF0000"/>
        </w:rPr>
        <w:t xml:space="preserve">and only one species </w:t>
      </w:r>
      <w:del w:id="72" w:author="Josh Madin" w:date="2016-03-29T10:16:00Z">
        <w:r w:rsidR="00890742" w:rsidRPr="009E30BF" w:rsidDel="0008566D">
          <w:rPr>
            <w:color w:val="FF0000"/>
          </w:rPr>
          <w:delText>in our</w:delText>
        </w:r>
      </w:del>
      <w:ins w:id="73" w:author="Josh Madin" w:date="2016-03-29T10:16:00Z">
        <w:r w:rsidR="0008566D">
          <w:rPr>
            <w:color w:val="FF0000"/>
          </w:rPr>
          <w:t>used for</w:t>
        </w:r>
      </w:ins>
      <w:r w:rsidR="00890742" w:rsidRPr="009E30BF">
        <w:rPr>
          <w:color w:val="FF0000"/>
        </w:rPr>
        <w:t xml:space="preserve"> survivorship </w:t>
      </w:r>
      <w:del w:id="74" w:author="Josh Madin" w:date="2016-03-29T10:16:00Z">
        <w:r w:rsidR="00890742" w:rsidRPr="009E30BF" w:rsidDel="0008566D">
          <w:rPr>
            <w:color w:val="FF0000"/>
          </w:rPr>
          <w:delText xml:space="preserve">model </w:delText>
        </w:r>
      </w:del>
      <w:ins w:id="75" w:author="Josh Madin" w:date="2016-03-29T10:16:00Z">
        <w:r w:rsidR="0008566D">
          <w:rPr>
            <w:color w:val="FF0000"/>
          </w:rPr>
          <w:t>experiments</w:t>
        </w:r>
        <w:r w:rsidR="0008566D" w:rsidRPr="009E30BF">
          <w:rPr>
            <w:color w:val="FF0000"/>
          </w:rPr>
          <w:t xml:space="preserve"> </w:t>
        </w:r>
      </w:ins>
      <w:r w:rsidR="00890742" w:rsidRPr="009E30BF">
        <w:rPr>
          <w:color w:val="FF0000"/>
        </w:rPr>
        <w:t>was a brooder</w:t>
      </w:r>
      <w:ins w:id="76" w:author="Josh Madin" w:date="2016-03-29T10:16:00Z">
        <w:r w:rsidR="0008566D">
          <w:rPr>
            <w:color w:val="FF0000"/>
          </w:rPr>
          <w:t xml:space="preserve">. </w:t>
        </w:r>
      </w:ins>
      <w:del w:id="77" w:author="Josh Madin" w:date="2016-03-29T10:16:00Z">
        <w:r w:rsidR="00890742" w:rsidRPr="009E30BF" w:rsidDel="0008566D">
          <w:rPr>
            <w:color w:val="FF0000"/>
          </w:rPr>
          <w:delText xml:space="preserve"> and t</w:delText>
        </w:r>
      </w:del>
      <w:ins w:id="78" w:author="Josh Madin" w:date="2016-03-29T10:16:00Z">
        <w:r w:rsidR="0008566D">
          <w:rPr>
            <w:color w:val="FF0000"/>
          </w:rPr>
          <w:t>T</w:t>
        </w:r>
      </w:ins>
      <w:r w:rsidR="00890742" w:rsidRPr="009E30BF">
        <w:rPr>
          <w:color w:val="FF0000"/>
        </w:rPr>
        <w:t>herefore</w:t>
      </w:r>
      <w:ins w:id="79" w:author="Josh Madin" w:date="2016-03-29T10:16:00Z">
        <w:r w:rsidR="0008566D">
          <w:rPr>
            <w:color w:val="FF0000"/>
          </w:rPr>
          <w:t xml:space="preserve">, we were unable to </w:t>
        </w:r>
      </w:ins>
      <w:del w:id="80" w:author="Josh Madin" w:date="2016-03-29T10:16:00Z">
        <w:r w:rsidR="00890742" w:rsidRPr="009E30BF" w:rsidDel="0008566D">
          <w:rPr>
            <w:color w:val="FF0000"/>
          </w:rPr>
          <w:delText xml:space="preserve"> this type of variable could not be included</w:delText>
        </w:r>
      </w:del>
      <w:ins w:id="81" w:author="Josh Madin" w:date="2016-03-29T10:16:00Z">
        <w:r w:rsidR="0008566D">
          <w:rPr>
            <w:color w:val="FF0000"/>
          </w:rPr>
          <w:t xml:space="preserve">use </w:t>
        </w:r>
        <w:r w:rsidR="00125F8C">
          <w:rPr>
            <w:color w:val="FF0000"/>
          </w:rPr>
          <w:t>reproductive mode in our analyse</w:t>
        </w:r>
        <w:r w:rsidR="0008566D">
          <w:rPr>
            <w:color w:val="FF0000"/>
          </w:rPr>
          <w:t>s</w:t>
        </w:r>
      </w:ins>
      <w:r w:rsidR="00890742" w:rsidRPr="009E30BF">
        <w:rPr>
          <w:color w:val="FF0000"/>
        </w:rPr>
        <w:t xml:space="preserve">.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26DA097C" w14:textId="7BD5E8A9" w:rsidR="002F045D" w:rsidRPr="009E30BF" w:rsidRDefault="002F045D" w:rsidP="004E7004">
      <w:pPr>
        <w:pStyle w:val="NoSpacing"/>
        <w:rPr>
          <w:color w:val="FF0000"/>
        </w:rPr>
      </w:pPr>
      <w:r w:rsidRPr="009E30BF">
        <w:rPr>
          <w:color w:val="FF0000"/>
        </w:rPr>
        <w:t xml:space="preserve">We </w:t>
      </w:r>
      <w:r w:rsidR="001B6DF5">
        <w:rPr>
          <w:color w:val="FF0000"/>
        </w:rPr>
        <w:t xml:space="preserve">have </w:t>
      </w:r>
      <w:del w:id="82" w:author="Josh Madin" w:date="2016-03-29T10:17:00Z">
        <w:r w:rsidR="001B6DF5" w:rsidDel="00125F8C">
          <w:rPr>
            <w:color w:val="FF0000"/>
          </w:rPr>
          <w:delText>created a supplemental, using the online</w:delText>
        </w:r>
      </w:del>
      <w:ins w:id="83" w:author="Josh Madin" w:date="2016-03-29T10:17:00Z">
        <w:r w:rsidR="00125F8C">
          <w:rPr>
            <w:color w:val="FF0000"/>
          </w:rPr>
          <w:t xml:space="preserve">posted all data and analysis code </w:t>
        </w:r>
      </w:ins>
      <w:del w:id="84" w:author="Josh Madin" w:date="2016-03-29T10:17:00Z">
        <w:r w:rsidR="001B6DF5" w:rsidDel="00125F8C">
          <w:rPr>
            <w:color w:val="FF0000"/>
          </w:rPr>
          <w:delText xml:space="preserve"> repository system</w:delText>
        </w:r>
      </w:del>
      <w:ins w:id="85" w:author="Josh Madin" w:date="2016-03-29T10:17:00Z">
        <w:r w:rsidR="00125F8C">
          <w:rPr>
            <w:color w:val="FF0000"/>
          </w:rPr>
          <w:t>in a</w:t>
        </w:r>
      </w:ins>
      <w:r w:rsidR="001B6DF5">
        <w:rPr>
          <w:color w:val="FF0000"/>
        </w:rPr>
        <w:t xml:space="preserve"> </w:t>
      </w:r>
      <w:del w:id="86" w:author="Josh Madin" w:date="2016-03-29T10:17:00Z">
        <w:r w:rsidR="001B6DF5" w:rsidDel="00125F8C">
          <w:rPr>
            <w:color w:val="FF0000"/>
          </w:rPr>
          <w:delText>GITHUB</w:delText>
        </w:r>
      </w:del>
      <w:ins w:id="87" w:author="Josh Madin" w:date="2016-03-29T10:17:00Z">
        <w:r w:rsidR="00125F8C">
          <w:rPr>
            <w:color w:val="FF0000"/>
          </w:rPr>
          <w:t>G</w:t>
        </w:r>
        <w:r w:rsidR="00125F8C">
          <w:rPr>
            <w:color w:val="FF0000"/>
          </w:rPr>
          <w:t>ithub repository, and referenced the repository in the supporting online information</w:t>
        </w:r>
      </w:ins>
      <w:r w:rsidR="001B6DF5">
        <w:rPr>
          <w:color w:val="FF0000"/>
        </w:rPr>
        <w:t xml:space="preserve">. </w:t>
      </w:r>
      <w:del w:id="88" w:author="Josh Madin" w:date="2016-03-29T10:18:00Z">
        <w:r w:rsidR="001B6DF5" w:rsidDel="00125F8C">
          <w:rPr>
            <w:color w:val="FF0000"/>
          </w:rPr>
          <w:delText>This open access system will</w:delText>
        </w:r>
        <w:r w:rsidRPr="009E30BF" w:rsidDel="00125F8C">
          <w:rPr>
            <w:color w:val="FF0000"/>
          </w:rPr>
          <w:delText xml:space="preserve"> allow others to utilise </w:delText>
        </w:r>
        <w:r w:rsidR="009E30BF" w:rsidDel="00125F8C">
          <w:rPr>
            <w:color w:val="FF0000"/>
          </w:rPr>
          <w:delText>the model in a real way with t</w:delText>
        </w:r>
        <w:r w:rsidRPr="009E30BF" w:rsidDel="00125F8C">
          <w:rPr>
            <w:color w:val="FF0000"/>
          </w:rPr>
          <w:delText xml:space="preserve">he code for the model openly available. </w:delText>
        </w:r>
      </w:del>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0EA7CF6D" w:rsidR="004E7004" w:rsidRPr="004E7004" w:rsidRDefault="00D334E9" w:rsidP="004E7004">
      <w:pPr>
        <w:pStyle w:val="NoSpacing"/>
      </w:pPr>
      <w:r w:rsidRPr="007046E9">
        <w:rPr>
          <w:color w:val="FF0000"/>
        </w:rPr>
        <w:t>We can see that this statement is poorly worded and have rephrased this sentence</w:t>
      </w:r>
      <w:r w:rsidR="005972FA">
        <w:rPr>
          <w:color w:val="FF0000"/>
        </w:rPr>
        <w:t xml:space="preserve"> (Line **)</w:t>
      </w:r>
      <w:r w:rsidRPr="007046E9">
        <w:rPr>
          <w:color w:val="FF0000"/>
        </w:rPr>
        <w:t xml:space="preserve">. </w:t>
      </w:r>
      <w:r w:rsidRPr="007046E9">
        <w:rPr>
          <w:color w:val="FF0000"/>
        </w:rPr>
        <w:br/>
      </w:r>
      <w:r w:rsidR="004E7004" w:rsidRPr="004E7004">
        <w:t>- Line 305: Consider re-phrasing “our study is significant because…”</w:t>
      </w:r>
    </w:p>
    <w:p w14:paraId="664BAF9F" w14:textId="56CD4A75" w:rsidR="005972FA" w:rsidRDefault="005972FA" w:rsidP="004E7004">
      <w:pPr>
        <w:pStyle w:val="NoSpacing"/>
        <w:rPr>
          <w:color w:val="FF0000"/>
        </w:rPr>
      </w:pPr>
      <w:r>
        <w:rPr>
          <w:color w:val="FF0000"/>
        </w:rPr>
        <w:t>This sentence has been re-phrased (Line **).</w:t>
      </w:r>
    </w:p>
    <w:p w14:paraId="1260AD5B" w14:textId="009D440D" w:rsidR="004E7004" w:rsidRPr="004E7004" w:rsidRDefault="004E1BD0" w:rsidP="004E7004">
      <w:pPr>
        <w:pStyle w:val="NoSpacing"/>
        <w:rPr>
          <w:b/>
        </w:rPr>
      </w:pPr>
      <w:r w:rsidRPr="004E7004">
        <w:br/>
      </w:r>
      <w:r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15B38A80" w14:textId="101C73C3" w:rsidR="003C3620" w:rsidRDefault="00364C97" w:rsidP="004E7004">
      <w:pPr>
        <w:pStyle w:val="NoSpacing"/>
      </w:pPr>
      <w:r w:rsidRPr="003C3620">
        <w:rPr>
          <w:color w:val="FF0000"/>
        </w:rPr>
        <w:t>These spelling errors have been corrected</w:t>
      </w:r>
      <w:r w:rsidR="005972FA">
        <w:rPr>
          <w:color w:val="FF0000"/>
        </w:rPr>
        <w:t xml:space="preserve"> (Line **).</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2E91A934" w:rsidR="003C3620" w:rsidRDefault="005972FA" w:rsidP="004E7004">
      <w:pPr>
        <w:pStyle w:val="NoSpacing"/>
      </w:pPr>
      <w:r>
        <w:rPr>
          <w:color w:val="FF0000"/>
        </w:rPr>
        <w:t>This sentence has seen re-phrased (Line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6616B4A1" w:rsidR="003C3620" w:rsidRDefault="005972FA" w:rsidP="004E7004">
      <w:pPr>
        <w:pStyle w:val="NoSpacing"/>
      </w:pPr>
      <w:r>
        <w:rPr>
          <w:color w:val="FF0000"/>
        </w:rPr>
        <w:t>We have re-phrased this sentence (Line **).</w:t>
      </w:r>
      <w:r w:rsidR="00364C97" w:rsidRPr="003C3620">
        <w:rPr>
          <w:color w:val="FF0000"/>
        </w:rPr>
        <w:t xml:space="preserve"> </w:t>
      </w:r>
    </w:p>
    <w:p w14:paraId="3DF80997" w14:textId="51F85DFE" w:rsidR="00364C97" w:rsidRDefault="004E1BD0" w:rsidP="004E7004">
      <w:pPr>
        <w:pStyle w:val="NoSpacing"/>
      </w:pPr>
      <w:r w:rsidRPr="003C3620">
        <w:br/>
      </w:r>
      <w:r w:rsidRPr="004E7004">
        <w:t>4. Line 52/53 - "higher trophic level" - higher than what?</w:t>
      </w:r>
    </w:p>
    <w:p w14:paraId="203B86A5" w14:textId="6DA1B8CE" w:rsidR="003C3620" w:rsidRPr="003C3620" w:rsidRDefault="005972FA" w:rsidP="004E7004">
      <w:pPr>
        <w:pStyle w:val="NoSpacing"/>
        <w:rPr>
          <w:color w:val="FF0000"/>
        </w:rPr>
      </w:pPr>
      <w:r>
        <w:rPr>
          <w:color w:val="FF0000"/>
        </w:rPr>
        <w:t xml:space="preserve">We have changed this sentence (Line **). </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D40A198" w:rsidR="003C3620" w:rsidRDefault="005972FA" w:rsidP="004E7004">
      <w:pPr>
        <w:pStyle w:val="NoSpacing"/>
        <w:rPr>
          <w:color w:val="FF0000"/>
        </w:rPr>
      </w:pPr>
      <w:r>
        <w:rPr>
          <w:color w:val="FF0000"/>
        </w:rPr>
        <w:t xml:space="preserve">This sentence has been changed (Line **). </w:t>
      </w:r>
    </w:p>
    <w:p w14:paraId="66E30660" w14:textId="77777777" w:rsidR="005972FA" w:rsidRDefault="005972FA" w:rsidP="004E7004">
      <w:pPr>
        <w:pStyle w:val="NoSpacing"/>
      </w:pPr>
    </w:p>
    <w:p w14:paraId="37CD29DF" w14:textId="2A2D28EF" w:rsidR="00364C97" w:rsidRDefault="004E1BD0" w:rsidP="004E7004">
      <w:pPr>
        <w:pStyle w:val="NoSpacing"/>
      </w:pPr>
      <w:r w:rsidRPr="004E7004">
        <w:t>6. Line 60. - Not "leading to" but perhaps "associated with"</w:t>
      </w:r>
    </w:p>
    <w:p w14:paraId="218810CC" w14:textId="33845222" w:rsidR="003C3620" w:rsidRDefault="00364C97" w:rsidP="004E7004">
      <w:pPr>
        <w:pStyle w:val="NoSpacing"/>
      </w:pPr>
      <w:r w:rsidRPr="003C3620">
        <w:rPr>
          <w:color w:val="FF0000"/>
        </w:rPr>
        <w:t>This change has been made</w:t>
      </w:r>
      <w:r w:rsidR="005972FA">
        <w:rPr>
          <w:color w:val="FF0000"/>
        </w:rPr>
        <w:t xml:space="preserve"> (Line **). </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6C217367" w:rsidR="003C3620" w:rsidRDefault="005972FA" w:rsidP="004E7004">
      <w:pPr>
        <w:pStyle w:val="NoSpacing"/>
      </w:pPr>
      <w:r>
        <w:rPr>
          <w:color w:val="FF0000"/>
        </w:rPr>
        <w:t xml:space="preserve">This change has been made (Line **).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3D963236" w:rsidR="003C3620" w:rsidRDefault="005972FA" w:rsidP="004E7004">
      <w:pPr>
        <w:pStyle w:val="NoSpacing"/>
        <w:rPr>
          <w:color w:val="FF0000"/>
        </w:rPr>
      </w:pPr>
      <w:r>
        <w:rPr>
          <w:color w:val="FF0000"/>
        </w:rPr>
        <w:t xml:space="preserve">We have clarified this section of the introduction (Line **). </w:t>
      </w:r>
    </w:p>
    <w:p w14:paraId="4961D342" w14:textId="77777777" w:rsidR="005972FA" w:rsidRDefault="005972FA" w:rsidP="004E7004">
      <w:pPr>
        <w:pStyle w:val="NoSpacing"/>
        <w:rPr>
          <w:color w:val="FF0000"/>
        </w:rPr>
      </w:pPr>
    </w:p>
    <w:p w14:paraId="3D609739" w14:textId="77777777" w:rsidR="005972FA" w:rsidRDefault="005972FA" w:rsidP="004E7004">
      <w:pPr>
        <w:pStyle w:val="NoSpacing"/>
      </w:pPr>
    </w:p>
    <w:p w14:paraId="5BADE6AA" w14:textId="13ADBEDF" w:rsidR="00A57877" w:rsidRDefault="004E1BD0" w:rsidP="004E7004">
      <w:pPr>
        <w:pStyle w:val="NoSpacing"/>
      </w:pPr>
      <w:r w:rsidRPr="004E7004">
        <w:t xml:space="preserve">9. Line 93. Rewrite this line as it is </w:t>
      </w:r>
      <w:r w:rsidR="003C3620" w:rsidRPr="004E7004">
        <w:t>inaccurate</w:t>
      </w:r>
      <w:r w:rsidRPr="004E7004">
        <w:t xml:space="preserve"> as well as not making sense.</w:t>
      </w:r>
    </w:p>
    <w:p w14:paraId="1845253D" w14:textId="16352D43" w:rsidR="003C3620" w:rsidRDefault="00A57877" w:rsidP="004E7004">
      <w:pPr>
        <w:pStyle w:val="NoSpacing"/>
      </w:pPr>
      <w:r w:rsidRPr="003C3620">
        <w:rPr>
          <w:color w:val="FF0000"/>
        </w:rPr>
        <w:t>We have re-written this line to m</w:t>
      </w:r>
      <w:r w:rsidR="005972FA">
        <w:rPr>
          <w:color w:val="FF0000"/>
        </w:rPr>
        <w:t xml:space="preserve">ake it more accurate (Line **).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1E2D1445" w:rsidR="003C3620" w:rsidRDefault="007C19B5" w:rsidP="004E7004">
      <w:pPr>
        <w:pStyle w:val="NoSpacing"/>
      </w:pPr>
      <w:r w:rsidRPr="003C3620">
        <w:rPr>
          <w:color w:val="FF0000"/>
        </w:rPr>
        <w:t>We have made ch</w:t>
      </w:r>
      <w:r w:rsidR="005972FA">
        <w:rPr>
          <w:color w:val="FF0000"/>
        </w:rPr>
        <w:t xml:space="preserve">anges to clarify this sentence (Line **). </w:t>
      </w:r>
      <w:r w:rsidR="004E1BD0" w:rsidRPr="003C3620">
        <w:rPr>
          <w:color w:val="FF0000"/>
        </w:rPr>
        <w:br/>
      </w:r>
    </w:p>
    <w:p w14:paraId="213AD670" w14:textId="1D81BAF4" w:rsidR="00671326" w:rsidRDefault="004E1BD0" w:rsidP="004E7004">
      <w:pPr>
        <w:pStyle w:val="NoSpacing"/>
      </w:pPr>
      <w:r w:rsidRPr="004E7004">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0E399C1D" w:rsidR="003C3620" w:rsidRDefault="005972FA" w:rsidP="004E7004">
      <w:pPr>
        <w:pStyle w:val="NoSpacing"/>
        <w:rPr>
          <w:color w:val="FF0000"/>
        </w:rPr>
      </w:pPr>
      <w:r>
        <w:rPr>
          <w:color w:val="FF0000"/>
        </w:rPr>
        <w:t xml:space="preserve">This change has been made throughout the entire manuscript. </w:t>
      </w:r>
    </w:p>
    <w:p w14:paraId="0A3B1376" w14:textId="77777777" w:rsidR="005972FA" w:rsidRDefault="005972FA" w:rsidP="004E7004">
      <w:pPr>
        <w:pStyle w:val="NoSpacing"/>
        <w:rPr>
          <w:color w:val="FF0000"/>
        </w:rPr>
      </w:pPr>
    </w:p>
    <w:p w14:paraId="4B015C2A" w14:textId="77777777" w:rsidR="005972FA" w:rsidRDefault="005972FA" w:rsidP="004E7004">
      <w:pPr>
        <w:pStyle w:val="NoSpacing"/>
      </w:pPr>
    </w:p>
    <w:p w14:paraId="69414015" w14:textId="4DB424B4" w:rsidR="00671326" w:rsidRDefault="004E1BD0" w:rsidP="004E7004">
      <w:pPr>
        <w:pStyle w:val="NoSpacing"/>
      </w:pPr>
      <w:r w:rsidRPr="004E7004">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12F0E715" w14:textId="5A56418C"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w:t>
      </w:r>
      <w:ins w:id="89" w:author="Josh Madin" w:date="2016-03-29T10:18:00Z">
        <w:r w:rsidR="00125F8C">
          <w:rPr>
            <w:color w:val="FF0000"/>
          </w:rPr>
          <w:t>,</w:t>
        </w:r>
      </w:ins>
      <w:r w:rsidR="0041270D" w:rsidRPr="003C3620">
        <w:rPr>
          <w:color w:val="FF0000"/>
        </w:rPr>
        <w:t xml:space="preserve"> it was not consistently </w:t>
      </w:r>
      <w:del w:id="90" w:author="Josh Madin" w:date="2016-03-29T10:18:00Z">
        <w:r w:rsidR="0041270D" w:rsidRPr="003C3620" w:rsidDel="00125F8C">
          <w:rPr>
            <w:color w:val="FF0000"/>
          </w:rPr>
          <w:delText xml:space="preserve">found </w:delText>
        </w:r>
      </w:del>
      <w:ins w:id="91" w:author="Josh Madin" w:date="2016-03-29T10:18:00Z">
        <w:r w:rsidR="00125F8C">
          <w:rPr>
            <w:color w:val="FF0000"/>
          </w:rPr>
          <w:t>stated</w:t>
        </w:r>
        <w:r w:rsidR="00125F8C" w:rsidRPr="003C3620">
          <w:rPr>
            <w:color w:val="FF0000"/>
          </w:rPr>
          <w:t xml:space="preserve"> </w:t>
        </w:r>
      </w:ins>
      <w:r w:rsidR="0041270D" w:rsidRPr="003C3620">
        <w:rPr>
          <w:color w:val="FF0000"/>
        </w:rPr>
        <w:t xml:space="preserve">across all papers used. </w:t>
      </w:r>
      <w:ins w:id="92" w:author="Josh Madin" w:date="2016-03-29T10:19:00Z">
        <w:r w:rsidR="00125F8C">
          <w:rPr>
            <w:color w:val="FF0000"/>
          </w:rPr>
          <w:t xml:space="preserve">We have added this concern to the list of issues raised in the caveats </w:t>
        </w:r>
        <w:commentRangeStart w:id="93"/>
        <w:r w:rsidR="00125F8C">
          <w:rPr>
            <w:color w:val="FF0000"/>
          </w:rPr>
          <w:t xml:space="preserve">paragraph </w:t>
        </w:r>
        <w:commentRangeEnd w:id="93"/>
        <w:r w:rsidR="00125F8C">
          <w:rPr>
            <w:rStyle w:val="CommentReference"/>
          </w:rPr>
          <w:commentReference w:id="93"/>
        </w:r>
        <w:r w:rsidR="00125F8C">
          <w:rPr>
            <w:color w:val="FF0000"/>
          </w:rPr>
          <w:t xml:space="preserve">(Page, lines ***). </w:t>
        </w:r>
      </w:ins>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6FF01726" w:rsidR="003F3D58" w:rsidRPr="003C3620" w:rsidRDefault="00B059EB" w:rsidP="004E7004">
      <w:pPr>
        <w:pStyle w:val="NoSpacing"/>
        <w:rPr>
          <w:color w:val="FF0000"/>
        </w:rPr>
      </w:pPr>
      <w:r>
        <w:rPr>
          <w:color w:val="FF0000"/>
        </w:rPr>
        <w:t xml:space="preserve">This change has been made (Line **). </w:t>
      </w:r>
    </w:p>
    <w:p w14:paraId="470EEE70" w14:textId="77777777" w:rsidR="003F3D58" w:rsidRDefault="004E1BD0" w:rsidP="004E7004">
      <w:pPr>
        <w:pStyle w:val="NoSpacing"/>
      </w:pPr>
      <w:r w:rsidRPr="004E7004">
        <w:br/>
        <w:t>14. Line 148 - Of the 18 studies how many included each of the parameters used in your analysis? i.e. how many studies included, for example, salinity as a test parameter. This is important to know.</w:t>
      </w:r>
    </w:p>
    <w:p w14:paraId="22DE2724" w14:textId="58B59213" w:rsidR="003F3D58" w:rsidRPr="003C3620" w:rsidRDefault="003F3D58" w:rsidP="004E7004">
      <w:pPr>
        <w:pStyle w:val="NoSpacing"/>
        <w:rPr>
          <w:color w:val="FF0000"/>
        </w:rPr>
      </w:pPr>
      <w:r w:rsidRPr="003C3620">
        <w:rPr>
          <w:color w:val="FF0000"/>
        </w:rPr>
        <w:t>We have created a table to show this information</w:t>
      </w:r>
      <w:r w:rsidR="003C3620">
        <w:rPr>
          <w:color w:val="FF0000"/>
        </w:rPr>
        <w:t xml:space="preserve"> (</w:t>
      </w:r>
      <w:r w:rsidR="00B059EB">
        <w:rPr>
          <w:color w:val="FF0000"/>
        </w:rPr>
        <w:t>Table 1</w:t>
      </w:r>
      <w:r w:rsidR="003C3620">
        <w:rPr>
          <w:color w:val="FF0000"/>
        </w:rPr>
        <w:t>)</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6325004B" w:rsidR="003F3D58" w:rsidRPr="003C3620" w:rsidRDefault="00B059EB" w:rsidP="004E7004">
      <w:pPr>
        <w:pStyle w:val="NoSpacing"/>
        <w:rPr>
          <w:color w:val="FF0000"/>
        </w:rPr>
      </w:pPr>
      <w:r>
        <w:rPr>
          <w:color w:val="FF0000"/>
        </w:rPr>
        <w:t xml:space="preserve">We have made this </w:t>
      </w:r>
      <w:ins w:id="94" w:author="Josh Madin" w:date="2016-03-29T10:19:00Z">
        <w:r w:rsidR="008617A8">
          <w:rPr>
            <w:color w:val="FF0000"/>
          </w:rPr>
          <w:t xml:space="preserve">point </w:t>
        </w:r>
      </w:ins>
      <w:del w:id="95" w:author="Josh Madin" w:date="2016-03-29T10:19:00Z">
        <w:r w:rsidDel="008617A8">
          <w:rPr>
            <w:color w:val="FF0000"/>
          </w:rPr>
          <w:delText xml:space="preserve">more </w:delText>
        </w:r>
      </w:del>
      <w:r>
        <w:rPr>
          <w:color w:val="FF0000"/>
        </w:rPr>
        <w:t>clear</w:t>
      </w:r>
      <w:ins w:id="96" w:author="Josh Madin" w:date="2016-03-29T10:19:00Z">
        <w:r w:rsidR="008617A8">
          <w:rPr>
            <w:color w:val="FF0000"/>
          </w:rPr>
          <w:t>er</w:t>
        </w:r>
      </w:ins>
      <w:r>
        <w:rPr>
          <w:color w:val="FF0000"/>
        </w:rPr>
        <w:t xml:space="preserve"> </w:t>
      </w:r>
      <w:del w:id="97" w:author="Josh Madin" w:date="2016-03-29T10:19:00Z">
        <w:r w:rsidDel="008617A8">
          <w:rPr>
            <w:color w:val="FF0000"/>
          </w:rPr>
          <w:delText xml:space="preserve">within </w:delText>
        </w:r>
      </w:del>
      <w:ins w:id="98" w:author="Josh Madin" w:date="2016-03-29T10:19:00Z">
        <w:r w:rsidR="008617A8">
          <w:rPr>
            <w:color w:val="FF0000"/>
          </w:rPr>
          <w:t>in</w:t>
        </w:r>
        <w:r w:rsidR="008617A8">
          <w:rPr>
            <w:color w:val="FF0000"/>
          </w:rPr>
          <w:t xml:space="preserve"> </w:t>
        </w:r>
      </w:ins>
      <w:r>
        <w:rPr>
          <w:color w:val="FF0000"/>
        </w:rPr>
        <w:t xml:space="preserve">the </w:t>
      </w:r>
      <w:del w:id="99" w:author="Josh Madin" w:date="2016-03-29T10:20:00Z">
        <w:r w:rsidDel="008617A8">
          <w:rPr>
            <w:color w:val="FF0000"/>
          </w:rPr>
          <w:delText xml:space="preserve">discussion </w:delText>
        </w:r>
      </w:del>
      <w:ins w:id="100" w:author="Josh Madin" w:date="2016-03-29T10:20:00Z">
        <w:r w:rsidR="008617A8">
          <w:rPr>
            <w:color w:val="FF0000"/>
          </w:rPr>
          <w:t>D</w:t>
        </w:r>
        <w:r w:rsidR="008617A8">
          <w:rPr>
            <w:color w:val="FF0000"/>
          </w:rPr>
          <w:t xml:space="preserve">iscussion </w:t>
        </w:r>
      </w:ins>
      <w:r>
        <w:rPr>
          <w:color w:val="FF0000"/>
        </w:rPr>
        <w:t xml:space="preserve">(Line **).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20B4C197" w:rsidR="00EF2BF2" w:rsidRPr="003C3620" w:rsidRDefault="00EF2BF2" w:rsidP="004E7004">
      <w:pPr>
        <w:pStyle w:val="NoSpacing"/>
        <w:rPr>
          <w:color w:val="FF0000"/>
        </w:rPr>
      </w:pPr>
      <w:r w:rsidRPr="003C3620">
        <w:rPr>
          <w:color w:val="FF0000"/>
        </w:rPr>
        <w:t xml:space="preserve">We </w:t>
      </w:r>
      <w:ins w:id="101" w:author="Josh Madin" w:date="2016-03-29T10:20:00Z">
        <w:r w:rsidR="008617A8">
          <w:rPr>
            <w:color w:val="FF0000"/>
          </w:rPr>
          <w:t xml:space="preserve">have </w:t>
        </w:r>
      </w:ins>
      <w:r w:rsidRPr="003C3620">
        <w:rPr>
          <w:color w:val="FF0000"/>
        </w:rPr>
        <w:t>highlight</w:t>
      </w:r>
      <w:r w:rsidR="00B059EB">
        <w:rPr>
          <w:color w:val="FF0000"/>
        </w:rPr>
        <w:t>ed</w:t>
      </w:r>
      <w:r w:rsidRPr="003C3620">
        <w:rPr>
          <w:color w:val="FF0000"/>
        </w:rPr>
        <w:t xml:space="preserve"> </w:t>
      </w:r>
      <w:ins w:id="102" w:author="Josh Madin" w:date="2016-03-29T10:20:00Z">
        <w:r w:rsidR="008617A8">
          <w:rPr>
            <w:color w:val="FF0000"/>
          </w:rPr>
          <w:t xml:space="preserve">that </w:t>
        </w:r>
      </w:ins>
      <w:r w:rsidRPr="003C3620">
        <w:rPr>
          <w:color w:val="FF0000"/>
        </w:rPr>
        <w:t>copper</w:t>
      </w:r>
      <w:ins w:id="103" w:author="Josh Madin" w:date="2016-03-29T10:20:00Z">
        <w:r w:rsidR="008617A8">
          <w:rPr>
            <w:color w:val="FF0000"/>
          </w:rPr>
          <w:t xml:space="preserve"> i</w:t>
        </w:r>
      </w:ins>
      <w:r w:rsidRPr="003C3620">
        <w:rPr>
          <w:color w:val="FF0000"/>
        </w:rPr>
        <w:t>s use</w:t>
      </w:r>
      <w:ins w:id="104" w:author="Josh Madin" w:date="2016-03-29T10:20:00Z">
        <w:r w:rsidR="008617A8">
          <w:rPr>
            <w:color w:val="FF0000"/>
          </w:rPr>
          <w:t>d</w:t>
        </w:r>
      </w:ins>
      <w:r w:rsidRPr="003C3620">
        <w:rPr>
          <w:color w:val="FF0000"/>
        </w:rPr>
        <w:t xml:space="preserve"> in anti-fou</w:t>
      </w:r>
      <w:r w:rsidR="00B059EB">
        <w:rPr>
          <w:color w:val="FF0000"/>
        </w:rPr>
        <w:t>ling</w:t>
      </w:r>
      <w:ins w:id="105" w:author="Josh Madin" w:date="2016-03-29T10:20:00Z">
        <w:r w:rsidR="008617A8">
          <w:rPr>
            <w:color w:val="FF0000"/>
          </w:rPr>
          <w:t xml:space="preserve"> paint</w:t>
        </w:r>
      </w:ins>
      <w:r w:rsidR="00B059EB">
        <w:rPr>
          <w:color w:val="FF0000"/>
        </w:rPr>
        <w:t xml:space="preserve"> (Line **).</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712E6F56" w:rsidR="006A3F4B" w:rsidRPr="000A7A08" w:rsidRDefault="00B059EB" w:rsidP="004E7004">
      <w:pPr>
        <w:pStyle w:val="NoSpacing"/>
        <w:rPr>
          <w:color w:val="FF0000"/>
        </w:rPr>
      </w:pPr>
      <w:r>
        <w:rPr>
          <w:color w:val="FF0000"/>
        </w:rPr>
        <w:lastRenderedPageBreak/>
        <w:t>We have made extensive changes to the discussion</w:t>
      </w:r>
      <w:ins w:id="106" w:author="Josh Madin" w:date="2016-03-29T10:20:00Z">
        <w:r w:rsidR="008617A8">
          <w:rPr>
            <w:color w:val="FF0000"/>
          </w:rPr>
          <w:t xml:space="preserve">, which includes </w:t>
        </w:r>
      </w:ins>
      <w:del w:id="107" w:author="Josh Madin" w:date="2016-03-29T10:20:00Z">
        <w:r w:rsidDel="008617A8">
          <w:rPr>
            <w:color w:val="FF0000"/>
          </w:rPr>
          <w:delText xml:space="preserve"> and have more clearly </w:delText>
        </w:r>
      </w:del>
      <w:r>
        <w:rPr>
          <w:color w:val="FF0000"/>
        </w:rPr>
        <w:t>discuss</w:t>
      </w:r>
      <w:del w:id="108" w:author="Josh Madin" w:date="2016-03-29T10:20:00Z">
        <w:r w:rsidDel="008617A8">
          <w:rPr>
            <w:color w:val="FF0000"/>
          </w:rPr>
          <w:delText>ed</w:delText>
        </w:r>
      </w:del>
      <w:ins w:id="109" w:author="Josh Madin" w:date="2016-03-29T10:20:00Z">
        <w:r w:rsidR="008617A8">
          <w:rPr>
            <w:color w:val="FF0000"/>
          </w:rPr>
          <w:t>ion about</w:t>
        </w:r>
      </w:ins>
      <w:r>
        <w:rPr>
          <w:color w:val="FF0000"/>
        </w:rPr>
        <w:t xml:space="preserve"> the complexities of copper in the marine environment (Discussion, paragraph 1</w:t>
      </w:r>
      <w:ins w:id="110" w:author="Josh Madin" w:date="2016-03-29T10:20:00Z">
        <w:r w:rsidR="008617A8">
          <w:rPr>
            <w:color w:val="FF0000"/>
          </w:rPr>
          <w:t>, lines ***</w:t>
        </w:r>
      </w:ins>
      <w:r>
        <w:rPr>
          <w:color w:val="FF0000"/>
        </w:rPr>
        <w:t xml:space="preserve">).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723925" w14:textId="77777777" w:rsidR="008617A8" w:rsidRDefault="008617A8" w:rsidP="004E7004">
      <w:pPr>
        <w:pStyle w:val="NoSpacing"/>
        <w:rPr>
          <w:ins w:id="111" w:author="Josh Madin" w:date="2016-03-29T10:21:00Z"/>
          <w:color w:val="FF0000"/>
        </w:rPr>
      </w:pPr>
    </w:p>
    <w:p w14:paraId="1D628DCC" w14:textId="153FD042" w:rsidR="006A3F4B" w:rsidRPr="000A7A08" w:rsidRDefault="008617A8" w:rsidP="004E7004">
      <w:pPr>
        <w:pStyle w:val="NoSpacing"/>
        <w:rPr>
          <w:color w:val="FF0000"/>
        </w:rPr>
      </w:pPr>
      <w:ins w:id="112" w:author="Josh Madin" w:date="2016-03-29T10:21:00Z">
        <w:r>
          <w:rPr>
            <w:color w:val="FF0000"/>
          </w:rPr>
          <w:t xml:space="preserve">Yes, </w:t>
        </w:r>
      </w:ins>
      <w:del w:id="113" w:author="Josh Madin" w:date="2016-03-29T10:21:00Z">
        <w:r w:rsidR="0094786A" w:rsidRPr="000A7A08" w:rsidDel="008617A8">
          <w:rPr>
            <w:color w:val="FF0000"/>
          </w:rPr>
          <w:delText xml:space="preserve">We </w:delText>
        </w:r>
      </w:del>
      <w:ins w:id="114" w:author="Josh Madin" w:date="2016-03-29T10:21:00Z">
        <w:r>
          <w:rPr>
            <w:color w:val="FF0000"/>
          </w:rPr>
          <w:t>w</w:t>
        </w:r>
        <w:r w:rsidRPr="000A7A08">
          <w:rPr>
            <w:color w:val="FF0000"/>
          </w:rPr>
          <w:t xml:space="preserve">e </w:t>
        </w:r>
      </w:ins>
      <w:r w:rsidR="0094786A" w:rsidRPr="000A7A08">
        <w:rPr>
          <w:color w:val="FF0000"/>
        </w:rPr>
        <w:t>have mad</w:t>
      </w:r>
      <w:r w:rsidR="00B059EB">
        <w:rPr>
          <w:color w:val="FF0000"/>
        </w:rPr>
        <w:t xml:space="preserve">e this </w:t>
      </w:r>
      <w:ins w:id="115" w:author="Josh Madin" w:date="2016-03-29T10:21:00Z">
        <w:r>
          <w:rPr>
            <w:color w:val="FF0000"/>
          </w:rPr>
          <w:t xml:space="preserve">point </w:t>
        </w:r>
      </w:ins>
      <w:r w:rsidR="00B059EB">
        <w:rPr>
          <w:color w:val="FF0000"/>
        </w:rPr>
        <w:t xml:space="preserve">clearer </w:t>
      </w:r>
      <w:del w:id="116" w:author="Josh Madin" w:date="2016-03-29T10:21:00Z">
        <w:r w:rsidR="00B059EB" w:rsidDel="008617A8">
          <w:rPr>
            <w:color w:val="FF0000"/>
          </w:rPr>
          <w:delText>with</w:delText>
        </w:r>
      </w:del>
      <w:r w:rsidR="00B059EB">
        <w:rPr>
          <w:color w:val="FF0000"/>
        </w:rPr>
        <w:t>in the text (Line **).</w:t>
      </w:r>
    </w:p>
    <w:p w14:paraId="68E68780" w14:textId="27AA0B30" w:rsidR="006A3F4B" w:rsidRDefault="004E1BD0" w:rsidP="004E7004">
      <w:pPr>
        <w:pStyle w:val="NoSpacing"/>
      </w:pPr>
      <w:r w:rsidRPr="004E7004">
        <w:br/>
        <w:t>19. Line 230/231 - Incorrect - Cu is once again the main anti-foulant (in combination with herbicides)</w:t>
      </w:r>
      <w:r w:rsidR="000A7A08">
        <w:t xml:space="preserve"> </w:t>
      </w:r>
      <w:r w:rsidRPr="004E7004">
        <w:t>on new and current ships.</w:t>
      </w:r>
    </w:p>
    <w:p w14:paraId="4C25329E" w14:textId="77777777" w:rsidR="008617A8" w:rsidRDefault="008617A8" w:rsidP="004E7004">
      <w:pPr>
        <w:pStyle w:val="NoSpacing"/>
        <w:rPr>
          <w:ins w:id="117" w:author="Josh Madin" w:date="2016-03-29T10:21:00Z"/>
          <w:color w:val="FF0000"/>
        </w:rPr>
      </w:pPr>
    </w:p>
    <w:p w14:paraId="6EE922C6" w14:textId="4A13AB8B" w:rsidR="0094786A" w:rsidRPr="000A7A08" w:rsidRDefault="0094786A" w:rsidP="004E7004">
      <w:pPr>
        <w:pStyle w:val="NoSpacing"/>
        <w:rPr>
          <w:color w:val="FF0000"/>
        </w:rPr>
      </w:pPr>
      <w:r w:rsidRPr="000A7A08">
        <w:rPr>
          <w:color w:val="FF0000"/>
        </w:rPr>
        <w:t xml:space="preserve">We agree and have </w:t>
      </w:r>
      <w:r w:rsidR="00B059EB">
        <w:rPr>
          <w:color w:val="FF0000"/>
        </w:rPr>
        <w:t xml:space="preserve">clarified this </w:t>
      </w:r>
      <w:ins w:id="118" w:author="Josh Madin" w:date="2016-03-29T10:21:00Z">
        <w:r w:rsidR="008617A8">
          <w:rPr>
            <w:color w:val="FF0000"/>
          </w:rPr>
          <w:t xml:space="preserve">point </w:t>
        </w:r>
      </w:ins>
      <w:del w:id="119" w:author="Josh Madin" w:date="2016-03-29T10:21:00Z">
        <w:r w:rsidR="00B059EB" w:rsidDel="008617A8">
          <w:rPr>
            <w:color w:val="FF0000"/>
          </w:rPr>
          <w:delText>with</w:delText>
        </w:r>
      </w:del>
      <w:r w:rsidR="00B059EB">
        <w:rPr>
          <w:color w:val="FF0000"/>
        </w:rPr>
        <w:t>in the text (Line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1CF07EDF" w:rsidR="0094786A" w:rsidRPr="000A7A08" w:rsidRDefault="0094786A" w:rsidP="004E7004">
      <w:pPr>
        <w:pStyle w:val="NoSpacing"/>
        <w:rPr>
          <w:color w:val="FF0000"/>
        </w:rPr>
      </w:pPr>
      <w:r w:rsidRPr="000A7A08">
        <w:rPr>
          <w:color w:val="FF0000"/>
        </w:rPr>
        <w:t>We have clarified that this does not include naturally occurr</w:t>
      </w:r>
      <w:r w:rsidR="00B059EB">
        <w:rPr>
          <w:color w:val="FF0000"/>
        </w:rPr>
        <w:t>ing within marine environments (Line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9CD59B4" w:rsidR="006A3F4B" w:rsidRPr="000A7A08" w:rsidRDefault="00B059EB" w:rsidP="004E7004">
      <w:pPr>
        <w:pStyle w:val="NoSpacing"/>
        <w:rPr>
          <w:color w:val="FF0000"/>
        </w:rPr>
      </w:pPr>
      <w:r>
        <w:rPr>
          <w:color w:val="FF0000"/>
        </w:rPr>
        <w:t xml:space="preserve">We have made changes to clarify </w:t>
      </w:r>
      <w:del w:id="120" w:author="Josh Madin" w:date="2016-03-29T10:22:00Z">
        <w:r w:rsidDel="008617A8">
          <w:rPr>
            <w:color w:val="FF0000"/>
          </w:rPr>
          <w:delText xml:space="preserve">these </w:delText>
        </w:r>
      </w:del>
      <w:ins w:id="121" w:author="Josh Madin" w:date="2016-03-29T10:22:00Z">
        <w:r w:rsidR="008617A8">
          <w:rPr>
            <w:color w:val="FF0000"/>
          </w:rPr>
          <w:t>the</w:t>
        </w:r>
        <w:r w:rsidR="008617A8">
          <w:rPr>
            <w:color w:val="FF0000"/>
          </w:rPr>
          <w:t xml:space="preserve"> </w:t>
        </w:r>
      </w:ins>
      <w:r>
        <w:rPr>
          <w:color w:val="FF0000"/>
        </w:rPr>
        <w:t>statements</w:t>
      </w:r>
      <w:ins w:id="122" w:author="Josh Madin" w:date="2016-03-29T10:22:00Z">
        <w:r w:rsidR="008617A8">
          <w:rPr>
            <w:color w:val="FF0000"/>
          </w:rPr>
          <w:t xml:space="preserve"> regarding lead and copper pollutants</w:t>
        </w:r>
      </w:ins>
      <w:r>
        <w:rPr>
          <w:color w:val="FF0000"/>
        </w:rPr>
        <w:t xml:space="preserve"> (Line **).</w:t>
      </w:r>
    </w:p>
    <w:p w14:paraId="334784D5" w14:textId="77777777" w:rsidR="00024142" w:rsidRDefault="004E1BD0" w:rsidP="004E7004">
      <w:pPr>
        <w:pStyle w:val="NoSpacing"/>
      </w:pPr>
      <w:r w:rsidRPr="004E7004">
        <w:br/>
        <w:t>22. Line 250 - 100 mg/L is hardly a "low level" of suspended sediment!</w:t>
      </w:r>
    </w:p>
    <w:p w14:paraId="55F7582F" w14:textId="77777777" w:rsidR="008617A8" w:rsidRDefault="008617A8" w:rsidP="004E7004">
      <w:pPr>
        <w:pStyle w:val="NoSpacing"/>
        <w:rPr>
          <w:ins w:id="123" w:author="Josh Madin" w:date="2016-03-29T10:22:00Z"/>
          <w:color w:val="FF0000"/>
        </w:rPr>
      </w:pPr>
    </w:p>
    <w:p w14:paraId="59BFB1B9" w14:textId="6BB1BE99" w:rsidR="0094786A" w:rsidRPr="000A7A08" w:rsidRDefault="0094786A" w:rsidP="004E7004">
      <w:pPr>
        <w:pStyle w:val="NoSpacing"/>
        <w:rPr>
          <w:color w:val="FF0000"/>
        </w:rPr>
      </w:pPr>
      <w:r w:rsidRPr="000A7A08">
        <w:rPr>
          <w:color w:val="FF0000"/>
        </w:rPr>
        <w:t xml:space="preserve">We agree and have clarified this section to </w:t>
      </w:r>
      <w:r w:rsidR="00B059EB">
        <w:rPr>
          <w:color w:val="FF0000"/>
        </w:rPr>
        <w:t xml:space="preserve">better reflect natural </w:t>
      </w:r>
      <w:del w:id="124" w:author="Josh Madin" w:date="2016-03-29T10:22:00Z">
        <w:r w:rsidR="00B059EB" w:rsidDel="00924E19">
          <w:rPr>
            <w:color w:val="FF0000"/>
          </w:rPr>
          <w:delText xml:space="preserve">systems </w:delText>
        </w:r>
      </w:del>
      <w:ins w:id="125" w:author="Josh Madin" w:date="2016-03-29T10:22:00Z">
        <w:r w:rsidR="00924E19">
          <w:rPr>
            <w:color w:val="FF0000"/>
          </w:rPr>
          <w:t>levels of sediment</w:t>
        </w:r>
        <w:r w:rsidR="00924E19">
          <w:rPr>
            <w:color w:val="FF0000"/>
          </w:rPr>
          <w:t xml:space="preserve"> </w:t>
        </w:r>
      </w:ins>
      <w:r w:rsidR="00B059EB">
        <w:rPr>
          <w:color w:val="FF0000"/>
        </w:rPr>
        <w:t>(Line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60C6D955" w:rsidR="006A3F4B" w:rsidRPr="000A7A08" w:rsidRDefault="00B059EB" w:rsidP="004E7004">
      <w:pPr>
        <w:pStyle w:val="NoSpacing"/>
        <w:rPr>
          <w:color w:val="FF0000"/>
        </w:rPr>
      </w:pPr>
      <w:r>
        <w:rPr>
          <w:color w:val="FF0000"/>
        </w:rPr>
        <w:t>This section has been re-written and this line removed (Line **).</w:t>
      </w:r>
    </w:p>
    <w:p w14:paraId="758BEC84" w14:textId="77777777" w:rsidR="00024142" w:rsidRDefault="004E1BD0" w:rsidP="004E7004">
      <w:pPr>
        <w:pStyle w:val="NoSpacing"/>
      </w:pPr>
      <w:r w:rsidRPr="004E7004">
        <w:br/>
        <w:t>Line 276/277 - Why "especially in tropical waters"?</w:t>
      </w:r>
    </w:p>
    <w:p w14:paraId="5C5F552F" w14:textId="77777777" w:rsidR="00B059EB" w:rsidRPr="000A7A08" w:rsidRDefault="00B059EB" w:rsidP="00B059EB">
      <w:pPr>
        <w:pStyle w:val="NoSpacing"/>
        <w:rPr>
          <w:color w:val="FF0000"/>
        </w:rPr>
      </w:pPr>
      <w:r>
        <w:rPr>
          <w:color w:val="FF0000"/>
        </w:rPr>
        <w:t>This section has been re-written and this line removed (Line **).</w:t>
      </w:r>
    </w:p>
    <w:p w14:paraId="7C068F6A" w14:textId="06D8DA35" w:rsidR="00024142" w:rsidRDefault="004E1BD0" w:rsidP="004E7004">
      <w:pPr>
        <w:pStyle w:val="NoSpacing"/>
      </w:pPr>
      <w:r w:rsidRPr="004E7004">
        <w:br/>
        <w:t xml:space="preserve">Line Line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2A3D7E66" w:rsidR="00A97695" w:rsidRPr="000A7A08" w:rsidRDefault="00B059EB" w:rsidP="004E7004">
      <w:pPr>
        <w:pStyle w:val="NoSpacing"/>
        <w:rPr>
          <w:color w:val="FF0000"/>
        </w:rPr>
      </w:pPr>
      <w:r>
        <w:rPr>
          <w:color w:val="FF0000"/>
        </w:rPr>
        <w:t>We have more clearly stated that these changes are episodic in nature and not general (Line **).</w:t>
      </w:r>
    </w:p>
    <w:p w14:paraId="28A090CB" w14:textId="02D25225" w:rsidR="004E7004" w:rsidRPr="000A7A08" w:rsidRDefault="004E1BD0" w:rsidP="004E7004">
      <w:pPr>
        <w:pStyle w:val="NoSpacing"/>
        <w:rPr>
          <w:color w:val="FF0000"/>
        </w:rPr>
      </w:pPr>
      <w:r w:rsidRPr="004E7004">
        <w:br/>
        <w:t>Line 285/286 - pH effect depends on ranges of pHs tested in original studies. These are not shown so hard to comment.</w:t>
      </w:r>
      <w:r w:rsidRPr="004E7004">
        <w:br/>
      </w:r>
      <w:r w:rsidR="00B059EB">
        <w:rPr>
          <w:color w:val="FF0000"/>
        </w:rPr>
        <w:t xml:space="preserve">We have made extensive changes to the discussion with this section re-written (Discussion, paragraph 1).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3D26FEDB" w:rsidR="00E67EEF" w:rsidRPr="000A7A08" w:rsidRDefault="000673F5" w:rsidP="004E7004">
      <w:pPr>
        <w:pStyle w:val="NoSpacing"/>
        <w:rPr>
          <w:color w:val="FF0000"/>
        </w:rPr>
      </w:pPr>
      <w:r>
        <w:rPr>
          <w:color w:val="FF0000"/>
        </w:rPr>
        <w:t xml:space="preserve">We have attempted to show episodic results by re-focusing the paper onto our model and ral-world scenarios (Discussion, paragraph 2).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r>
      <w:r w:rsidRPr="004E7004">
        <w:lastRenderedPageBreak/>
        <w:t>Figure 2d - Not much affect until salinity is less than 25. i.e.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uM is very high for "normal" tropical ocean waters.</w:t>
      </w:r>
    </w:p>
    <w:p w14:paraId="25FC0B2C" w14:textId="77777777" w:rsidR="00CE5231" w:rsidRDefault="00CE5231" w:rsidP="004E7004">
      <w:pPr>
        <w:pStyle w:val="NoSpacing"/>
        <w:rPr>
          <w:color w:val="FF0000"/>
        </w:rPr>
      </w:pPr>
    </w:p>
    <w:p w14:paraId="00841D49" w14:textId="513271B4" w:rsidR="00CE5231" w:rsidRDefault="00E27E48" w:rsidP="004E7004">
      <w:pPr>
        <w:pStyle w:val="NoSpacing"/>
        <w:rPr>
          <w:color w:val="FF0000"/>
        </w:rPr>
      </w:pPr>
      <w:r>
        <w:rPr>
          <w:color w:val="FF0000"/>
        </w:rPr>
        <w:t xml:space="preserve">We have now </w:t>
      </w:r>
      <w:r w:rsidR="00CE5231">
        <w:rPr>
          <w:color w:val="FF0000"/>
        </w:rPr>
        <w:t xml:space="preserve">filled data gaps in two different ways for linear and quadratic factors </w:t>
      </w:r>
      <w:ins w:id="126" w:author="Josh Madin" w:date="2016-03-29T10:23:00Z">
        <w:r w:rsidR="00924E19">
          <w:rPr>
            <w:color w:val="FF0000"/>
          </w:rPr>
          <w:t xml:space="preserve">(i.e., </w:t>
        </w:r>
      </w:ins>
      <w:r w:rsidR="00CE5231">
        <w:rPr>
          <w:color w:val="FF0000"/>
        </w:rPr>
        <w:t>by either calculating</w:t>
      </w:r>
      <w:r w:rsidR="00CE5231" w:rsidRPr="00CE5231">
        <w:rPr>
          <w:color w:val="FF0000"/>
        </w:rPr>
        <w:t xml:space="preserve"> one percent of the maximum pollutant treatment level reported across all studies for each factor or fitting a quadratic models and identifies peak probability</w:t>
      </w:r>
      <w:ins w:id="127" w:author="Josh Madin" w:date="2016-03-29T10:23:00Z">
        <w:r w:rsidR="00924E19">
          <w:rPr>
            <w:color w:val="FF0000"/>
          </w:rPr>
          <w:t xml:space="preserve">; </w:t>
        </w:r>
      </w:ins>
      <w:del w:id="128" w:author="Josh Madin" w:date="2016-03-29T10:23:00Z">
        <w:r w:rsidR="00CE5231" w:rsidRPr="00CE5231" w:rsidDel="00924E19">
          <w:rPr>
            <w:color w:val="FF0000"/>
          </w:rPr>
          <w:delText xml:space="preserve"> (</w:delText>
        </w:r>
      </w:del>
      <w:r w:rsidR="00CE5231" w:rsidRPr="00CE5231">
        <w:rPr>
          <w:color w:val="FF0000"/>
        </w:rPr>
        <w:t xml:space="preserve">Methods, paragraph 2). </w:t>
      </w:r>
    </w:p>
    <w:p w14:paraId="67643A2E" w14:textId="77777777" w:rsidR="00CE5231" w:rsidRDefault="00CE5231" w:rsidP="004E7004">
      <w:pPr>
        <w:pStyle w:val="NoSpacing"/>
        <w:rPr>
          <w:color w:val="FF0000"/>
        </w:rPr>
      </w:pPr>
    </w:p>
    <w:p w14:paraId="441628B6" w14:textId="355BA5A3" w:rsidR="004E7004" w:rsidRPr="004E7004" w:rsidRDefault="004E1BD0" w:rsidP="004E7004">
      <w:pPr>
        <w:pStyle w:val="NoSpacing"/>
        <w:rPr>
          <w:b/>
        </w:rPr>
      </w:pPr>
      <w:r w:rsidRPr="004E7004">
        <w:br/>
      </w:r>
      <w:r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2085365F" w14:textId="77777777" w:rsidR="00444C41" w:rsidRDefault="00444C41" w:rsidP="004E7004">
      <w:pPr>
        <w:pStyle w:val="NoSpacing"/>
        <w:rPr>
          <w:ins w:id="129" w:author="Josh Madin" w:date="2016-03-29T10:23:00Z"/>
          <w:color w:val="FF0000"/>
        </w:rPr>
      </w:pPr>
    </w:p>
    <w:p w14:paraId="56B5D10F" w14:textId="6B41F9D7" w:rsidR="007537AE" w:rsidRPr="000A7A08" w:rsidRDefault="007537AE" w:rsidP="004E7004">
      <w:pPr>
        <w:pStyle w:val="NoSpacing"/>
        <w:rPr>
          <w:color w:val="FF0000"/>
        </w:rPr>
      </w:pPr>
      <w:r w:rsidRPr="000A7A08">
        <w:rPr>
          <w:color w:val="FF0000"/>
        </w:rPr>
        <w:t xml:space="preserve">We have </w:t>
      </w:r>
      <w:del w:id="130" w:author="Josh Madin" w:date="2016-03-29T10:23:00Z">
        <w:r w:rsidRPr="000A7A08" w:rsidDel="00444C41">
          <w:rPr>
            <w:color w:val="FF0000"/>
          </w:rPr>
          <w:delText xml:space="preserve">also </w:delText>
        </w:r>
      </w:del>
      <w:r w:rsidRPr="000A7A08">
        <w:rPr>
          <w:color w:val="FF0000"/>
        </w:rPr>
        <w:t xml:space="preserve">gone back to the literature and included a number of new papers to boost our </w:t>
      </w:r>
      <w:r w:rsidR="005808DC" w:rsidRPr="000A7A08">
        <w:rPr>
          <w:color w:val="FF0000"/>
        </w:rPr>
        <w:t>analysis</w:t>
      </w:r>
      <w:ins w:id="131" w:author="Josh Madin" w:date="2016-03-29T10:23:00Z">
        <w:r w:rsidR="00444C41">
          <w:rPr>
            <w:color w:val="FF0000"/>
          </w:rPr>
          <w:t xml:space="preserve"> sample size</w:t>
        </w:r>
      </w:ins>
      <w:r w:rsidRPr="000A7A08">
        <w:rPr>
          <w:color w:val="FF0000"/>
        </w:rPr>
        <w:t>.</w:t>
      </w:r>
      <w:r w:rsidR="00EE144F" w:rsidRPr="000A7A08">
        <w:rPr>
          <w:color w:val="FF0000"/>
        </w:rPr>
        <w:t xml:space="preserve"> In the case of review papers – they </w:t>
      </w:r>
      <w:del w:id="132" w:author="Josh Madin" w:date="2016-03-29T10:23:00Z">
        <w:r w:rsidR="00EE144F" w:rsidRPr="000A7A08" w:rsidDel="00444C41">
          <w:rPr>
            <w:color w:val="FF0000"/>
          </w:rPr>
          <w:delText xml:space="preserve">were </w:delText>
        </w:r>
      </w:del>
      <w:ins w:id="133" w:author="Josh Madin" w:date="2016-03-29T10:23:00Z">
        <w:r w:rsidR="00444C41">
          <w:rPr>
            <w:color w:val="FF0000"/>
          </w:rPr>
          <w:t>could</w:t>
        </w:r>
        <w:r w:rsidR="00444C41" w:rsidRPr="000A7A08">
          <w:rPr>
            <w:color w:val="FF0000"/>
          </w:rPr>
          <w:t xml:space="preserve"> </w:t>
        </w:r>
      </w:ins>
      <w:r w:rsidR="00EE144F" w:rsidRPr="000A7A08">
        <w:rPr>
          <w:color w:val="FF0000"/>
        </w:rPr>
        <w:t xml:space="preserve">not </w:t>
      </w:r>
      <w:del w:id="134" w:author="Josh Madin" w:date="2016-03-29T10:23:00Z">
        <w:r w:rsidR="00EE144F" w:rsidRPr="000A7A08" w:rsidDel="00444C41">
          <w:rPr>
            <w:color w:val="FF0000"/>
          </w:rPr>
          <w:delText xml:space="preserve">able to </w:delText>
        </w:r>
      </w:del>
      <w:r w:rsidR="00EE144F" w:rsidRPr="000A7A08">
        <w:rPr>
          <w:color w:val="FF0000"/>
        </w:rPr>
        <w:t xml:space="preserve">be included </w:t>
      </w:r>
      <w:del w:id="135" w:author="Josh Madin" w:date="2016-03-29T10:24:00Z">
        <w:r w:rsidR="00EE144F" w:rsidRPr="000A7A08" w:rsidDel="00444C41">
          <w:rPr>
            <w:color w:val="FF0000"/>
          </w:rPr>
          <w:delText>with</w:delText>
        </w:r>
      </w:del>
      <w:r w:rsidR="00EE144F" w:rsidRPr="000A7A08">
        <w:rPr>
          <w:color w:val="FF0000"/>
        </w:rPr>
        <w:t xml:space="preserve">in the analysis </w:t>
      </w:r>
      <w:del w:id="136" w:author="Josh Madin" w:date="2016-03-29T10:24:00Z">
        <w:r w:rsidR="00EE144F" w:rsidRPr="000A7A08" w:rsidDel="00444C41">
          <w:rPr>
            <w:color w:val="FF0000"/>
          </w:rPr>
          <w:delText xml:space="preserve">as </w:delText>
        </w:r>
      </w:del>
      <w:ins w:id="137" w:author="Josh Madin" w:date="2016-03-29T10:24:00Z">
        <w:r w:rsidR="00444C41">
          <w:rPr>
            <w:color w:val="FF0000"/>
          </w:rPr>
          <w:t>because</w:t>
        </w:r>
        <w:r w:rsidR="00444C41" w:rsidRPr="000A7A08">
          <w:rPr>
            <w:color w:val="FF0000"/>
          </w:rPr>
          <w:t xml:space="preserve"> </w:t>
        </w:r>
      </w:ins>
      <w:r w:rsidR="00EE144F" w:rsidRPr="000A7A08">
        <w:rPr>
          <w:color w:val="FF0000"/>
        </w:rPr>
        <w:t xml:space="preserve">they </w:t>
      </w:r>
      <w:r w:rsidR="000A7A08" w:rsidRPr="000A7A08">
        <w:rPr>
          <w:color w:val="FF0000"/>
        </w:rPr>
        <w:t>do</w:t>
      </w:r>
      <w:r w:rsidR="00EE144F" w:rsidRPr="000A7A08">
        <w:rPr>
          <w:color w:val="FF0000"/>
        </w:rPr>
        <w:t xml:space="preserve"> not </w:t>
      </w:r>
      <w:del w:id="138" w:author="Josh Madin" w:date="2016-03-29T10:24:00Z">
        <w:r w:rsidR="00EE144F" w:rsidRPr="000A7A08" w:rsidDel="0017419F">
          <w:rPr>
            <w:color w:val="FF0000"/>
          </w:rPr>
          <w:delText xml:space="preserve">have </w:delText>
        </w:r>
      </w:del>
      <w:ins w:id="139" w:author="Josh Madin" w:date="2016-03-29T10:24:00Z">
        <w:r w:rsidR="0017419F">
          <w:rPr>
            <w:color w:val="FF0000"/>
          </w:rPr>
          <w:t>present</w:t>
        </w:r>
        <w:r w:rsidR="0017419F" w:rsidRPr="000A7A08">
          <w:rPr>
            <w:color w:val="FF0000"/>
          </w:rPr>
          <w:t xml:space="preserve"> </w:t>
        </w:r>
      </w:ins>
      <w:r w:rsidR="00EE144F" w:rsidRPr="000A7A08">
        <w:rPr>
          <w:color w:val="FF0000"/>
        </w:rPr>
        <w:t>original raw data</w:t>
      </w:r>
      <w:del w:id="140" w:author="Josh Madin" w:date="2016-03-29T10:24:00Z">
        <w:r w:rsidRPr="000A7A08" w:rsidDel="0017419F">
          <w:rPr>
            <w:color w:val="FF0000"/>
          </w:rPr>
          <w:delText xml:space="preserve"> </w:delText>
        </w:r>
        <w:r w:rsidR="000A7A08" w:rsidRPr="000A7A08" w:rsidDel="0017419F">
          <w:rPr>
            <w:color w:val="FF0000"/>
          </w:rPr>
          <w:delText>within</w:delText>
        </w:r>
        <w:r w:rsidR="00EE144F" w:rsidRPr="000A7A08" w:rsidDel="0017419F">
          <w:rPr>
            <w:color w:val="FF0000"/>
          </w:rPr>
          <w:delText xml:space="preserve"> them</w:delText>
        </w:r>
      </w:del>
      <w:r w:rsidR="00EE144F" w:rsidRPr="000A7A08">
        <w:rPr>
          <w:color w:val="FF0000"/>
        </w:rPr>
        <w:t>. We did however read a number of review papers including Fabricius</w:t>
      </w:r>
      <w:ins w:id="141" w:author="Josh Madin" w:date="2016-03-29T10:24:00Z">
        <w:r w:rsidR="0017419F">
          <w:rPr>
            <w:color w:val="FF0000"/>
          </w:rPr>
          <w:t xml:space="preserve"> (</w:t>
        </w:r>
      </w:ins>
      <w:del w:id="142" w:author="Josh Madin" w:date="2016-03-29T10:24:00Z">
        <w:r w:rsidR="00EE144F" w:rsidRPr="000A7A08" w:rsidDel="0017419F">
          <w:rPr>
            <w:color w:val="FF0000"/>
          </w:rPr>
          <w:delText xml:space="preserve">, </w:delText>
        </w:r>
      </w:del>
      <w:r w:rsidR="00EE144F" w:rsidRPr="000A7A08">
        <w:rPr>
          <w:color w:val="FF0000"/>
        </w:rPr>
        <w:t>2005</w:t>
      </w:r>
      <w:ins w:id="143" w:author="Josh Madin" w:date="2016-03-29T10:24:00Z">
        <w:r w:rsidR="0017419F">
          <w:rPr>
            <w:color w:val="FF0000"/>
          </w:rPr>
          <w:t>)</w:t>
        </w:r>
      </w:ins>
      <w:r w:rsidR="00EE144F" w:rsidRPr="000A7A08">
        <w:rPr>
          <w:color w:val="FF0000"/>
        </w:rPr>
        <w:t xml:space="preserve">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5D1A963A" w14:textId="77777777" w:rsidR="0017419F" w:rsidRDefault="0017419F" w:rsidP="004E7004">
      <w:pPr>
        <w:pStyle w:val="NoSpacing"/>
        <w:rPr>
          <w:ins w:id="144" w:author="Josh Madin" w:date="2016-03-29T10:24:00Z"/>
          <w:color w:val="FF0000"/>
        </w:rPr>
      </w:pPr>
    </w:p>
    <w:p w14:paraId="55B7F41A" w14:textId="2D5BB8CA" w:rsidR="002D045E" w:rsidRPr="002D045E" w:rsidRDefault="002D045E" w:rsidP="004E7004">
      <w:pPr>
        <w:pStyle w:val="NoSpacing"/>
        <w:rPr>
          <w:color w:val="FF0000"/>
        </w:rPr>
      </w:pPr>
      <w:r>
        <w:rPr>
          <w:color w:val="FF0000"/>
        </w:rPr>
        <w:t xml:space="preserve">While we agree that pelagic life-history can affect benthic performance we were not able to explore this </w:t>
      </w:r>
      <w:del w:id="145" w:author="Josh Madin" w:date="2016-03-29T10:25:00Z">
        <w:r w:rsidDel="00FF6C9D">
          <w:rPr>
            <w:color w:val="FF0000"/>
          </w:rPr>
          <w:delText xml:space="preserve">concept </w:delText>
        </w:r>
      </w:del>
      <w:ins w:id="146" w:author="Josh Madin" w:date="2016-03-29T10:25:00Z">
        <w:r w:rsidR="00FF6C9D">
          <w:rPr>
            <w:color w:val="FF0000"/>
          </w:rPr>
          <w:t>process</w:t>
        </w:r>
        <w:r w:rsidR="00FF6C9D">
          <w:rPr>
            <w:color w:val="FF0000"/>
          </w:rPr>
          <w:t xml:space="preserve"> </w:t>
        </w:r>
        <w:r w:rsidR="00FF6C9D">
          <w:rPr>
            <w:color w:val="FF0000"/>
          </w:rPr>
          <w:t xml:space="preserve">with the data we had </w:t>
        </w:r>
      </w:ins>
      <w:del w:id="147" w:author="Josh Madin" w:date="2016-03-29T10:25:00Z">
        <w:r w:rsidDel="00FF6C9D">
          <w:rPr>
            <w:color w:val="FF0000"/>
          </w:rPr>
          <w:delText>within</w:delText>
        </w:r>
      </w:del>
      <w:ins w:id="148" w:author="Josh Madin" w:date="2016-03-29T10:25:00Z">
        <w:r w:rsidR="00FF6C9D">
          <w:rPr>
            <w:color w:val="FF0000"/>
          </w:rPr>
          <w:t>for</w:t>
        </w:r>
      </w:ins>
      <w:r>
        <w:rPr>
          <w:color w:val="FF0000"/>
        </w:rPr>
        <w:t xml:space="preserve"> this study. Instead</w:t>
      </w:r>
      <w:ins w:id="149" w:author="Josh Madin" w:date="2016-03-29T10:25:00Z">
        <w:r w:rsidR="00FF6C9D">
          <w:rPr>
            <w:color w:val="FF0000"/>
          </w:rPr>
          <w:t>,</w:t>
        </w:r>
      </w:ins>
      <w:r>
        <w:rPr>
          <w:color w:val="FF0000"/>
        </w:rPr>
        <w:t xml:space="preserve"> </w:t>
      </w:r>
      <w:del w:id="150" w:author="Josh Madin" w:date="2016-03-29T10:25:00Z">
        <w:r w:rsidDel="00FF6C9D">
          <w:rPr>
            <w:color w:val="FF0000"/>
          </w:rPr>
          <w:delText>we hope as</w:delText>
        </w:r>
      </w:del>
      <w:ins w:id="151" w:author="Josh Madin" w:date="2016-03-29T10:25:00Z">
        <w:r w:rsidR="00FF6C9D">
          <w:rPr>
            <w:color w:val="FF0000"/>
          </w:rPr>
          <w:t>we</w:t>
        </w:r>
      </w:ins>
      <w:r>
        <w:rPr>
          <w:color w:val="FF0000"/>
        </w:rPr>
        <w:t xml:space="preserve"> suggest</w:t>
      </w:r>
      <w:del w:id="152" w:author="Josh Madin" w:date="2016-03-29T10:25:00Z">
        <w:r w:rsidDel="00FF6C9D">
          <w:rPr>
            <w:color w:val="FF0000"/>
          </w:rPr>
          <w:delText>ed</w:delText>
        </w:r>
      </w:del>
      <w:r>
        <w:rPr>
          <w:color w:val="FF0000"/>
        </w:rPr>
        <w:t xml:space="preserve"> in paragraph 4 of the discussion that our </w:t>
      </w:r>
      <w:ins w:id="153" w:author="Josh Madin" w:date="2016-03-29T10:25:00Z">
        <w:r w:rsidR="00FF6C9D">
          <w:rPr>
            <w:color w:val="FF0000"/>
          </w:rPr>
          <w:t xml:space="preserve">hope is that </w:t>
        </w:r>
      </w:ins>
      <w:del w:id="154" w:author="Josh Madin" w:date="2016-03-29T10:25:00Z">
        <w:r w:rsidDel="00FF6C9D">
          <w:rPr>
            <w:color w:val="FF0000"/>
          </w:rPr>
          <w:delText xml:space="preserve">next </w:delText>
        </w:r>
      </w:del>
      <w:ins w:id="155" w:author="Josh Madin" w:date="2016-03-29T10:25:00Z">
        <w:r w:rsidR="00FF6C9D">
          <w:rPr>
            <w:color w:val="FF0000"/>
          </w:rPr>
          <w:t>future</w:t>
        </w:r>
        <w:r w:rsidR="00FF6C9D">
          <w:rPr>
            <w:color w:val="FF0000"/>
          </w:rPr>
          <w:t xml:space="preserve"> </w:t>
        </w:r>
      </w:ins>
      <w:r>
        <w:rPr>
          <w:color w:val="FF0000"/>
        </w:rPr>
        <w:t>meta-analys</w:t>
      </w:r>
      <w:ins w:id="156" w:author="Josh Madin" w:date="2016-03-29T10:26:00Z">
        <w:r w:rsidR="00FF6C9D">
          <w:rPr>
            <w:color w:val="FF0000"/>
          </w:rPr>
          <w:t>e</w:t>
        </w:r>
      </w:ins>
      <w:del w:id="157" w:author="Josh Madin" w:date="2016-03-29T10:25:00Z">
        <w:r w:rsidDel="00FF6C9D">
          <w:rPr>
            <w:color w:val="FF0000"/>
          </w:rPr>
          <w:delText>i</w:delText>
        </w:r>
      </w:del>
      <w:r>
        <w:rPr>
          <w:color w:val="FF0000"/>
        </w:rPr>
        <w:t xml:space="preserve">s will </w:t>
      </w:r>
      <w:ins w:id="158" w:author="Josh Madin" w:date="2016-03-29T10:26:00Z">
        <w:r w:rsidR="00FF6C9D">
          <w:rPr>
            <w:color w:val="FF0000"/>
          </w:rPr>
          <w:t xml:space="preserve">be able to </w:t>
        </w:r>
      </w:ins>
      <w:r>
        <w:rPr>
          <w:color w:val="FF0000"/>
        </w:rPr>
        <w:t xml:space="preserve">focus on </w:t>
      </w:r>
      <w:del w:id="159" w:author="Josh Madin" w:date="2016-03-29T10:26:00Z">
        <w:r w:rsidDel="00FF6C9D">
          <w:rPr>
            <w:color w:val="FF0000"/>
          </w:rPr>
          <w:delText>moving into</w:delText>
        </w:r>
      </w:del>
      <w:ins w:id="160" w:author="Josh Madin" w:date="2016-03-29T10:26:00Z">
        <w:r w:rsidR="00FF6C9D">
          <w:rPr>
            <w:color w:val="FF0000"/>
          </w:rPr>
          <w:t>the transition to</w:t>
        </w:r>
      </w:ins>
      <w:r>
        <w:rPr>
          <w:color w:val="FF0000"/>
        </w:rPr>
        <w:t xml:space="preserve"> benthic stages of development</w:t>
      </w:r>
      <w:ins w:id="161" w:author="Josh Madin" w:date="2016-03-29T10:26:00Z">
        <w:r w:rsidR="00FF6C9D">
          <w:rPr>
            <w:color w:val="FF0000"/>
          </w:rPr>
          <w:t>,</w:t>
        </w:r>
      </w:ins>
      <w:r>
        <w:rPr>
          <w:color w:val="FF0000"/>
        </w:rPr>
        <w:t xml:space="preserve"> </w:t>
      </w:r>
      <w:r w:rsidR="00AD67D6">
        <w:rPr>
          <w:color w:val="FF0000"/>
        </w:rPr>
        <w:t>including</w:t>
      </w:r>
      <w:r>
        <w:rPr>
          <w:color w:val="FF0000"/>
        </w:rPr>
        <w:t xml:space="preserve"> settlement</w:t>
      </w:r>
      <w:del w:id="162" w:author="Josh Madin" w:date="2016-03-29T10:26:00Z">
        <w:r w:rsidDel="00FF6C9D">
          <w:rPr>
            <w:color w:val="FF0000"/>
          </w:rPr>
          <w:delText xml:space="preserve"> where we hope to include these </w:delText>
        </w:r>
        <w:r w:rsidR="00C87CDF" w:rsidDel="00FF6C9D">
          <w:rPr>
            <w:color w:val="FF0000"/>
          </w:rPr>
          <w:delText xml:space="preserve">pelagic </w:delText>
        </w:r>
        <w:r w:rsidDel="00FF6C9D">
          <w:rPr>
            <w:color w:val="FF0000"/>
          </w:rPr>
          <w:delText>variation</w:delText>
        </w:r>
        <w:r w:rsidR="00C87CDF" w:rsidDel="00FF6C9D">
          <w:rPr>
            <w:color w:val="FF0000"/>
          </w:rPr>
          <w:delText>s</w:delText>
        </w:r>
        <w:r w:rsidDel="00FF6C9D">
          <w:rPr>
            <w:color w:val="FF0000"/>
          </w:rPr>
          <w:delText xml:space="preserve"> in performance</w:delText>
        </w:r>
      </w:del>
      <w:r>
        <w:rPr>
          <w:color w:val="FF0000"/>
        </w:rPr>
        <w:t xml:space="preserve">. </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32CCF340" w14:textId="77777777" w:rsidR="00FF6C9D" w:rsidRDefault="00FF6C9D" w:rsidP="004E7004">
      <w:pPr>
        <w:pStyle w:val="NoSpacing"/>
        <w:rPr>
          <w:ins w:id="163" w:author="Josh Madin" w:date="2016-03-29T10:26:00Z"/>
          <w:color w:val="FF0000"/>
        </w:rPr>
      </w:pPr>
    </w:p>
    <w:p w14:paraId="4B888919" w14:textId="51A6C0DD" w:rsidR="005F0AAD" w:rsidRDefault="005F0AAD" w:rsidP="004E7004">
      <w:pPr>
        <w:pStyle w:val="NoSpacing"/>
        <w:rPr>
          <w:color w:val="FF0000"/>
        </w:rPr>
      </w:pPr>
      <w:r>
        <w:rPr>
          <w:color w:val="FF0000"/>
        </w:rPr>
        <w:t xml:space="preserve">As suggested by </w:t>
      </w:r>
      <w:del w:id="164" w:author="Josh Madin" w:date="2016-03-29T10:26:00Z">
        <w:r w:rsidDel="00FF6C9D">
          <w:rPr>
            <w:color w:val="FF0000"/>
          </w:rPr>
          <w:delText xml:space="preserve">multiple </w:delText>
        </w:r>
      </w:del>
      <w:ins w:id="165" w:author="Josh Madin" w:date="2016-03-29T10:26:00Z">
        <w:r w:rsidR="00FF6C9D">
          <w:rPr>
            <w:color w:val="FF0000"/>
          </w:rPr>
          <w:t>all</w:t>
        </w:r>
        <w:r w:rsidR="00FF6C9D">
          <w:rPr>
            <w:color w:val="FF0000"/>
          </w:rPr>
          <w:t xml:space="preserve"> </w:t>
        </w:r>
        <w:r w:rsidR="00FF6C9D">
          <w:rPr>
            <w:color w:val="FF0000"/>
          </w:rPr>
          <w:t xml:space="preserve">the </w:t>
        </w:r>
      </w:ins>
      <w:r>
        <w:rPr>
          <w:color w:val="FF0000"/>
        </w:rPr>
        <w:t>reviewers, we have now focused our study on the applications of our model and hope that other researchers can utilise our models to recommend targets to Government bodies. For this reason</w:t>
      </w:r>
      <w:ins w:id="166" w:author="Josh Madin" w:date="2016-03-29T10:27:00Z">
        <w:r w:rsidR="00FF6C9D">
          <w:rPr>
            <w:color w:val="FF0000"/>
          </w:rPr>
          <w:t>,</w:t>
        </w:r>
      </w:ins>
      <w:r>
        <w:rPr>
          <w:color w:val="FF0000"/>
        </w:rPr>
        <w:t xml:space="preserve"> we will be making </w:t>
      </w:r>
      <w:ins w:id="167" w:author="Josh Madin" w:date="2016-03-29T10:27:00Z">
        <w:r w:rsidR="00FF6C9D">
          <w:rPr>
            <w:color w:val="FF0000"/>
          </w:rPr>
          <w:t>the data and</w:t>
        </w:r>
      </w:ins>
      <w:del w:id="168" w:author="Josh Madin" w:date="2016-03-29T10:27:00Z">
        <w:r w:rsidDel="00FF6C9D">
          <w:rPr>
            <w:color w:val="FF0000"/>
          </w:rPr>
          <w:delText>out</w:delText>
        </w:r>
      </w:del>
      <w:r>
        <w:rPr>
          <w:color w:val="FF0000"/>
        </w:rPr>
        <w:t xml:space="preserve"> code publicly available on G</w:t>
      </w:r>
      <w:ins w:id="169" w:author="Josh Madin" w:date="2016-03-29T10:27:00Z">
        <w:r w:rsidR="00FF6C9D">
          <w:rPr>
            <w:color w:val="FF0000"/>
          </w:rPr>
          <w:t>ithub</w:t>
        </w:r>
      </w:ins>
      <w:del w:id="170" w:author="Josh Madin" w:date="2016-03-29T10:27:00Z">
        <w:r w:rsidDel="00FF6C9D">
          <w:rPr>
            <w:color w:val="FF0000"/>
          </w:rPr>
          <w:delText>ITHUB</w:delText>
        </w:r>
      </w:del>
      <w:r>
        <w:rPr>
          <w:color w:val="FF0000"/>
        </w:rPr>
        <w:t xml:space="preserve">. </w:t>
      </w:r>
    </w:p>
    <w:p w14:paraId="50005E72" w14:textId="77777777" w:rsidR="005F0AAD" w:rsidRDefault="005F0AAD" w:rsidP="004E7004">
      <w:pPr>
        <w:pStyle w:val="NoSpacing"/>
        <w:rPr>
          <w:color w:val="FF0000"/>
        </w:rPr>
      </w:pPr>
    </w:p>
    <w:p w14:paraId="5E7F222E" w14:textId="4A598045" w:rsidR="007537AE" w:rsidRDefault="004E1BD0" w:rsidP="004E7004">
      <w:pPr>
        <w:pStyle w:val="NoSpacing"/>
      </w:pPr>
      <w:r w:rsidRPr="004E7004">
        <w:t xml:space="preserve">-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w:t>
      </w:r>
      <w:r w:rsidRPr="004E7004">
        <w:lastRenderedPageBreak/>
        <w:t>be most successful in recruiting under what circumstances. This is not the case, and while the approach taken is not "wrong", I found it very confusing until later in the ms.</w:t>
      </w:r>
    </w:p>
    <w:p w14:paraId="0541BC40" w14:textId="77777777" w:rsidR="00FF6C9D" w:rsidRDefault="00FF6C9D" w:rsidP="004E7004">
      <w:pPr>
        <w:pStyle w:val="NoSpacing"/>
        <w:rPr>
          <w:ins w:id="171" w:author="Josh Madin" w:date="2016-03-29T10:28:00Z"/>
          <w:highlight w:val="yellow"/>
        </w:rPr>
      </w:pPr>
    </w:p>
    <w:p w14:paraId="6F376E8A" w14:textId="719324E6" w:rsidR="007537AE" w:rsidRDefault="00BA4C6E" w:rsidP="004E7004">
      <w:pPr>
        <w:pStyle w:val="NoSpacing"/>
      </w:pPr>
      <w:del w:id="172" w:author="Josh Madin" w:date="2016-03-29T10:28:00Z">
        <w:r w:rsidRPr="00BA4C6E" w:rsidDel="00FF6C9D">
          <w:rPr>
            <w:highlight w:val="yellow"/>
          </w:rPr>
          <w:delText>Unsure how to explain this?</w:delText>
        </w:r>
      </w:del>
      <w:ins w:id="173" w:author="Josh Madin" w:date="2016-03-29T10:31:00Z">
        <w:r w:rsidR="00FF6C9D">
          <w:t>I</w:t>
        </w:r>
      </w:ins>
      <w:ins w:id="174" w:author="Josh Madin" w:date="2016-03-29T10:28:00Z">
        <w:r w:rsidR="00FF6C9D">
          <w:t>n retrospect</w:t>
        </w:r>
      </w:ins>
      <w:ins w:id="175" w:author="Josh Madin" w:date="2016-03-29T10:31:00Z">
        <w:r w:rsidR="00FF6C9D">
          <w:t>, we can see</w:t>
        </w:r>
      </w:ins>
      <w:ins w:id="176" w:author="Josh Madin" w:date="2016-03-29T10:28:00Z">
        <w:r w:rsidR="00FF6C9D">
          <w:t xml:space="preserve"> that we did not </w:t>
        </w:r>
      </w:ins>
      <w:ins w:id="177" w:author="Josh Madin" w:date="2016-03-29T10:31:00Z">
        <w:r w:rsidR="00FF6C9D">
          <w:t xml:space="preserve">adequately </w:t>
        </w:r>
      </w:ins>
      <w:ins w:id="178" w:author="Josh Madin" w:date="2016-03-29T10:28:00Z">
        <w:r w:rsidR="00FF6C9D">
          <w:t xml:space="preserve">explain our approach in the original manuscript, and </w:t>
        </w:r>
      </w:ins>
      <w:ins w:id="179" w:author="Josh Madin" w:date="2016-03-29T10:31:00Z">
        <w:r w:rsidR="00FF6C9D">
          <w:t xml:space="preserve">also </w:t>
        </w:r>
      </w:ins>
      <w:ins w:id="180" w:author="Josh Madin" w:date="2016-03-29T10:28:00Z">
        <w:r w:rsidR="00FF6C9D">
          <w:t xml:space="preserve">agree that our Discussion was circular. We have spent substantial time expanding the </w:t>
        </w:r>
      </w:ins>
      <w:ins w:id="181" w:author="Josh Madin" w:date="2016-03-29T10:29:00Z">
        <w:r w:rsidR="00FF6C9D">
          <w:t>explanation of the models and how the various data sets to integrated into the same analysis</w:t>
        </w:r>
      </w:ins>
      <w:ins w:id="182" w:author="Josh Madin" w:date="2016-03-29T10:31:00Z">
        <w:r w:rsidR="00FF6C9D">
          <w:t xml:space="preserve"> (pages, lines: )</w:t>
        </w:r>
      </w:ins>
      <w:ins w:id="183" w:author="Josh Madin" w:date="2016-03-29T10:29:00Z">
        <w:r w:rsidR="00FF6C9D">
          <w:t>. We have also removed the circular Discussion and instead focus on real-world examples of using the statistical models we developed</w:t>
        </w:r>
      </w:ins>
      <w:ins w:id="184" w:author="Josh Madin" w:date="2016-03-29T10:30:00Z">
        <w:r w:rsidR="00FF6C9D">
          <w:t xml:space="preserve"> (page lines)</w:t>
        </w:r>
      </w:ins>
      <w:ins w:id="185" w:author="Josh Madin" w:date="2016-03-29T10:29:00Z">
        <w:r w:rsidR="00FF6C9D">
          <w:t>.</w:t>
        </w:r>
      </w:ins>
      <w:ins w:id="186" w:author="Josh Madin" w:date="2016-03-29T10:28:00Z">
        <w:r w:rsidR="00FF6C9D">
          <w:t xml:space="preserve"> </w:t>
        </w:r>
      </w:ins>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34FB8B3C" w14:textId="77777777" w:rsidR="00FF6C9D" w:rsidRDefault="00FF6C9D" w:rsidP="004E7004">
      <w:pPr>
        <w:pStyle w:val="NoSpacing"/>
        <w:rPr>
          <w:ins w:id="187" w:author="Josh Madin" w:date="2016-03-29T10:32:00Z"/>
          <w:color w:val="FF0000"/>
        </w:rPr>
      </w:pPr>
    </w:p>
    <w:p w14:paraId="4844BE6B" w14:textId="1B6D23BF" w:rsidR="004F0596" w:rsidRPr="00BA4C6E" w:rsidRDefault="008B4A95" w:rsidP="004E7004">
      <w:pPr>
        <w:pStyle w:val="NoSpacing"/>
        <w:rPr>
          <w:color w:val="FF0000"/>
        </w:rPr>
      </w:pPr>
      <w:r>
        <w:rPr>
          <w:color w:val="FF0000"/>
        </w:rPr>
        <w:t>We</w:t>
      </w:r>
      <w:r w:rsidR="004F0596" w:rsidRPr="00BA4C6E">
        <w:rPr>
          <w:color w:val="FF0000"/>
        </w:rPr>
        <w:t xml:space="preserve"> have rewritten this sentence to better reflect the wide-spread use of the terms</w:t>
      </w:r>
      <w:r>
        <w:rPr>
          <w:color w:val="FF0000"/>
        </w:rPr>
        <w:t xml:space="preserve"> (Line **). </w:t>
      </w:r>
      <w:r w:rsidR="004F0596" w:rsidRPr="00BA4C6E">
        <w:rPr>
          <w:color w:val="FF0000"/>
        </w:rPr>
        <w:t xml:space="preserve">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102A0D30" w14:textId="77777777" w:rsidR="00C569EE" w:rsidRDefault="00C569EE" w:rsidP="004E7004">
      <w:pPr>
        <w:pStyle w:val="NoSpacing"/>
        <w:rPr>
          <w:ins w:id="188" w:author="Josh Madin" w:date="2016-03-29T10:32:00Z"/>
          <w:color w:val="FF0000"/>
        </w:rPr>
      </w:pPr>
    </w:p>
    <w:p w14:paraId="528B7620" w14:textId="3D331A9E" w:rsidR="00BA4C6E" w:rsidRPr="00BA4C6E" w:rsidRDefault="008B4A95" w:rsidP="004E7004">
      <w:pPr>
        <w:pStyle w:val="NoSpacing"/>
        <w:rPr>
          <w:color w:val="FF0000"/>
        </w:rPr>
      </w:pPr>
      <w:r>
        <w:rPr>
          <w:color w:val="FF0000"/>
        </w:rPr>
        <w:t xml:space="preserve">We </w:t>
      </w:r>
      <w:r w:rsidR="00BA4C6E" w:rsidRPr="00BA4C6E">
        <w:rPr>
          <w:color w:val="FF0000"/>
        </w:rPr>
        <w:t xml:space="preserve">have </w:t>
      </w:r>
      <w:r>
        <w:rPr>
          <w:color w:val="FF0000"/>
        </w:rPr>
        <w:t>made changes to the whole</w:t>
      </w:r>
      <w:r w:rsidR="00BA4C6E" w:rsidRPr="00BA4C6E">
        <w:rPr>
          <w:color w:val="FF0000"/>
        </w:rPr>
        <w:t xml:space="preserve"> manuscript to better exp</w:t>
      </w:r>
      <w:r>
        <w:rPr>
          <w:color w:val="FF0000"/>
        </w:rPr>
        <w:t xml:space="preserve">lain our use of the term larvae, as those within the plankton. </w:t>
      </w:r>
    </w:p>
    <w:p w14:paraId="2D11EDCD" w14:textId="77777777" w:rsidR="007A51A0" w:rsidRDefault="004E1BD0" w:rsidP="004E7004">
      <w:pPr>
        <w:pStyle w:val="NoSpacing"/>
      </w:pPr>
      <w:r w:rsidRPr="004E7004">
        <w:br/>
        <w:t>-     "experimental treatments tended to be large" (138)… Please clarify</w:t>
      </w:r>
    </w:p>
    <w:p w14:paraId="3848A7BB" w14:textId="77777777" w:rsidR="00C569EE" w:rsidRDefault="00C569EE" w:rsidP="004E7004">
      <w:pPr>
        <w:pStyle w:val="NoSpacing"/>
        <w:rPr>
          <w:ins w:id="189" w:author="Josh Madin" w:date="2016-03-29T10:32:00Z"/>
          <w:color w:val="FF0000"/>
        </w:rPr>
      </w:pPr>
    </w:p>
    <w:p w14:paraId="45D57015" w14:textId="17B23218" w:rsidR="00085327" w:rsidRPr="00BA4C6E" w:rsidRDefault="00BF157C" w:rsidP="004E7004">
      <w:pPr>
        <w:pStyle w:val="NoSpacing"/>
        <w:rPr>
          <w:color w:val="FF0000"/>
        </w:rPr>
      </w:pPr>
      <w:r>
        <w:rPr>
          <w:color w:val="FF0000"/>
        </w:rPr>
        <w:t xml:space="preserve">This </w:t>
      </w:r>
      <w:ins w:id="190" w:author="Josh Madin" w:date="2016-03-29T10:32:00Z">
        <w:r w:rsidR="00B317F0">
          <w:rPr>
            <w:color w:val="FF0000"/>
          </w:rPr>
          <w:t xml:space="preserve">point </w:t>
        </w:r>
      </w:ins>
      <w:r>
        <w:rPr>
          <w:color w:val="FF0000"/>
        </w:rPr>
        <w:t xml:space="preserve">has been clarified (Line **).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2A388E9F" w14:textId="77777777" w:rsidR="00B317F0" w:rsidRDefault="00B317F0" w:rsidP="004E7004">
      <w:pPr>
        <w:pStyle w:val="NoSpacing"/>
        <w:rPr>
          <w:ins w:id="191" w:author="Josh Madin" w:date="2016-03-29T10:32:00Z"/>
          <w:highlight w:val="yellow"/>
        </w:rPr>
      </w:pPr>
    </w:p>
    <w:p w14:paraId="6091EBD2" w14:textId="624AA961" w:rsidR="000A7A08" w:rsidRDefault="00BA4C6E" w:rsidP="004E7004">
      <w:pPr>
        <w:pStyle w:val="NoSpacing"/>
      </w:pPr>
      <w:del w:id="192" w:author="Josh Madin" w:date="2016-03-29T10:32:00Z">
        <w:r w:rsidRPr="00BA4C6E" w:rsidDel="00B317F0">
          <w:rPr>
            <w:highlight w:val="yellow"/>
          </w:rPr>
          <w:delText>Unsure how to explain this?</w:delText>
        </w:r>
      </w:del>
      <w:ins w:id="193" w:author="Josh Madin" w:date="2016-03-29T10:32:00Z">
        <w:r w:rsidR="00B317F0">
          <w:t>The review</w:t>
        </w:r>
      </w:ins>
      <w:ins w:id="194" w:author="Josh Madin" w:date="2016-03-29T10:35:00Z">
        <w:r w:rsidR="00B317F0">
          <w:t>er</w:t>
        </w:r>
      </w:ins>
      <w:ins w:id="195" w:author="Josh Madin" w:date="2016-03-29T10:32:00Z">
        <w:r w:rsidR="00B317F0">
          <w:t xml:space="preserve"> is correct</w:t>
        </w:r>
      </w:ins>
      <w:ins w:id="196" w:author="Josh Madin" w:date="2016-03-29T10:35:00Z">
        <w:r w:rsidR="00B317F0">
          <w:t xml:space="preserve"> about the point clusters;</w:t>
        </w:r>
      </w:ins>
      <w:ins w:id="197" w:author="Josh Madin" w:date="2016-03-29T10:32:00Z">
        <w:r w:rsidR="00B317F0">
          <w:t xml:space="preserve"> these result from our assumption that unmeasured variables in </w:t>
        </w:r>
      </w:ins>
      <w:ins w:id="198" w:author="Josh Madin" w:date="2016-03-29T10:36:00Z">
        <w:r w:rsidR="00B317F0">
          <w:t xml:space="preserve">published </w:t>
        </w:r>
      </w:ins>
      <w:ins w:id="199" w:author="Josh Madin" w:date="2016-03-29T10:32:00Z">
        <w:r w:rsidR="00B317F0">
          <w:t xml:space="preserve">experiments were presumably close to </w:t>
        </w:r>
      </w:ins>
      <w:ins w:id="200" w:author="Josh Madin" w:date="2016-03-29T10:33:00Z">
        <w:r w:rsidR="00B317F0">
          <w:t xml:space="preserve">levels in </w:t>
        </w:r>
      </w:ins>
      <w:ins w:id="201" w:author="Josh Madin" w:date="2016-03-29T10:32:00Z">
        <w:r w:rsidR="00B317F0">
          <w:t>normal seawater</w:t>
        </w:r>
      </w:ins>
      <w:ins w:id="202" w:author="Josh Madin" w:date="2016-03-29T10:36:00Z">
        <w:r w:rsidR="00B317F0">
          <w:t xml:space="preserve"> (we explained how these were allocated in the Methods, page ***, lines ***)</w:t>
        </w:r>
      </w:ins>
      <w:ins w:id="203" w:author="Josh Madin" w:date="2016-03-29T10:32:00Z">
        <w:r w:rsidR="00B317F0">
          <w:t xml:space="preserve">. </w:t>
        </w:r>
      </w:ins>
      <w:ins w:id="204" w:author="Josh Madin" w:date="2016-03-29T10:36:00Z">
        <w:r w:rsidR="00B317F0">
          <w:t>O</w:t>
        </w:r>
      </w:ins>
      <w:ins w:id="205" w:author="Josh Madin" w:date="2016-03-29T10:33:00Z">
        <w:r w:rsidR="00B317F0">
          <w:t>ur analysis (GLMM)</w:t>
        </w:r>
      </w:ins>
      <w:ins w:id="206" w:author="Josh Madin" w:date="2016-03-29T10:34:00Z">
        <w:r w:rsidR="00B317F0">
          <w:t xml:space="preserve"> is robust to this kind of clustering in predictor variables, </w:t>
        </w:r>
      </w:ins>
      <w:ins w:id="207" w:author="Josh Madin" w:date="2016-03-29T10:37:00Z">
        <w:r w:rsidR="0065392A">
          <w:t>especially when considering multiple predictors</w:t>
        </w:r>
      </w:ins>
      <w:ins w:id="208" w:author="Josh Madin" w:date="2016-03-29T10:38:00Z">
        <w:r w:rsidR="0065392A">
          <w:t>.</w:t>
        </w:r>
        <w:r w:rsidR="00037F16">
          <w:t xml:space="preserve"> </w:t>
        </w:r>
        <w:r w:rsidR="0065392A">
          <w:t>C</w:t>
        </w:r>
      </w:ins>
      <w:ins w:id="209" w:author="Josh Madin" w:date="2016-03-29T10:34:00Z">
        <w:r w:rsidR="0065392A">
          <w:t>lustering c</w:t>
        </w:r>
        <w:r w:rsidR="00B317F0">
          <w:t xml:space="preserve">ould </w:t>
        </w:r>
      </w:ins>
      <w:ins w:id="210" w:author="Josh Madin" w:date="2016-03-29T10:38:00Z">
        <w:r w:rsidR="0065392A">
          <w:t xml:space="preserve">potentially </w:t>
        </w:r>
      </w:ins>
      <w:ins w:id="211" w:author="Josh Madin" w:date="2016-03-29T10:34:00Z">
        <w:r w:rsidR="00B317F0">
          <w:t xml:space="preserve">act to weaken </w:t>
        </w:r>
      </w:ins>
      <w:ins w:id="212" w:author="Josh Madin" w:date="2016-03-29T10:38:00Z">
        <w:r w:rsidR="0065392A">
          <w:t xml:space="preserve">modelled </w:t>
        </w:r>
      </w:ins>
      <w:ins w:id="213" w:author="Josh Madin" w:date="2016-03-29T10:34:00Z">
        <w:r w:rsidR="00B317F0">
          <w:t>relationships</w:t>
        </w:r>
      </w:ins>
      <w:ins w:id="214" w:author="Josh Madin" w:date="2016-03-29T10:38:00Z">
        <w:r w:rsidR="0065392A">
          <w:t>, which therefore</w:t>
        </w:r>
      </w:ins>
      <w:ins w:id="215" w:author="Josh Madin" w:date="2016-03-29T10:34:00Z">
        <w:r w:rsidR="00B317F0">
          <w:t xml:space="preserve"> makes our analyses conservative. </w:t>
        </w:r>
      </w:ins>
    </w:p>
    <w:p w14:paraId="6265DC16" w14:textId="77777777" w:rsidR="007A51A0" w:rsidRDefault="004E1BD0" w:rsidP="004E7004">
      <w:pPr>
        <w:pStyle w:val="NoSpacing"/>
        <w:rPr>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6550E213" w14:textId="77777777" w:rsidR="00037F16" w:rsidRDefault="00037F16" w:rsidP="004E7004">
      <w:pPr>
        <w:pStyle w:val="NoSpacing"/>
        <w:rPr>
          <w:ins w:id="216" w:author="Josh Madin" w:date="2016-03-29T10:39:00Z"/>
          <w:color w:val="FF0000"/>
        </w:rPr>
      </w:pPr>
    </w:p>
    <w:p w14:paraId="0C5E35B1" w14:textId="09D8A852" w:rsidR="004F0596" w:rsidRPr="000A7A08" w:rsidRDefault="000A7A08" w:rsidP="004E7004">
      <w:pPr>
        <w:pStyle w:val="NoSpacing"/>
        <w:rPr>
          <w:color w:val="FF0000"/>
        </w:rPr>
      </w:pPr>
      <w:r w:rsidRPr="000A7A08">
        <w:rPr>
          <w:color w:val="FF0000"/>
        </w:rPr>
        <w:t xml:space="preserve">We have made extensive changes to the entire </w:t>
      </w:r>
      <w:r w:rsidR="000E3A47">
        <w:rPr>
          <w:color w:val="FF0000"/>
        </w:rPr>
        <w:t xml:space="preserve">discussion </w:t>
      </w:r>
      <w:r w:rsidRPr="000A7A08">
        <w:rPr>
          <w:color w:val="FF0000"/>
        </w:rPr>
        <w:t>section to better explain out m</w:t>
      </w:r>
      <w:r w:rsidR="000E3A47">
        <w:rPr>
          <w:color w:val="FF0000"/>
        </w:rPr>
        <w:t xml:space="preserve">odel and show its applications as well as </w:t>
      </w:r>
      <w:r w:rsidR="00D9128C">
        <w:rPr>
          <w:color w:val="FF0000"/>
        </w:rPr>
        <w:t xml:space="preserve">how different factors interact (Discussion Section).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6ACB47CB" w14:textId="77777777" w:rsidR="004B3048" w:rsidRDefault="004B3048" w:rsidP="004E7004">
      <w:pPr>
        <w:pStyle w:val="NoSpacing"/>
        <w:rPr>
          <w:ins w:id="217" w:author="Josh Madin" w:date="2016-03-29T10:39:00Z"/>
          <w:color w:val="FF0000"/>
        </w:rPr>
      </w:pPr>
    </w:p>
    <w:p w14:paraId="742C4DA7" w14:textId="08A8EDE6" w:rsidR="007A51A0" w:rsidRPr="000A7A08" w:rsidRDefault="007A51A0" w:rsidP="004E7004">
      <w:pPr>
        <w:pStyle w:val="NoSpacing"/>
        <w:rPr>
          <w:color w:val="FF0000"/>
        </w:rPr>
      </w:pPr>
      <w:commentRangeStart w:id="218"/>
      <w:r w:rsidRPr="000A7A08">
        <w:rPr>
          <w:color w:val="FF0000"/>
        </w:rPr>
        <w:lastRenderedPageBreak/>
        <w:t xml:space="preserve">We </w:t>
      </w:r>
      <w:commentRangeEnd w:id="218"/>
      <w:r w:rsidR="004B3048">
        <w:rPr>
          <w:rStyle w:val="CommentReference"/>
        </w:rPr>
        <w:commentReference w:id="218"/>
      </w:r>
      <w:r w:rsidRPr="000A7A08">
        <w:rPr>
          <w:color w:val="FF0000"/>
        </w:rPr>
        <w:t xml:space="preserve">agree that this is unclear and </w:t>
      </w:r>
      <w:r w:rsidR="000A7A08">
        <w:rPr>
          <w:color w:val="FF0000"/>
        </w:rPr>
        <w:t xml:space="preserve">have made extensive changes to the discussion to better show the use and workings of our model. </w:t>
      </w:r>
      <w:r w:rsidRPr="000A7A08">
        <w:rPr>
          <w:color w:val="FF0000"/>
        </w:rPr>
        <w:t xml:space="preserve"> </w:t>
      </w:r>
    </w:p>
    <w:p w14:paraId="62ABF920" w14:textId="77777777" w:rsidR="007A51A0" w:rsidRDefault="004E1BD0" w:rsidP="004E7004">
      <w:pPr>
        <w:pStyle w:val="NoSpacing"/>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138E275E" w14:textId="77777777" w:rsidR="004B3048" w:rsidRDefault="004B3048" w:rsidP="004E7004">
      <w:pPr>
        <w:pStyle w:val="NoSpacing"/>
        <w:rPr>
          <w:ins w:id="220" w:author="Josh Madin" w:date="2016-03-29T10:39:00Z"/>
          <w:color w:val="FF0000"/>
        </w:rPr>
      </w:pPr>
    </w:p>
    <w:p w14:paraId="7A812B65" w14:textId="3DEB95D3" w:rsidR="007A51A0" w:rsidRPr="000A7A08" w:rsidRDefault="007A51A0" w:rsidP="004E7004">
      <w:pPr>
        <w:pStyle w:val="NoSpacing"/>
        <w:rPr>
          <w:color w:val="FF0000"/>
        </w:rPr>
      </w:pPr>
      <w:r w:rsidRPr="000A7A08">
        <w:rPr>
          <w:color w:val="FF0000"/>
        </w:rPr>
        <w:t>We have further explain</w:t>
      </w:r>
      <w:r w:rsidR="0068270C">
        <w:rPr>
          <w:color w:val="FF0000"/>
        </w:rPr>
        <w:t>ed</w:t>
      </w:r>
      <w:r w:rsidRPr="000A7A08">
        <w:rPr>
          <w:color w:val="FF0000"/>
        </w:rPr>
        <w:t xml:space="preserve"> the model within the methods and have included a new analysis to show the use of the</w:t>
      </w:r>
      <w:r w:rsidR="0068270C">
        <w:rPr>
          <w:color w:val="FF0000"/>
        </w:rPr>
        <w:t xml:space="preserve"> model in real-world scenarios (Methods – Data analysis section). </w:t>
      </w:r>
    </w:p>
    <w:p w14:paraId="486ABBAD" w14:textId="34F32BC3"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r w:rsidR="003C61D9" w:rsidRPr="003C61D9">
        <w:t xml:space="preserve"> </w:t>
      </w:r>
      <w:r w:rsidR="003C61D9" w:rsidRPr="004E7004">
        <w:t>Authors state that interaction effects or species choice did not affect the outcome of their analyses (309-319) but fail to support such claims by other studies.</w:t>
      </w:r>
    </w:p>
    <w:p w14:paraId="61E7F959" w14:textId="7B5393A7" w:rsidR="000A7A08" w:rsidRPr="003C61D9" w:rsidRDefault="00DA64FD" w:rsidP="004E7004">
      <w:pPr>
        <w:pStyle w:val="NoSpacing"/>
        <w:rPr>
          <w:color w:val="FF0000"/>
        </w:rPr>
      </w:pPr>
      <w:r>
        <w:rPr>
          <w:color w:val="FF0000"/>
        </w:rPr>
        <w:t xml:space="preserve">We have included species as a random factor as discussed in the methods section (Methods, paragraph </w:t>
      </w:r>
      <w:r w:rsidR="00910CA5">
        <w:rPr>
          <w:color w:val="FF0000"/>
        </w:rPr>
        <w:t xml:space="preserve">1 in Data analysis section). </w:t>
      </w:r>
      <w:r w:rsidR="0091394F">
        <w:rPr>
          <w:color w:val="FF0000"/>
        </w:rPr>
        <w:t xml:space="preserve">We have also discussed this as limitation within the discussion section (Discussion, paragraph </w:t>
      </w:r>
      <w:r w:rsidR="00C415E1">
        <w:rPr>
          <w:color w:val="FF0000"/>
        </w:rPr>
        <w:t xml:space="preserve">3). </w:t>
      </w:r>
    </w:p>
    <w:sectPr w:rsidR="000A7A08" w:rsidRPr="003C61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 Madin" w:date="2016-03-29T10:05:00Z" w:initials="JM">
    <w:p w14:paraId="67F4E024" w14:textId="434F179D" w:rsidR="00773F33" w:rsidRDefault="00773F33">
      <w:pPr>
        <w:pStyle w:val="CommentText"/>
      </w:pPr>
      <w:r>
        <w:rPr>
          <w:rStyle w:val="CommentReference"/>
        </w:rPr>
        <w:annotationRef/>
      </w:r>
      <w:r>
        <w:t>How many more? Say the number – it’s important for the editor to understand the degree to which you have addressed this comment. I thought I asked for this last iteration.</w:t>
      </w:r>
    </w:p>
  </w:comment>
  <w:comment w:id="14" w:author="Josh Madin" w:date="2016-03-29T10:09:00Z" w:initials="JM">
    <w:p w14:paraId="59AA4DD3" w14:textId="4786D26C" w:rsidR="006342FB" w:rsidRDefault="006342FB">
      <w:pPr>
        <w:pStyle w:val="CommentText"/>
      </w:pPr>
      <w:r>
        <w:rPr>
          <w:rStyle w:val="CommentReference"/>
        </w:rPr>
        <w:annotationRef/>
      </w:r>
      <w:r>
        <w:t>Huh?? Déjà vu…!  Don’t just repeat the same phrases. Say “Addressed in comment *** above.” Or something like that.</w:t>
      </w:r>
    </w:p>
  </w:comment>
  <w:comment w:id="55" w:author="Josh Madin" w:date="2016-03-29T10:14:00Z" w:initials="JM">
    <w:p w14:paraId="2A4BFFD0" w14:textId="3A667959" w:rsidR="00395993" w:rsidRDefault="00395993">
      <w:pPr>
        <w:pStyle w:val="CommentText"/>
      </w:pPr>
      <w:r>
        <w:rPr>
          <w:rStyle w:val="CommentReference"/>
        </w:rPr>
        <w:annotationRef/>
      </w:r>
      <w:r>
        <w:t>If there’s going to be reference to ot</w:t>
      </w:r>
      <w:r w:rsidR="00781564">
        <w:t xml:space="preserve">her comments, you </w:t>
      </w:r>
      <w:r>
        <w:t xml:space="preserve">will need to number </w:t>
      </w:r>
      <w:r w:rsidR="00781564">
        <w:t>them</w:t>
      </w:r>
      <w:r w:rsidR="007A02A9">
        <w:t xml:space="preserve"> for easier referencing</w:t>
      </w:r>
      <w:r>
        <w:t>.</w:t>
      </w:r>
    </w:p>
  </w:comment>
  <w:comment w:id="93" w:author="Josh Madin" w:date="2016-03-29T10:19:00Z" w:initials="JM">
    <w:p w14:paraId="3A1D83AF" w14:textId="69743F2C" w:rsidR="00125F8C" w:rsidRDefault="00125F8C">
      <w:pPr>
        <w:pStyle w:val="CommentText"/>
      </w:pPr>
      <w:r>
        <w:rPr>
          <w:rStyle w:val="CommentReference"/>
        </w:rPr>
        <w:annotationRef/>
      </w:r>
      <w:r>
        <w:t>Do you have this in there already?</w:t>
      </w:r>
    </w:p>
  </w:comment>
  <w:comment w:id="218" w:author="Josh Madin" w:date="2016-03-29T10:39:00Z" w:initials="JM">
    <w:p w14:paraId="4F88F4EC" w14:textId="1924F8C2" w:rsidR="004B3048" w:rsidRDefault="004B3048">
      <w:pPr>
        <w:pStyle w:val="CommentText"/>
      </w:pPr>
      <w:r>
        <w:rPr>
          <w:rStyle w:val="CommentReference"/>
        </w:rPr>
        <w:annotationRef/>
      </w:r>
      <w:r>
        <w:t>You’re copying and pasting responses again; please fix.  Same with next one too.</w:t>
      </w:r>
      <w:bookmarkStart w:id="219" w:name="_GoBack"/>
      <w:bookmarkEnd w:id="21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4E024" w15:done="0"/>
  <w15:commentEx w15:paraId="59AA4DD3" w15:done="0"/>
  <w15:commentEx w15:paraId="2A4BFFD0" w15:done="0"/>
  <w15:commentEx w15:paraId="3A1D83AF" w15:done="0"/>
  <w15:commentEx w15:paraId="4F88F4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37F16"/>
    <w:rsid w:val="00040762"/>
    <w:rsid w:val="000428B2"/>
    <w:rsid w:val="00043A52"/>
    <w:rsid w:val="000516A9"/>
    <w:rsid w:val="00054203"/>
    <w:rsid w:val="000576A9"/>
    <w:rsid w:val="000661DF"/>
    <w:rsid w:val="000673F5"/>
    <w:rsid w:val="00070025"/>
    <w:rsid w:val="00074CCD"/>
    <w:rsid w:val="000777B2"/>
    <w:rsid w:val="0008249D"/>
    <w:rsid w:val="00085327"/>
    <w:rsid w:val="0008566D"/>
    <w:rsid w:val="00085817"/>
    <w:rsid w:val="00085EEC"/>
    <w:rsid w:val="00085F67"/>
    <w:rsid w:val="000861B3"/>
    <w:rsid w:val="000876EA"/>
    <w:rsid w:val="00093707"/>
    <w:rsid w:val="00097D59"/>
    <w:rsid w:val="00097DF0"/>
    <w:rsid w:val="000A1493"/>
    <w:rsid w:val="000A6DC2"/>
    <w:rsid w:val="000A7A08"/>
    <w:rsid w:val="000B0220"/>
    <w:rsid w:val="000B1805"/>
    <w:rsid w:val="000B6A8C"/>
    <w:rsid w:val="000D2A7D"/>
    <w:rsid w:val="000E1E1A"/>
    <w:rsid w:val="000E2125"/>
    <w:rsid w:val="000E3A47"/>
    <w:rsid w:val="000E4A9B"/>
    <w:rsid w:val="000E68FC"/>
    <w:rsid w:val="000F61A7"/>
    <w:rsid w:val="001054D8"/>
    <w:rsid w:val="0011014E"/>
    <w:rsid w:val="0012230F"/>
    <w:rsid w:val="0012328B"/>
    <w:rsid w:val="00125F8C"/>
    <w:rsid w:val="00132FD8"/>
    <w:rsid w:val="00140B33"/>
    <w:rsid w:val="00143B7B"/>
    <w:rsid w:val="00144919"/>
    <w:rsid w:val="00163367"/>
    <w:rsid w:val="00171E04"/>
    <w:rsid w:val="0017302B"/>
    <w:rsid w:val="0017401F"/>
    <w:rsid w:val="0017419F"/>
    <w:rsid w:val="00176B6B"/>
    <w:rsid w:val="001A6E8E"/>
    <w:rsid w:val="001B6DF5"/>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54A9D"/>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045E"/>
    <w:rsid w:val="002D5FEF"/>
    <w:rsid w:val="002E38AE"/>
    <w:rsid w:val="002E5AA1"/>
    <w:rsid w:val="002F045D"/>
    <w:rsid w:val="002F3CC0"/>
    <w:rsid w:val="002F4F05"/>
    <w:rsid w:val="0031109F"/>
    <w:rsid w:val="0031239D"/>
    <w:rsid w:val="003211EF"/>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95993"/>
    <w:rsid w:val="003A3997"/>
    <w:rsid w:val="003A43B2"/>
    <w:rsid w:val="003B0AAF"/>
    <w:rsid w:val="003B5E28"/>
    <w:rsid w:val="003C3620"/>
    <w:rsid w:val="003C61D9"/>
    <w:rsid w:val="003C7C58"/>
    <w:rsid w:val="003C7EE4"/>
    <w:rsid w:val="003D492F"/>
    <w:rsid w:val="003E3033"/>
    <w:rsid w:val="003E50FE"/>
    <w:rsid w:val="003F03D6"/>
    <w:rsid w:val="003F3D58"/>
    <w:rsid w:val="003F3FD3"/>
    <w:rsid w:val="00407440"/>
    <w:rsid w:val="0041270D"/>
    <w:rsid w:val="004164D0"/>
    <w:rsid w:val="00424D7D"/>
    <w:rsid w:val="004310CE"/>
    <w:rsid w:val="0044001F"/>
    <w:rsid w:val="004417FC"/>
    <w:rsid w:val="00442F43"/>
    <w:rsid w:val="00444C41"/>
    <w:rsid w:val="00453B85"/>
    <w:rsid w:val="0046293E"/>
    <w:rsid w:val="004869FE"/>
    <w:rsid w:val="004A6CD7"/>
    <w:rsid w:val="004A6D75"/>
    <w:rsid w:val="004B3048"/>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08FA"/>
    <w:rsid w:val="00561AE3"/>
    <w:rsid w:val="00562A75"/>
    <w:rsid w:val="005641CD"/>
    <w:rsid w:val="005651E1"/>
    <w:rsid w:val="00566B2D"/>
    <w:rsid w:val="00566F85"/>
    <w:rsid w:val="00576B53"/>
    <w:rsid w:val="005808DC"/>
    <w:rsid w:val="00581B4A"/>
    <w:rsid w:val="0059016B"/>
    <w:rsid w:val="005918E4"/>
    <w:rsid w:val="005972FA"/>
    <w:rsid w:val="005A0E99"/>
    <w:rsid w:val="005A3F30"/>
    <w:rsid w:val="005B111D"/>
    <w:rsid w:val="005B73E7"/>
    <w:rsid w:val="005C7B5F"/>
    <w:rsid w:val="005C7D13"/>
    <w:rsid w:val="005D0EE6"/>
    <w:rsid w:val="005D4F65"/>
    <w:rsid w:val="005E32CB"/>
    <w:rsid w:val="005E447F"/>
    <w:rsid w:val="005F0AAD"/>
    <w:rsid w:val="005F5B17"/>
    <w:rsid w:val="005F6018"/>
    <w:rsid w:val="005F7643"/>
    <w:rsid w:val="006018E7"/>
    <w:rsid w:val="0060464C"/>
    <w:rsid w:val="00606620"/>
    <w:rsid w:val="0060748C"/>
    <w:rsid w:val="006251FB"/>
    <w:rsid w:val="00627854"/>
    <w:rsid w:val="0063116F"/>
    <w:rsid w:val="006342FB"/>
    <w:rsid w:val="00642AD2"/>
    <w:rsid w:val="0065392A"/>
    <w:rsid w:val="00656237"/>
    <w:rsid w:val="00657A37"/>
    <w:rsid w:val="00657EC8"/>
    <w:rsid w:val="00661DE4"/>
    <w:rsid w:val="00664052"/>
    <w:rsid w:val="00671326"/>
    <w:rsid w:val="00676170"/>
    <w:rsid w:val="00676726"/>
    <w:rsid w:val="006818A4"/>
    <w:rsid w:val="0068270C"/>
    <w:rsid w:val="00694F78"/>
    <w:rsid w:val="00695483"/>
    <w:rsid w:val="00695BC0"/>
    <w:rsid w:val="00696BAB"/>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3F33"/>
    <w:rsid w:val="00775BCC"/>
    <w:rsid w:val="00781564"/>
    <w:rsid w:val="007835B9"/>
    <w:rsid w:val="007863E7"/>
    <w:rsid w:val="00786AD8"/>
    <w:rsid w:val="00787B69"/>
    <w:rsid w:val="00791E83"/>
    <w:rsid w:val="00795136"/>
    <w:rsid w:val="00795338"/>
    <w:rsid w:val="007A02A9"/>
    <w:rsid w:val="007A2705"/>
    <w:rsid w:val="007A4ACF"/>
    <w:rsid w:val="007A51A0"/>
    <w:rsid w:val="007A67C2"/>
    <w:rsid w:val="007A7B6D"/>
    <w:rsid w:val="007B0A4C"/>
    <w:rsid w:val="007B5C79"/>
    <w:rsid w:val="007B7292"/>
    <w:rsid w:val="007C0905"/>
    <w:rsid w:val="007C19B5"/>
    <w:rsid w:val="007C3FB6"/>
    <w:rsid w:val="007C40ED"/>
    <w:rsid w:val="007C6DFC"/>
    <w:rsid w:val="007D0F58"/>
    <w:rsid w:val="007D68EF"/>
    <w:rsid w:val="007D7BAC"/>
    <w:rsid w:val="007E203F"/>
    <w:rsid w:val="007E38D4"/>
    <w:rsid w:val="007E572F"/>
    <w:rsid w:val="007E614D"/>
    <w:rsid w:val="007F3E1E"/>
    <w:rsid w:val="00800447"/>
    <w:rsid w:val="00804D27"/>
    <w:rsid w:val="008058AE"/>
    <w:rsid w:val="00814611"/>
    <w:rsid w:val="00814AA4"/>
    <w:rsid w:val="00814E29"/>
    <w:rsid w:val="00815C1F"/>
    <w:rsid w:val="008256C4"/>
    <w:rsid w:val="008274A5"/>
    <w:rsid w:val="0083220C"/>
    <w:rsid w:val="00834A8F"/>
    <w:rsid w:val="0083662C"/>
    <w:rsid w:val="008379F1"/>
    <w:rsid w:val="008433D8"/>
    <w:rsid w:val="00845D07"/>
    <w:rsid w:val="00846C7C"/>
    <w:rsid w:val="008534BE"/>
    <w:rsid w:val="00856561"/>
    <w:rsid w:val="00856D6A"/>
    <w:rsid w:val="008617A8"/>
    <w:rsid w:val="008667F5"/>
    <w:rsid w:val="00867E75"/>
    <w:rsid w:val="008710EB"/>
    <w:rsid w:val="00880167"/>
    <w:rsid w:val="00884D49"/>
    <w:rsid w:val="008857D0"/>
    <w:rsid w:val="00890742"/>
    <w:rsid w:val="008964DD"/>
    <w:rsid w:val="008A706F"/>
    <w:rsid w:val="008B32E2"/>
    <w:rsid w:val="008B4A95"/>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10CA5"/>
    <w:rsid w:val="0091394F"/>
    <w:rsid w:val="00924E19"/>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66327"/>
    <w:rsid w:val="00975935"/>
    <w:rsid w:val="00980613"/>
    <w:rsid w:val="00982510"/>
    <w:rsid w:val="009853C4"/>
    <w:rsid w:val="0098553A"/>
    <w:rsid w:val="00986CFF"/>
    <w:rsid w:val="00990850"/>
    <w:rsid w:val="00995333"/>
    <w:rsid w:val="009A585B"/>
    <w:rsid w:val="009B078B"/>
    <w:rsid w:val="009B2863"/>
    <w:rsid w:val="009B326C"/>
    <w:rsid w:val="009B40BE"/>
    <w:rsid w:val="009B5EED"/>
    <w:rsid w:val="009C04A7"/>
    <w:rsid w:val="009C04CF"/>
    <w:rsid w:val="009C055A"/>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D67D6"/>
    <w:rsid w:val="00AE3D40"/>
    <w:rsid w:val="00AE3DA5"/>
    <w:rsid w:val="00AE6E7B"/>
    <w:rsid w:val="00AF22CE"/>
    <w:rsid w:val="00AF5DD9"/>
    <w:rsid w:val="00B00116"/>
    <w:rsid w:val="00B02BDF"/>
    <w:rsid w:val="00B03F0B"/>
    <w:rsid w:val="00B059DD"/>
    <w:rsid w:val="00B059EB"/>
    <w:rsid w:val="00B113CF"/>
    <w:rsid w:val="00B11C64"/>
    <w:rsid w:val="00B12119"/>
    <w:rsid w:val="00B20249"/>
    <w:rsid w:val="00B22033"/>
    <w:rsid w:val="00B257E2"/>
    <w:rsid w:val="00B27487"/>
    <w:rsid w:val="00B31236"/>
    <w:rsid w:val="00B317F0"/>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D6C17"/>
    <w:rsid w:val="00BF157C"/>
    <w:rsid w:val="00BF2DC1"/>
    <w:rsid w:val="00BF45B8"/>
    <w:rsid w:val="00BF4D94"/>
    <w:rsid w:val="00BF7585"/>
    <w:rsid w:val="00C07021"/>
    <w:rsid w:val="00C0746D"/>
    <w:rsid w:val="00C12F70"/>
    <w:rsid w:val="00C137ED"/>
    <w:rsid w:val="00C212E1"/>
    <w:rsid w:val="00C23684"/>
    <w:rsid w:val="00C335B4"/>
    <w:rsid w:val="00C351AF"/>
    <w:rsid w:val="00C4069D"/>
    <w:rsid w:val="00C415E1"/>
    <w:rsid w:val="00C428D2"/>
    <w:rsid w:val="00C44753"/>
    <w:rsid w:val="00C4564A"/>
    <w:rsid w:val="00C51B2E"/>
    <w:rsid w:val="00C54C98"/>
    <w:rsid w:val="00C569EE"/>
    <w:rsid w:val="00C610B9"/>
    <w:rsid w:val="00C80747"/>
    <w:rsid w:val="00C854B8"/>
    <w:rsid w:val="00C87CDF"/>
    <w:rsid w:val="00C91A2E"/>
    <w:rsid w:val="00C963AD"/>
    <w:rsid w:val="00C96670"/>
    <w:rsid w:val="00CC6321"/>
    <w:rsid w:val="00CC7161"/>
    <w:rsid w:val="00CE16DA"/>
    <w:rsid w:val="00CE352A"/>
    <w:rsid w:val="00CE5231"/>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7117C"/>
    <w:rsid w:val="00D73EC2"/>
    <w:rsid w:val="00D8378D"/>
    <w:rsid w:val="00D85992"/>
    <w:rsid w:val="00D90B74"/>
    <w:rsid w:val="00D9128C"/>
    <w:rsid w:val="00D97FB0"/>
    <w:rsid w:val="00DA64FD"/>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27BE7"/>
    <w:rsid w:val="00E27E48"/>
    <w:rsid w:val="00E31E8C"/>
    <w:rsid w:val="00E43788"/>
    <w:rsid w:val="00E562BB"/>
    <w:rsid w:val="00E572AC"/>
    <w:rsid w:val="00E60183"/>
    <w:rsid w:val="00E60922"/>
    <w:rsid w:val="00E62FEB"/>
    <w:rsid w:val="00E638BF"/>
    <w:rsid w:val="00E658BF"/>
    <w:rsid w:val="00E67EE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4DA7"/>
    <w:rsid w:val="00FE5FD4"/>
    <w:rsid w:val="00FE6C66"/>
    <w:rsid w:val="00FF2149"/>
    <w:rsid w:val="00FF6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4069</Words>
  <Characters>23195</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Josh Madin</cp:lastModifiedBy>
  <cp:revision>23</cp:revision>
  <dcterms:created xsi:type="dcterms:W3CDTF">2016-03-24T22:20:00Z</dcterms:created>
  <dcterms:modified xsi:type="dcterms:W3CDTF">2016-03-28T23:39:00Z</dcterms:modified>
</cp:coreProperties>
</file>