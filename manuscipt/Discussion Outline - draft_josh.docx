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77777777" w:rsidR="00393456" w:rsidRPr="00EE15F1" w:rsidRDefault="00264F23" w:rsidP="00264F23">
      <w:pPr>
        <w:pStyle w:val="NoSpacing"/>
        <w:rPr>
          <w:b/>
        </w:rPr>
      </w:pPr>
      <w:r w:rsidRPr="00EE15F1">
        <w:rPr>
          <w:b/>
        </w:rPr>
        <w:t>DISCUSSION OUTLINE</w:t>
      </w:r>
    </w:p>
    <w:p w14:paraId="4026F82C" w14:textId="77777777" w:rsidR="00264F23" w:rsidRPr="00264F23" w:rsidRDefault="00264F23" w:rsidP="00264F23">
      <w:pPr>
        <w:pStyle w:val="NoSpacing"/>
      </w:pPr>
    </w:p>
    <w:p w14:paraId="320B85C7" w14:textId="12F8F947" w:rsidR="00264F23" w:rsidRDefault="00264F23" w:rsidP="00264F23">
      <w:pPr>
        <w:pStyle w:val="NoSpacing"/>
      </w:pPr>
      <w:commentRangeStart w:id="0"/>
      <w:r w:rsidRPr="00264F23">
        <w:t>Coral fertilisation success and larval survivorship were affected by multiple water quality factors</w:t>
      </w:r>
      <w:ins w:id="1" w:author="Josh Madin" w:date="2016-02-29T09:09:00Z">
        <w:r w:rsidR="00DA6E6E">
          <w:t>.</w:t>
        </w:r>
      </w:ins>
      <w:r w:rsidRPr="00264F23">
        <w:t xml:space="preserve"> </w:t>
      </w:r>
      <w:del w:id="2" w:author="Josh Madin" w:date="2016-02-29T09:09:00Z">
        <w:r w:rsidRPr="00264F23" w:rsidDel="00DA6E6E">
          <w:delText>and significantly, o</w:delText>
        </w:r>
      </w:del>
      <w:ins w:id="3" w:author="Josh Madin" w:date="2016-02-29T09:09:00Z">
        <w:r w:rsidR="00DA6E6E">
          <w:t>O</w:t>
        </w:r>
      </w:ins>
      <w:r w:rsidRPr="00264F23">
        <w:t xml:space="preserve">ur approach allowed us to estimate the relative importance of these factors (Table 2 and 3). Suspended sediment, </w:t>
      </w:r>
      <w:r w:rsidR="00671C29">
        <w:t>phosphate</w:t>
      </w:r>
      <w:r w:rsidRPr="00264F23">
        <w:t xml:space="preserve">, </w:t>
      </w:r>
      <w:r>
        <w:t xml:space="preserve">ammonium, </w:t>
      </w:r>
      <w:r w:rsidRPr="00264F23">
        <w:t>copper and salinity significantly reduced fertilisation success, illustrating the sensitivity of larvae to their environment. Larval survivorship was most affected by the presence of the heavy metals copper and lead, but was also affected by</w:t>
      </w:r>
      <w:r>
        <w:t xml:space="preserve"> temperat</w:t>
      </w:r>
      <w:ins w:id="4" w:author="Josh Madin" w:date="2016-02-29T09:09:00Z">
        <w:r w:rsidR="00DA6E6E">
          <w:t>ur</w:t>
        </w:r>
      </w:ins>
      <w:r>
        <w:t>e</w:t>
      </w:r>
      <w:r w:rsidRPr="00264F23">
        <w:t xml:space="preserve">. </w:t>
      </w:r>
    </w:p>
    <w:p w14:paraId="7F17FC4E" w14:textId="77777777" w:rsidR="00264F23" w:rsidRDefault="00264F23" w:rsidP="00264F23">
      <w:pPr>
        <w:pStyle w:val="NoSpacing"/>
        <w:numPr>
          <w:ilvl w:val="0"/>
          <w:numId w:val="1"/>
        </w:numPr>
      </w:pPr>
      <w:r>
        <w:t xml:space="preserve">Discus the use of the combined model and location based </w:t>
      </w:r>
      <w:commentRangeStart w:id="5"/>
      <w:r>
        <w:t>data</w:t>
      </w:r>
      <w:commentRangeEnd w:id="0"/>
      <w:r w:rsidR="00355B45">
        <w:rPr>
          <w:rStyle w:val="CommentReference"/>
          <w:rFonts w:ascii="Times New Roman" w:eastAsia="Times New Roman" w:hAnsi="Times New Roman" w:cs="Times New Roman"/>
          <w:lang w:val="en-US" w:eastAsia="de-DE"/>
        </w:rPr>
        <w:commentReference w:id="0"/>
      </w:r>
      <w:commentRangeEnd w:id="5"/>
      <w:r w:rsidR="00D67FDF">
        <w:rPr>
          <w:rStyle w:val="CommentReference"/>
          <w:rFonts w:ascii="Times New Roman" w:eastAsia="Times New Roman" w:hAnsi="Times New Roman" w:cs="Times New Roman"/>
          <w:lang w:val="en-US" w:eastAsia="de-DE"/>
        </w:rPr>
        <w:commentReference w:id="5"/>
      </w:r>
    </w:p>
    <w:p w14:paraId="56373472" w14:textId="77777777" w:rsidR="00264F23" w:rsidRDefault="00264F23" w:rsidP="00264F23">
      <w:pPr>
        <w:pStyle w:val="NoSpacing"/>
      </w:pPr>
    </w:p>
    <w:p w14:paraId="2F301ADD" w14:textId="7646CAB7" w:rsidR="003271D8" w:rsidRDefault="00264F23" w:rsidP="00264F23">
      <w:pPr>
        <w:pStyle w:val="NoSpacing"/>
        <w:rPr>
          <w:ins w:id="6" w:author="Josh Madin" w:date="2016-02-29T09:13:00Z"/>
        </w:rPr>
      </w:pPr>
      <w:commentRangeStart w:id="7"/>
      <w:del w:id="8" w:author="Josh Madin" w:date="2016-02-29T09:10:00Z">
        <w:r w:rsidDel="00355B45">
          <w:delText>This</w:delText>
        </w:r>
        <w:r w:rsidRPr="00264F23" w:rsidDel="00355B45">
          <w:delText xml:space="preserve"> study </w:delText>
        </w:r>
        <w:r w:rsidDel="00355B45">
          <w:delText>is significant as</w:delText>
        </w:r>
      </w:del>
      <w:ins w:id="9" w:author="Josh Madin" w:date="2016-02-29T09:14:00Z">
        <w:r w:rsidR="00B21DBC">
          <w:t>Our</w:t>
        </w:r>
      </w:ins>
      <w:ins w:id="10" w:author="Josh Madin" w:date="2016-02-29T09:10:00Z">
        <w:r w:rsidR="00355B45">
          <w:t xml:space="preserve"> research demonstrates the use of</w:t>
        </w:r>
      </w:ins>
      <w:r>
        <w:t xml:space="preserve"> a single model </w:t>
      </w:r>
      <w:del w:id="11" w:author="Josh Madin" w:date="2016-02-29T09:10:00Z">
        <w:r w:rsidDel="00355B45">
          <w:delText xml:space="preserve">was used </w:delText>
        </w:r>
      </w:del>
      <w:r>
        <w:t>to combine and estimate the relative importance of a range of environmental factors</w:t>
      </w:r>
      <w:del w:id="12" w:author="Josh Madin" w:date="2016-02-29T09:14:00Z">
        <w:r w:rsidDel="00B21DBC">
          <w:delText xml:space="preserve"> including heavy metals, nutrients and seawater properties</w:delText>
        </w:r>
      </w:del>
      <w:r>
        <w:t xml:space="preserve"> </w:t>
      </w:r>
      <w:del w:id="13" w:author="Josh Madin" w:date="2016-02-29T09:11:00Z">
        <w:r w:rsidDel="00355B45">
          <w:delText>and allow these results to</w:delText>
        </w:r>
      </w:del>
      <w:ins w:id="14" w:author="Josh Madin" w:date="2016-02-29T09:14:00Z">
        <w:r w:rsidR="00B21DBC">
          <w:t>in</w:t>
        </w:r>
      </w:ins>
      <w:r>
        <w:t xml:space="preserve"> </w:t>
      </w:r>
      <w:ins w:id="15" w:author="Josh Madin" w:date="2016-02-29T09:11:00Z">
        <w:r w:rsidR="00355B45">
          <w:t>estimating</w:t>
        </w:r>
      </w:ins>
      <w:del w:id="16" w:author="Josh Madin" w:date="2016-02-29T09:11:00Z">
        <w:r w:rsidDel="00355B45">
          <w:delText>predict</w:delText>
        </w:r>
      </w:del>
      <w:r>
        <w:t xml:space="preserve"> the success of </w:t>
      </w:r>
      <w:r w:rsidRPr="00264F23">
        <w:t xml:space="preserve">early life history stages </w:t>
      </w:r>
      <w:r>
        <w:t>in</w:t>
      </w:r>
      <w:r w:rsidRPr="00264F23">
        <w:t xml:space="preserve"> </w:t>
      </w:r>
      <w:commentRangeStart w:id="17"/>
      <w:r w:rsidRPr="00264F23">
        <w:t>corals</w:t>
      </w:r>
      <w:commentRangeEnd w:id="7"/>
      <w:r w:rsidR="00355B45">
        <w:rPr>
          <w:rStyle w:val="CommentReference"/>
          <w:rFonts w:ascii="Times New Roman" w:eastAsia="Times New Roman" w:hAnsi="Times New Roman" w:cs="Times New Roman"/>
          <w:lang w:val="en-US" w:eastAsia="de-DE"/>
        </w:rPr>
        <w:commentReference w:id="7"/>
      </w:r>
      <w:commentRangeEnd w:id="17"/>
      <w:r w:rsidR="003271D8">
        <w:rPr>
          <w:rStyle w:val="CommentReference"/>
          <w:rFonts w:ascii="Times New Roman" w:eastAsia="Times New Roman" w:hAnsi="Times New Roman" w:cs="Times New Roman"/>
          <w:lang w:val="en-US" w:eastAsia="de-DE"/>
        </w:rPr>
        <w:commentReference w:id="17"/>
      </w:r>
      <w:del w:id="18" w:author="Josh Madin" w:date="2016-02-29T09:11:00Z">
        <w:r w:rsidDel="00355B45">
          <w:delText xml:space="preserve"> at specific locations</w:delText>
        </w:r>
      </w:del>
      <w:r w:rsidRPr="00264F23">
        <w:t>.</w:t>
      </w:r>
      <w:r w:rsidR="00463D94">
        <w:t xml:space="preserve"> </w:t>
      </w:r>
    </w:p>
    <w:p w14:paraId="34B84BD3" w14:textId="77777777" w:rsidR="003271D8" w:rsidRDefault="00366367">
      <w:pPr>
        <w:pStyle w:val="NoSpacing"/>
        <w:numPr>
          <w:ilvl w:val="0"/>
          <w:numId w:val="6"/>
        </w:numPr>
        <w:rPr>
          <w:ins w:id="19" w:author="Josh Madin" w:date="2016-02-29T09:13:00Z"/>
        </w:rPr>
        <w:pPrChange w:id="20" w:author="Josh Madin" w:date="2016-02-29T09:13:00Z">
          <w:pPr>
            <w:pStyle w:val="NoSpacing"/>
          </w:pPr>
        </w:pPrChange>
      </w:pPr>
      <w:commentRangeStart w:id="21"/>
      <w:r>
        <w:t xml:space="preserve">Heavy </w:t>
      </w:r>
      <w:commentRangeEnd w:id="21"/>
      <w:r w:rsidR="00D66B0A">
        <w:rPr>
          <w:rStyle w:val="CommentReference"/>
          <w:rFonts w:ascii="Times New Roman" w:eastAsia="Times New Roman" w:hAnsi="Times New Roman" w:cs="Times New Roman"/>
          <w:lang w:val="en-US" w:eastAsia="de-DE"/>
        </w:rPr>
        <w:commentReference w:id="21"/>
      </w:r>
      <w:r>
        <w:t xml:space="preserve">metals including copper and lead are known to have </w:t>
      </w:r>
      <w:r w:rsidRPr="00264F23">
        <w:t xml:space="preserve">widespread </w:t>
      </w:r>
      <w:r>
        <w:t>negative impacts on marine invertebrates (</w:t>
      </w:r>
      <w:r w:rsidR="000D05B5">
        <w:fldChar w:fldCharType="begin"/>
      </w:r>
      <w:r w:rsidR="000D05B5">
        <w:instrText xml:space="preserve"> HYPERLINK \l "_ENREF_51" \o "Reichelt-Brushett, 2004 #13" </w:instrText>
      </w:r>
      <w:r w:rsidR="000D05B5">
        <w:fldChar w:fldCharType="separate"/>
      </w:r>
      <w:r w:rsidRPr="00264F23">
        <w:t>Reichelt-Brushett and Harrison 2004</w:t>
      </w:r>
      <w:r w:rsidR="000D05B5">
        <w:fldChar w:fldCharType="end"/>
      </w:r>
      <w:r w:rsidRPr="00264F23">
        <w:t xml:space="preserve">; </w:t>
      </w:r>
      <w:r w:rsidR="000D05B5">
        <w:fldChar w:fldCharType="begin"/>
      </w:r>
      <w:r w:rsidR="000D05B5">
        <w:instrText xml:space="preserve"> HYPERLINK \l "_ENREF_55" \o "Rivera-Duarte, 2005 #6" </w:instrText>
      </w:r>
      <w:r w:rsidR="000D05B5">
        <w:fldChar w:fldCharType="separate"/>
      </w:r>
      <w:r w:rsidRPr="00264F23">
        <w:t>Rivera-Duarte et al. 2005</w:t>
      </w:r>
      <w:r w:rsidR="000D05B5">
        <w:fldChar w:fldCharType="end"/>
      </w:r>
      <w:r w:rsidRPr="00264F23">
        <w:t xml:space="preserve">; </w:t>
      </w:r>
      <w:r w:rsidR="000D05B5">
        <w:fldChar w:fldCharType="begin"/>
      </w:r>
      <w:r w:rsidR="000D05B5">
        <w:instrText xml:space="preserve"> HYPERLINK \l "_ENREF_66" \o "Wang, 2009 #14" </w:instrText>
      </w:r>
      <w:r w:rsidR="000D05B5">
        <w:fldChar w:fldCharType="separate"/>
      </w:r>
      <w:r w:rsidRPr="00264F23">
        <w:t>Wang et al. 2009</w:t>
      </w:r>
      <w:r w:rsidR="000D05B5">
        <w:fldChar w:fldCharType="end"/>
      </w:r>
      <w:r>
        <w:t xml:space="preserve">; </w:t>
      </w:r>
      <w:r w:rsidR="000D05B5">
        <w:fldChar w:fldCharType="begin"/>
      </w:r>
      <w:r w:rsidR="000D05B5">
        <w:instrText xml:space="preserve"> HYPERLINK \l "_ENREF_22" \o "Fitzpatrick, 2008 #8" </w:instrText>
      </w:r>
      <w:r w:rsidR="000D05B5">
        <w:fldChar w:fldCharType="separate"/>
      </w:r>
      <w:r w:rsidRPr="00264F23">
        <w:t>Fitzpatrick et al. 2008</w:t>
      </w:r>
      <w:r w:rsidR="000D05B5">
        <w:fldChar w:fldCharType="end"/>
      </w:r>
      <w:r w:rsidRPr="00264F23">
        <w:t xml:space="preserve">; </w:t>
      </w:r>
      <w:r w:rsidR="000D05B5">
        <w:fldChar w:fldCharType="begin"/>
      </w:r>
      <w:r w:rsidR="000D05B5">
        <w:instrText xml:space="preserve"> HYPERLINK \l "_ENREF_12" \o "Caldwell, 2011 #11" </w:instrText>
      </w:r>
      <w:r w:rsidR="000D05B5">
        <w:fldChar w:fldCharType="separate"/>
      </w:r>
      <w:r w:rsidRPr="00264F23">
        <w:t>Caldwell et al. 2011</w:t>
      </w:r>
      <w:r w:rsidR="000D05B5">
        <w:fldChar w:fldCharType="end"/>
      </w:r>
      <w:r>
        <w:t xml:space="preserve">). </w:t>
      </w:r>
    </w:p>
    <w:p w14:paraId="7A82E3F7" w14:textId="77777777" w:rsidR="003271D8" w:rsidRDefault="00366367">
      <w:pPr>
        <w:pStyle w:val="NoSpacing"/>
        <w:numPr>
          <w:ilvl w:val="1"/>
          <w:numId w:val="6"/>
        </w:numPr>
        <w:rPr>
          <w:ins w:id="22" w:author="Josh Madin" w:date="2016-02-29T09:13:00Z"/>
        </w:rPr>
        <w:pPrChange w:id="23" w:author="Josh Madin" w:date="2016-02-29T09:37:00Z">
          <w:pPr>
            <w:pStyle w:val="NoSpacing"/>
          </w:pPr>
        </w:pPrChange>
      </w:pPr>
      <w:r>
        <w:t xml:space="preserve">Copper, which significantly affects both life history stages occurs naturally within the marine environment however, is in excess due to its use in anti-fouling agents on </w:t>
      </w:r>
      <w:commentRangeStart w:id="24"/>
      <w:r>
        <w:t xml:space="preserve">vessels </w:t>
      </w:r>
      <w:commentRangeEnd w:id="24"/>
      <w:r>
        <w:rPr>
          <w:rStyle w:val="CommentReference"/>
          <w:rFonts w:ascii="Times New Roman" w:eastAsia="Times New Roman" w:hAnsi="Times New Roman" w:cs="Times New Roman"/>
          <w:lang w:val="en-US" w:eastAsia="de-DE"/>
        </w:rPr>
        <w:commentReference w:id="24"/>
      </w:r>
      <w:r>
        <w:t>(</w:t>
      </w:r>
      <w:r w:rsidR="000D05B5">
        <w:fldChar w:fldCharType="begin"/>
      </w:r>
      <w:r w:rsidR="000D05B5">
        <w:instrText xml:space="preserve"> HYPERLINK \l "_ENREF_51" \o "Reichelt-Brushett, 2004 #13" </w:instrText>
      </w:r>
      <w:r w:rsidR="000D05B5">
        <w:fldChar w:fldCharType="separate"/>
      </w:r>
      <w:r w:rsidRPr="00264F23">
        <w:t>Reichelt-Brushett and Harrison 2004</w:t>
      </w:r>
      <w:r w:rsidR="000D05B5">
        <w:fldChar w:fldCharType="end"/>
      </w:r>
      <w:r>
        <w:t xml:space="preserve">; </w:t>
      </w:r>
      <w:r w:rsidR="000D05B5">
        <w:fldChar w:fldCharType="begin"/>
      </w:r>
      <w:r w:rsidR="000D05B5">
        <w:instrText xml:space="preserve"> HYPERLINK \l "_ENREF_43" \o "Negri, 2001 #3" </w:instrText>
      </w:r>
      <w:r w:rsidR="000D05B5">
        <w:fldChar w:fldCharType="separate"/>
      </w:r>
      <w:r w:rsidRPr="00264F23">
        <w:t>Negri and Heyward 2001</w:t>
      </w:r>
      <w:r w:rsidR="000D05B5">
        <w:fldChar w:fldCharType="end"/>
      </w:r>
      <w:r>
        <w:t xml:space="preserve">). </w:t>
      </w:r>
    </w:p>
    <w:p w14:paraId="18C14DA5" w14:textId="77777777" w:rsidR="003271D8" w:rsidRDefault="00366367">
      <w:pPr>
        <w:pStyle w:val="NoSpacing"/>
        <w:numPr>
          <w:ilvl w:val="1"/>
          <w:numId w:val="6"/>
        </w:numPr>
        <w:rPr>
          <w:ins w:id="25" w:author="Josh Madin" w:date="2016-02-29T09:13:00Z"/>
        </w:rPr>
        <w:pPrChange w:id="26" w:author="Josh Madin" w:date="2016-02-29T09:37:00Z">
          <w:pPr>
            <w:pStyle w:val="NoSpacing"/>
          </w:pPr>
        </w:pPrChange>
      </w:pPr>
      <w:r>
        <w:t>L</w:t>
      </w:r>
      <w:r w:rsidR="007F7430">
        <w:t>ead was also found to significantly reduce larval survivorship and is of concern</w:t>
      </w:r>
      <w:r w:rsidR="00671C29">
        <w:t xml:space="preserve"> </w:t>
      </w:r>
      <w:r>
        <w:t xml:space="preserve">as it can be found in high levels in nearshore reef environments as a result of industrial activities.  </w:t>
      </w:r>
    </w:p>
    <w:p w14:paraId="2033F504" w14:textId="77777777" w:rsidR="003271D8" w:rsidRDefault="004E5BCA">
      <w:pPr>
        <w:pStyle w:val="NoSpacing"/>
        <w:numPr>
          <w:ilvl w:val="0"/>
          <w:numId w:val="6"/>
        </w:numPr>
        <w:rPr>
          <w:ins w:id="27" w:author="Josh Madin" w:date="2016-02-29T09:13:00Z"/>
        </w:rPr>
        <w:pPrChange w:id="28" w:author="Josh Madin" w:date="2016-02-29T09:13:00Z">
          <w:pPr>
            <w:pStyle w:val="NoSpacing"/>
          </w:pPr>
        </w:pPrChange>
      </w:pPr>
      <w:r>
        <w:t xml:space="preserve">Suspended sediment was also shown to significantly reduce fertilisation success in corals. </w:t>
      </w:r>
    </w:p>
    <w:p w14:paraId="5C63224E" w14:textId="77777777" w:rsidR="003271D8" w:rsidRDefault="004E5BCA">
      <w:pPr>
        <w:pStyle w:val="NoSpacing"/>
        <w:numPr>
          <w:ilvl w:val="0"/>
          <w:numId w:val="6"/>
        </w:numPr>
        <w:rPr>
          <w:ins w:id="29" w:author="Josh Madin" w:date="2016-02-29T09:13:00Z"/>
        </w:rPr>
        <w:pPrChange w:id="30" w:author="Josh Madin" w:date="2016-02-29T09:13:00Z">
          <w:pPr>
            <w:pStyle w:val="NoSpacing"/>
          </w:pPr>
        </w:pPrChange>
      </w:pPr>
      <w:r w:rsidRPr="00264F23">
        <w:t>Natural and anthropogenic disturbances ranging from storms to seafloor dredging increase the amount of suspended sediment within marine environments</w:t>
      </w:r>
      <w:r>
        <w:t xml:space="preserve">, </w:t>
      </w:r>
      <w:r w:rsidRPr="00264F23">
        <w:t>especially in shallower or nearshore habitats</w:t>
      </w:r>
      <w:r>
        <w:t xml:space="preserve"> </w:t>
      </w:r>
      <w:r w:rsidRPr="00264F23">
        <w:fldChar w:fldCharType="begin"/>
      </w:r>
      <w:r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264F23">
        <w:fldChar w:fldCharType="separate"/>
      </w:r>
      <w:r w:rsidRPr="00264F23">
        <w:t>(</w:t>
      </w:r>
      <w:r w:rsidR="000D05B5">
        <w:fldChar w:fldCharType="begin"/>
      </w:r>
      <w:r w:rsidR="000D05B5">
        <w:instrText xml:space="preserve"> HYPERLINK \l "_ENREF_35" \o "Humphrey, 2008 #46" </w:instrText>
      </w:r>
      <w:r w:rsidR="000D05B5">
        <w:fldChar w:fldCharType="separate"/>
      </w:r>
      <w:r w:rsidRPr="00264F23">
        <w:t>Humphrey et al. 2008</w:t>
      </w:r>
      <w:r w:rsidR="000D05B5">
        <w:fldChar w:fldCharType="end"/>
      </w:r>
      <w:r w:rsidRPr="00264F23">
        <w:t xml:space="preserve">; </w:t>
      </w:r>
      <w:r w:rsidR="000D05B5">
        <w:fldChar w:fldCharType="begin"/>
      </w:r>
      <w:r w:rsidR="000D05B5">
        <w:instrText xml:space="preserve"> HYPERLINK \l "_ENREF_19" \o "Erftemeijer, 2012 #69" </w:instrText>
      </w:r>
      <w:r w:rsidR="000D05B5">
        <w:fldChar w:fldCharType="separate"/>
      </w:r>
      <w:r w:rsidRPr="00264F23">
        <w:t>Erftemeijer et al. 2012</w:t>
      </w:r>
      <w:r w:rsidR="000D05B5">
        <w:fldChar w:fldCharType="end"/>
      </w:r>
      <w:r>
        <w:t xml:space="preserve">; </w:t>
      </w:r>
      <w:r w:rsidR="000D05B5">
        <w:fldChar w:fldCharType="begin"/>
      </w:r>
      <w:r w:rsidR="000D05B5">
        <w:instrText xml:space="preserve"> HYPERLINK \l "_ENREF_62" \o "Styan, 2012 #63" </w:instrText>
      </w:r>
      <w:r w:rsidR="000D05B5">
        <w:fldChar w:fldCharType="separate"/>
      </w:r>
      <w:r w:rsidRPr="00264F23">
        <w:t>Styan and Rosser 2012</w:t>
      </w:r>
      <w:r w:rsidR="000D05B5">
        <w:fldChar w:fldCharType="end"/>
      </w:r>
      <w:r w:rsidRPr="00264F23">
        <w:t>)</w:t>
      </w:r>
      <w:r w:rsidRPr="00264F23">
        <w:fldChar w:fldCharType="end"/>
      </w:r>
      <w:r w:rsidRPr="00264F23">
        <w:t>.</w:t>
      </w:r>
      <w:r w:rsidR="00463D94">
        <w:t xml:space="preserve"> </w:t>
      </w:r>
    </w:p>
    <w:p w14:paraId="33D8D0F0" w14:textId="77777777" w:rsidR="003271D8" w:rsidRDefault="00264F23">
      <w:pPr>
        <w:pStyle w:val="NoSpacing"/>
        <w:numPr>
          <w:ilvl w:val="0"/>
          <w:numId w:val="6"/>
        </w:numPr>
        <w:rPr>
          <w:ins w:id="31" w:author="Josh Madin" w:date="2016-02-29T09:13:00Z"/>
        </w:rPr>
        <w:pPrChange w:id="32" w:author="Josh Madin" w:date="2016-02-29T09:13:00Z">
          <w:pPr>
            <w:pStyle w:val="NoSpacing"/>
          </w:pPr>
        </w:pPrChange>
      </w:pPr>
      <w:r w:rsidRPr="00264F23">
        <w:t>Similar</w:t>
      </w:r>
      <w:del w:id="33" w:author="Josh Madin" w:date="2016-02-29T09:38:00Z">
        <w:r w:rsidRPr="00264F23" w:rsidDel="00C66875">
          <w:delText>ly</w:delText>
        </w:r>
      </w:del>
      <w:r w:rsidRPr="00264F23">
        <w:t xml:space="preserve"> to the suspended sediment </w:t>
      </w:r>
      <w:r w:rsidR="00AC4DA6">
        <w:t xml:space="preserve">response, </w:t>
      </w:r>
      <w:r w:rsidR="00463D94">
        <w:t>the introduction of nutrients including</w:t>
      </w:r>
      <w:r w:rsidR="00AC4DA6">
        <w:t xml:space="preserve"> phosphate and ammonium </w:t>
      </w:r>
      <w:r w:rsidRPr="00264F23">
        <w:t xml:space="preserve">reduced fertilisation success. </w:t>
      </w:r>
    </w:p>
    <w:p w14:paraId="2F0E9893" w14:textId="77777777" w:rsidR="003271D8" w:rsidRDefault="00463D94">
      <w:pPr>
        <w:pStyle w:val="NoSpacing"/>
        <w:numPr>
          <w:ilvl w:val="0"/>
          <w:numId w:val="6"/>
        </w:numPr>
        <w:rPr>
          <w:ins w:id="34" w:author="Josh Madin" w:date="2016-02-29T09:13:00Z"/>
        </w:rPr>
        <w:pPrChange w:id="35" w:author="Josh Madin" w:date="2016-02-29T09:13:00Z">
          <w:pPr>
            <w:pStyle w:val="NoSpacing"/>
          </w:pPr>
        </w:pPrChange>
      </w:pPr>
      <w:r>
        <w:t xml:space="preserve">These nutrients are common in run-off from agricultural land uses and has been shown to </w:t>
      </w:r>
      <w:r w:rsidRPr="00264F23">
        <w:t xml:space="preserve">severely diminish water quality and in some cases lead to anoxic surface waters </w:t>
      </w:r>
      <w:r w:rsidRPr="00264F23">
        <w:fldChar w:fldCharType="begin"/>
      </w:r>
      <w:r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264F23">
        <w:fldChar w:fldCharType="separate"/>
      </w:r>
      <w:r w:rsidRPr="00264F23">
        <w:t>(</w:t>
      </w:r>
      <w:r w:rsidR="000D05B5">
        <w:fldChar w:fldCharType="begin"/>
      </w:r>
      <w:r w:rsidR="000D05B5">
        <w:instrText xml:space="preserve"> HYPERLINK \l "_ENREF_15" \o "Correll, 1998 #17" </w:instrText>
      </w:r>
      <w:r w:rsidR="000D05B5">
        <w:fldChar w:fldCharType="separate"/>
      </w:r>
      <w:r w:rsidRPr="00264F23">
        <w:t>Correll 1998</w:t>
      </w:r>
      <w:r w:rsidR="000D05B5">
        <w:fldChar w:fldCharType="end"/>
      </w:r>
      <w:r w:rsidRPr="00264F23">
        <w:t xml:space="preserve">; </w:t>
      </w:r>
      <w:r w:rsidR="000D05B5">
        <w:fldChar w:fldCharType="begin"/>
      </w:r>
      <w:r w:rsidR="000D05B5">
        <w:instrText xml:space="preserve"> HYPERLINK \l "_ENREF_31" \o "Harrison, 2001 #43" </w:instrText>
      </w:r>
      <w:r w:rsidR="000D05B5">
        <w:fldChar w:fldCharType="separate"/>
      </w:r>
      <w:r w:rsidRPr="00264F23">
        <w:t>Harrison and Ward 2001</w:t>
      </w:r>
      <w:r w:rsidR="000D05B5">
        <w:fldChar w:fldCharType="end"/>
      </w:r>
      <w:r w:rsidRPr="00264F23">
        <w:t>)</w:t>
      </w:r>
      <w:r w:rsidRPr="00264F23">
        <w:fldChar w:fldCharType="end"/>
      </w:r>
      <w:r w:rsidRPr="00264F23">
        <w:t>.</w:t>
      </w:r>
      <w:r w:rsidR="00514B3D">
        <w:t xml:space="preserve"> </w:t>
      </w:r>
    </w:p>
    <w:p w14:paraId="534F98B9" w14:textId="77777777" w:rsidR="003271D8" w:rsidRDefault="00264F23">
      <w:pPr>
        <w:pStyle w:val="NoSpacing"/>
        <w:numPr>
          <w:ilvl w:val="0"/>
          <w:numId w:val="6"/>
        </w:numPr>
        <w:rPr>
          <w:ins w:id="36" w:author="Josh Madin" w:date="2016-02-29T09:13:00Z"/>
        </w:rPr>
        <w:pPrChange w:id="37" w:author="Josh Madin" w:date="2016-02-29T09:13:00Z">
          <w:pPr>
            <w:pStyle w:val="NoSpacing"/>
          </w:pPr>
        </w:pPrChange>
      </w:pPr>
      <w:r w:rsidRPr="00264F23">
        <w:t xml:space="preserve">Water temperature and salinity both </w:t>
      </w:r>
      <w:r w:rsidR="006F6FFB">
        <w:t xml:space="preserve">affected coral early life stages with temperature changes decreasing fertilisation and changes in salinity decreasing larval survivorship. </w:t>
      </w:r>
    </w:p>
    <w:p w14:paraId="413A7AB6" w14:textId="2FA2CEF2" w:rsidR="003271D8" w:rsidRDefault="006F6FFB">
      <w:pPr>
        <w:pStyle w:val="NoSpacing"/>
        <w:numPr>
          <w:ilvl w:val="0"/>
          <w:numId w:val="6"/>
        </w:numPr>
        <w:rPr>
          <w:ins w:id="38" w:author="Josh Madin" w:date="2016-02-29T09:13:00Z"/>
        </w:rPr>
        <w:pPrChange w:id="39" w:author="Josh Madin" w:date="2016-02-29T09:13:00Z">
          <w:pPr>
            <w:pStyle w:val="NoSpacing"/>
          </w:pPr>
        </w:pPrChange>
      </w:pPr>
      <w:r>
        <w:t xml:space="preserve">Increased water temperatures as a result of climate change </w:t>
      </w:r>
      <w:r w:rsidRPr="00264F23">
        <w:t>threaten marine environments</w:t>
      </w:r>
      <w:r>
        <w:t xml:space="preserve"> and therefore coral reefs </w:t>
      </w:r>
      <w:r w:rsidRPr="00264F23">
        <w:fldChar w:fldCharType="begin"/>
      </w:r>
      <w:r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264F23">
        <w:fldChar w:fldCharType="separate"/>
      </w:r>
      <w:r w:rsidRPr="00264F23">
        <w:t>(</w:t>
      </w:r>
      <w:r w:rsidR="000D05B5">
        <w:fldChar w:fldCharType="begin"/>
      </w:r>
      <w:r w:rsidR="000D05B5">
        <w:instrText xml:space="preserve"> HYPERLINK \l "_ENREF_60" \o "Solomon, 2007 #83" </w:instrText>
      </w:r>
      <w:r w:rsidR="000D05B5">
        <w:fldChar w:fldCharType="separate"/>
      </w:r>
      <w:r w:rsidRPr="00264F23">
        <w:t>Solomon et al. 2007</w:t>
      </w:r>
      <w:r w:rsidR="000D05B5">
        <w:fldChar w:fldCharType="end"/>
      </w:r>
      <w:r w:rsidRPr="00264F23">
        <w:t>)</w:t>
      </w:r>
      <w:r w:rsidRPr="00264F23">
        <w:fldChar w:fldCharType="end"/>
      </w:r>
      <w:r w:rsidRPr="00264F23">
        <w:t>.</w:t>
      </w:r>
      <w:r>
        <w:t xml:space="preserve"> </w:t>
      </w:r>
    </w:p>
    <w:p w14:paraId="219C0586" w14:textId="7B825DA6" w:rsidR="006F6FFB" w:rsidRDefault="006F6FFB">
      <w:pPr>
        <w:pStyle w:val="NoSpacing"/>
        <w:numPr>
          <w:ilvl w:val="0"/>
          <w:numId w:val="6"/>
        </w:numPr>
        <w:pPrChange w:id="40" w:author="Josh Madin" w:date="2016-02-29T09:13:00Z">
          <w:pPr>
            <w:pStyle w:val="NoSpacing"/>
          </w:pPr>
        </w:pPrChange>
      </w:pPr>
      <w:r>
        <w:t xml:space="preserve">Episodic increases in freshwater influxes, </w:t>
      </w:r>
      <w:r w:rsidR="00514B3D">
        <w:t>decreasing</w:t>
      </w:r>
      <w:r>
        <w:t xml:space="preserve"> salinity as a result of increase storms and runoff from urban areas is also a significant threat to coral larval survival (</w:t>
      </w:r>
      <w:r w:rsidRPr="00264F23">
        <w:t>Knutson et al. 2010</w:t>
      </w:r>
      <w:r>
        <w:t xml:space="preserve">; Scott et al., 2013). </w:t>
      </w:r>
    </w:p>
    <w:p w14:paraId="09B4D137" w14:textId="77777777" w:rsidR="0014009E" w:rsidRDefault="0014009E" w:rsidP="00264F23">
      <w:pPr>
        <w:pStyle w:val="NoSpacing"/>
      </w:pPr>
    </w:p>
    <w:p w14:paraId="035F40D6" w14:textId="77777777" w:rsidR="0014009E" w:rsidRDefault="00264F23" w:rsidP="00264F23">
      <w:pPr>
        <w:pStyle w:val="NoSpacing"/>
      </w:pPr>
      <w:r w:rsidRPr="00264F23">
        <w:t xml:space="preserve">To be successful, an individual needs to survive both stages of development (fertilisation and larval survivorship). </w:t>
      </w:r>
    </w:p>
    <w:p w14:paraId="78470E22" w14:textId="69BB19B6" w:rsidR="00901E1F" w:rsidRDefault="0014009E" w:rsidP="0014009E">
      <w:pPr>
        <w:pStyle w:val="NoSpacing"/>
        <w:numPr>
          <w:ilvl w:val="0"/>
          <w:numId w:val="1"/>
        </w:numPr>
      </w:pPr>
      <w:r>
        <w:t xml:space="preserve">To </w:t>
      </w:r>
      <w:del w:id="41" w:author="Josh Madin" w:date="2016-02-29T09:38:00Z">
        <w:r w:rsidDel="00C66875">
          <w:delText xml:space="preserve">test our model as well as </w:delText>
        </w:r>
      </w:del>
      <w:r>
        <w:t xml:space="preserve">demonstrate </w:t>
      </w:r>
      <w:del w:id="42" w:author="Josh Madin" w:date="2016-02-29T09:38:00Z">
        <w:r w:rsidDel="00C66875">
          <w:delText xml:space="preserve">its </w:delText>
        </w:r>
      </w:del>
      <w:ins w:id="43" w:author="Josh Madin" w:date="2016-02-29T09:38:00Z">
        <w:r w:rsidR="00C66875">
          <w:t xml:space="preserve">our models </w:t>
        </w:r>
      </w:ins>
      <w:r>
        <w:t>use in a real-world scenario</w:t>
      </w:r>
      <w:ins w:id="44" w:author="Josh Madin" w:date="2016-02-29T09:38:00Z">
        <w:r w:rsidR="00C66875">
          <w:t>,</w:t>
        </w:r>
      </w:ins>
      <w:r>
        <w:t xml:space="preserve"> we</w:t>
      </w:r>
      <w:r w:rsidR="00901E1F">
        <w:t xml:space="preserve"> incorporated </w:t>
      </w:r>
      <w:commentRangeStart w:id="45"/>
      <w:r w:rsidR="00901E1F">
        <w:t xml:space="preserve">episodic </w:t>
      </w:r>
      <w:commentRangeEnd w:id="45"/>
      <w:r w:rsidR="00C66875">
        <w:rPr>
          <w:rStyle w:val="CommentReference"/>
          <w:rFonts w:ascii="Times New Roman" w:eastAsia="Times New Roman" w:hAnsi="Times New Roman" w:cs="Times New Roman"/>
          <w:lang w:val="en-US" w:eastAsia="de-DE"/>
        </w:rPr>
        <w:commentReference w:id="45"/>
      </w:r>
      <w:r w:rsidR="00901E1F">
        <w:t>data collected from three locations</w:t>
      </w:r>
      <w:del w:id="46" w:author="Josh Madin" w:date="2016-02-29T09:39:00Z">
        <w:r w:rsidR="00901E1F" w:rsidDel="0002081C">
          <w:delText>, two within Sydney as well as one from Lizard Island</w:delText>
        </w:r>
      </w:del>
      <w:r w:rsidR="00901E1F">
        <w:t xml:space="preserve">. </w:t>
      </w:r>
      <w:commentRangeStart w:id="47"/>
      <w:del w:id="48" w:author="Josh Madin" w:date="2016-02-29T09:40:00Z">
        <w:r w:rsidR="00901E1F" w:rsidDel="00666F6C">
          <w:delText>Sample sites</w:delText>
        </w:r>
      </w:del>
      <w:ins w:id="49" w:author="Josh Madin" w:date="2016-02-29T09:40:00Z">
        <w:r w:rsidR="00666F6C">
          <w:t>Water was collected</w:t>
        </w:r>
      </w:ins>
      <w:r w:rsidR="00901E1F">
        <w:t xml:space="preserve"> </w:t>
      </w:r>
      <w:del w:id="50" w:author="Josh Madin" w:date="2016-02-29T09:41:00Z">
        <w:r w:rsidR="00901E1F" w:rsidDel="00666F6C">
          <w:delText xml:space="preserve">in </w:delText>
        </w:r>
      </w:del>
      <w:ins w:id="51" w:author="Josh Madin" w:date="2016-02-29T09:41:00Z">
        <w:r w:rsidR="00666F6C">
          <w:t xml:space="preserve">from inside and outside Sydney Harbour </w:t>
        </w:r>
      </w:ins>
      <w:del w:id="52" w:author="Josh Madin" w:date="2016-02-29T09:41:00Z">
        <w:r w:rsidR="00901E1F" w:rsidDel="00666F6C">
          <w:delText xml:space="preserve">Sydney were </w:delText>
        </w:r>
      </w:del>
      <w:ins w:id="53" w:author="Josh Madin" w:date="2016-02-29T09:41:00Z">
        <w:r w:rsidR="00666F6C">
          <w:t>(</w:t>
        </w:r>
      </w:ins>
      <w:r w:rsidR="00901E1F">
        <w:t>Chowder Bay and Mona Vale</w:t>
      </w:r>
      <w:ins w:id="54" w:author="Josh Madin" w:date="2016-02-29T09:41:00Z">
        <w:r w:rsidR="00666F6C">
          <w:t>, respectively)</w:t>
        </w:r>
      </w:ins>
      <w:r w:rsidR="00901E1F">
        <w:t xml:space="preserve"> to highlight the difference between water qualities within the harbour compared to water collected outside the heads</w:t>
      </w:r>
      <w:commentRangeEnd w:id="47"/>
      <w:r w:rsidR="0070277D">
        <w:rPr>
          <w:rStyle w:val="CommentReference"/>
          <w:rFonts w:ascii="Times New Roman" w:eastAsia="Times New Roman" w:hAnsi="Times New Roman" w:cs="Times New Roman"/>
          <w:lang w:val="en-US" w:eastAsia="de-DE"/>
        </w:rPr>
        <w:commentReference w:id="47"/>
      </w:r>
      <w:r w:rsidR="00901E1F">
        <w:t xml:space="preserve">. </w:t>
      </w:r>
    </w:p>
    <w:p w14:paraId="58F617A0" w14:textId="77777777" w:rsidR="0014009E" w:rsidRDefault="00901E1F" w:rsidP="0014009E">
      <w:pPr>
        <w:pStyle w:val="NoSpacing"/>
        <w:numPr>
          <w:ilvl w:val="0"/>
          <w:numId w:val="1"/>
        </w:numPr>
      </w:pPr>
      <w:r>
        <w:t xml:space="preserve"> Discuss </w:t>
      </w:r>
      <w:commentRangeStart w:id="55"/>
      <w:r>
        <w:t>results</w:t>
      </w:r>
      <w:commentRangeEnd w:id="55"/>
      <w:r w:rsidR="00381014">
        <w:rPr>
          <w:rStyle w:val="CommentReference"/>
          <w:rFonts w:ascii="Times New Roman" w:eastAsia="Times New Roman" w:hAnsi="Times New Roman" w:cs="Times New Roman"/>
          <w:lang w:val="en-US" w:eastAsia="de-DE"/>
        </w:rPr>
        <w:commentReference w:id="55"/>
      </w:r>
    </w:p>
    <w:p w14:paraId="73F536E7" w14:textId="77777777" w:rsidR="00901E1F" w:rsidRDefault="00901E1F" w:rsidP="0014009E">
      <w:pPr>
        <w:pStyle w:val="NoSpacing"/>
        <w:numPr>
          <w:ilvl w:val="0"/>
          <w:numId w:val="1"/>
        </w:numPr>
      </w:pPr>
      <w:r>
        <w:t>Results were not what we expected – mainly as a result of differing salinity and low levels of salinity at Mona Vale</w:t>
      </w:r>
    </w:p>
    <w:p w14:paraId="21483DB2" w14:textId="77777777" w:rsidR="00901E1F" w:rsidRDefault="00901E1F" w:rsidP="0014009E">
      <w:pPr>
        <w:pStyle w:val="NoSpacing"/>
        <w:numPr>
          <w:ilvl w:val="0"/>
          <w:numId w:val="1"/>
        </w:numPr>
      </w:pPr>
      <w:r>
        <w:t>This analysis is an example only based on a one-off single water sample. This example was used to</w:t>
      </w:r>
    </w:p>
    <w:p w14:paraId="6B73A037" w14:textId="77777777" w:rsidR="0014009E" w:rsidRDefault="0014009E" w:rsidP="00264F23">
      <w:pPr>
        <w:pStyle w:val="NoSpacing"/>
      </w:pPr>
    </w:p>
    <w:p w14:paraId="4DD653EB" w14:textId="77777777" w:rsidR="0014009E" w:rsidRDefault="0014009E" w:rsidP="00264F23">
      <w:pPr>
        <w:pStyle w:val="NoSpacing"/>
      </w:pPr>
    </w:p>
    <w:p w14:paraId="56A97F42" w14:textId="4DD5A09D" w:rsidR="00CF26FF" w:rsidRDefault="00264F23" w:rsidP="00264F23">
      <w:pPr>
        <w:pStyle w:val="NoSpacing"/>
      </w:pPr>
      <w:commentRangeStart w:id="56"/>
      <w:r w:rsidRPr="00264F23">
        <w:lastRenderedPageBreak/>
        <w:t xml:space="preserve">As an example we conducted a joint probability analysis for </w:t>
      </w:r>
      <w:r w:rsidR="00CF26FF">
        <w:t xml:space="preserve">each of the three locations Chowder Bay and Mona Vale in Sydney as well as Lizard Island to determine the likelihood of a single egg at any location surviving </w:t>
      </w:r>
      <w:r w:rsidR="00CF26FF" w:rsidRPr="00264F23">
        <w:t>through fertilisation, as well as up to 14 days within the plankton</w:t>
      </w:r>
      <w:commentRangeEnd w:id="56"/>
      <w:r w:rsidR="000C2765">
        <w:rPr>
          <w:rStyle w:val="CommentReference"/>
          <w:rFonts w:ascii="Times New Roman" w:eastAsia="Times New Roman" w:hAnsi="Times New Roman" w:cs="Times New Roman"/>
          <w:lang w:val="en-US" w:eastAsia="de-DE"/>
        </w:rPr>
        <w:commentReference w:id="56"/>
      </w:r>
    </w:p>
    <w:p w14:paraId="25CDA91A" w14:textId="77777777" w:rsidR="00CF26FF" w:rsidRDefault="00264F23" w:rsidP="00CF26FF">
      <w:pPr>
        <w:pStyle w:val="NoSpacing"/>
        <w:numPr>
          <w:ilvl w:val="0"/>
          <w:numId w:val="3"/>
        </w:numPr>
      </w:pPr>
      <w:r w:rsidRPr="00264F23">
        <w:t xml:space="preserve">While larvae can survive for longer than this within the surface waters, this model was created to include larvae within their peak competency period who are most likely to settle within their natal reef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p>
    <w:p w14:paraId="3280E5EF" w14:textId="34F14170" w:rsidR="00CF26FF" w:rsidRDefault="00CF26FF" w:rsidP="00CF26FF">
      <w:pPr>
        <w:pStyle w:val="NoSpacing"/>
        <w:numPr>
          <w:ilvl w:val="0"/>
          <w:numId w:val="3"/>
        </w:numPr>
      </w:pPr>
      <w:r>
        <w:t>Combined model is just an example – again not what we expected to see but show’s it use</w:t>
      </w:r>
    </w:p>
    <w:p w14:paraId="325E349D" w14:textId="6A8C4D83" w:rsidR="00264F23" w:rsidRPr="00264F23" w:rsidRDefault="00CF26FF" w:rsidP="00CF26FF">
      <w:pPr>
        <w:pStyle w:val="NoSpacing"/>
        <w:numPr>
          <w:ilvl w:val="0"/>
          <w:numId w:val="3"/>
        </w:numPr>
      </w:pPr>
      <w:r>
        <w:t>Model can</w:t>
      </w:r>
      <w:r w:rsidR="00264F23" w:rsidRPr="00264F23">
        <w:t xml:space="preserve"> incorporate more than a single factor and can be based on actual water quality at different sites, to determine the effect of pollutants on larval development. </w:t>
      </w:r>
    </w:p>
    <w:p w14:paraId="6315477F" w14:textId="77777777" w:rsidR="00264F23" w:rsidRPr="00264F23" w:rsidRDefault="00264F23" w:rsidP="00264F23">
      <w:pPr>
        <w:pStyle w:val="NoSpacing"/>
      </w:pPr>
    </w:p>
    <w:p w14:paraId="694C24B2" w14:textId="77777777" w:rsidR="002430F2" w:rsidRDefault="00264F23" w:rsidP="00264F23">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p>
    <w:p w14:paraId="7FF2FCA2" w14:textId="77777777" w:rsidR="002430F2" w:rsidRDefault="002430F2" w:rsidP="002430F2">
      <w:pPr>
        <w:pStyle w:val="NoSpacing"/>
        <w:numPr>
          <w:ilvl w:val="0"/>
          <w:numId w:val="4"/>
        </w:numPr>
      </w:pPr>
      <w:r>
        <w:t xml:space="preserve">Based on few papers - ~20 </w:t>
      </w:r>
      <w:commentRangeStart w:id="57"/>
      <w:r>
        <w:t>papers</w:t>
      </w:r>
      <w:commentRangeEnd w:id="57"/>
      <w:r w:rsidR="000D05B5">
        <w:rPr>
          <w:rStyle w:val="CommentReference"/>
          <w:rFonts w:ascii="Times New Roman" w:eastAsia="Times New Roman" w:hAnsi="Times New Roman" w:cs="Times New Roman"/>
          <w:lang w:val="en-US" w:eastAsia="de-DE"/>
        </w:rPr>
        <w:commentReference w:id="57"/>
      </w:r>
    </w:p>
    <w:p w14:paraId="1B0CDB6F" w14:textId="574ADFC7" w:rsidR="002430F2" w:rsidRDefault="002430F2" w:rsidP="002430F2">
      <w:pPr>
        <w:pStyle w:val="NoSpacing"/>
        <w:numPr>
          <w:ilvl w:val="0"/>
          <w:numId w:val="4"/>
        </w:numPr>
      </w:pPr>
      <w:r>
        <w:t xml:space="preserve">Variation in species and </w:t>
      </w:r>
    </w:p>
    <w:p w14:paraId="61619D05" w14:textId="77777777" w:rsidR="002430F2" w:rsidRDefault="002430F2" w:rsidP="002430F2">
      <w:pPr>
        <w:pStyle w:val="NoSpacing"/>
        <w:numPr>
          <w:ilvl w:val="0"/>
          <w:numId w:val="4"/>
        </w:numPr>
      </w:pPr>
      <w:r>
        <w:t>Interactions between factors?</w:t>
      </w:r>
    </w:p>
    <w:p w14:paraId="2C217AEC" w14:textId="77777777" w:rsidR="00264F23" w:rsidRPr="00264F23" w:rsidRDefault="00264F23" w:rsidP="00264F23">
      <w:pPr>
        <w:pStyle w:val="NoSpacing"/>
      </w:pPr>
    </w:p>
    <w:p w14:paraId="1D4B795A" w14:textId="4DC68E2A" w:rsidR="002430F2" w:rsidRDefault="002430F2" w:rsidP="00264F23">
      <w:pPr>
        <w:pStyle w:val="NoSpacing"/>
      </w:pPr>
      <w:r>
        <w:t>While this analysis is small in scale it does highlight the practical applications of generalised linear models. Within the changing global environment the ability to predict success and particular in the early life history stages of sensitive sessile adult species is imperative for their survival and proliferation in novel environments.</w:t>
      </w:r>
      <w:r w:rsidR="005D2D19">
        <w:t xml:space="preserve"> </w:t>
      </w:r>
    </w:p>
    <w:p w14:paraId="6D76EFC7" w14:textId="505D4FA0" w:rsidR="001A3A39" w:rsidRDefault="001A3A39" w:rsidP="001A3A39">
      <w:pPr>
        <w:pStyle w:val="NoSpacing"/>
        <w:numPr>
          <w:ilvl w:val="0"/>
          <w:numId w:val="5"/>
        </w:numPr>
      </w:pPr>
      <w:r>
        <w:t xml:space="preserve">Future studies </w:t>
      </w:r>
    </w:p>
    <w:p w14:paraId="5D6D9796" w14:textId="467A3A31" w:rsidR="001A3A39" w:rsidRDefault="001A3A39" w:rsidP="001A3A39">
      <w:pPr>
        <w:pStyle w:val="NoSpacing"/>
        <w:numPr>
          <w:ilvl w:val="1"/>
          <w:numId w:val="5"/>
        </w:numPr>
      </w:pPr>
      <w:r>
        <w:t xml:space="preserve">Focus on next life history </w:t>
      </w:r>
    </w:p>
    <w:p w14:paraId="5A174C1B" w14:textId="6D2D8C42" w:rsidR="001A3A39" w:rsidRDefault="001A3A39" w:rsidP="001A3A39">
      <w:pPr>
        <w:pStyle w:val="NoSpacing"/>
        <w:numPr>
          <w:ilvl w:val="1"/>
          <w:numId w:val="5"/>
        </w:numPr>
      </w:pPr>
      <w:r>
        <w:t>Identify bottleneck and develop pollution level thresholds</w:t>
      </w:r>
    </w:p>
    <w:p w14:paraId="1D08944A" w14:textId="143011FF" w:rsidR="001A3A39" w:rsidRDefault="001A3A39" w:rsidP="001A3A39">
      <w:pPr>
        <w:pStyle w:val="NoSpacing"/>
        <w:numPr>
          <w:ilvl w:val="1"/>
          <w:numId w:val="5"/>
        </w:numPr>
      </w:pPr>
      <w:r>
        <w:t>Dispersal and recruitment success at any location</w:t>
      </w:r>
    </w:p>
    <w:p w14:paraId="12EC7423" w14:textId="778B1E53" w:rsidR="001A3A39" w:rsidRPr="00264F23" w:rsidRDefault="001A3A39" w:rsidP="001A3A39">
      <w:pPr>
        <w:pStyle w:val="NoSpacing"/>
        <w:numPr>
          <w:ilvl w:val="1"/>
          <w:numId w:val="5"/>
        </w:numPr>
      </w:pPr>
      <w:r>
        <w:t xml:space="preserve">Coral success in novel environments – climate change and range shifts </w:t>
      </w:r>
    </w:p>
    <w:sectPr w:rsidR="001A3A39" w:rsidRPr="00264F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 Madin" w:date="2016-02-29T09:12:00Z" w:initials="JM">
    <w:p w14:paraId="1F5FB181" w14:textId="5C1DDDDF" w:rsidR="00355B45" w:rsidRDefault="00355B45">
      <w:pPr>
        <w:pStyle w:val="CommentText"/>
      </w:pPr>
      <w:r>
        <w:rPr>
          <w:rStyle w:val="CommentReference"/>
        </w:rPr>
        <w:annotationRef/>
      </w:r>
      <w:r w:rsidR="005D0B0A">
        <w:rPr>
          <w:rStyle w:val="CommentReference"/>
        </w:rPr>
        <w:t>I’m not clear on what is different (conceptually) between this and the next paragraph</w:t>
      </w:r>
      <w:r>
        <w:t>.</w:t>
      </w:r>
    </w:p>
  </w:comment>
  <w:comment w:id="5" w:author="Josh Madin" w:date="2016-02-29T09:53:00Z" w:initials="JM">
    <w:p w14:paraId="507E8297" w14:textId="54EA6603" w:rsidR="00D67FDF" w:rsidRDefault="00D67FDF">
      <w:pPr>
        <w:pStyle w:val="CommentText"/>
      </w:pPr>
      <w:r>
        <w:rPr>
          <w:rStyle w:val="CommentReference"/>
        </w:rPr>
        <w:annotationRef/>
      </w:r>
      <w:r>
        <w:t>This fragment is not useful. Full sentences please, not notes to yourself.</w:t>
      </w:r>
    </w:p>
  </w:comment>
  <w:comment w:id="7" w:author="Josh Madin" w:date="2016-02-29T09:12:00Z" w:initials="JM">
    <w:p w14:paraId="018CFD5A" w14:textId="690FD4B2" w:rsidR="00355B45" w:rsidRDefault="00355B45">
      <w:pPr>
        <w:pStyle w:val="CommentText"/>
      </w:pPr>
      <w:r>
        <w:rPr>
          <w:rStyle w:val="CommentReference"/>
        </w:rPr>
        <w:annotationRef/>
      </w:r>
      <w:r>
        <w:t>Maybe start the discussion with this.</w:t>
      </w:r>
    </w:p>
  </w:comment>
  <w:comment w:id="17" w:author="Josh Madin" w:date="2016-02-29T09:14:00Z" w:initials="JM">
    <w:p w14:paraId="13E9D64F" w14:textId="2525A473" w:rsidR="003271D8" w:rsidRDefault="003271D8">
      <w:pPr>
        <w:pStyle w:val="CommentText"/>
      </w:pPr>
      <w:r>
        <w:rPr>
          <w:rStyle w:val="CommentReference"/>
        </w:rPr>
        <w:annotationRef/>
      </w:r>
      <w:r>
        <w:t>Very long paragraph… is there a logical way to break it in half?</w:t>
      </w:r>
    </w:p>
  </w:comment>
  <w:comment w:id="21" w:author="Josh Madin" w:date="2016-02-29T09:37:00Z" w:initials="JM">
    <w:p w14:paraId="333764EA" w14:textId="5888C10F" w:rsidR="00D66B0A" w:rsidRDefault="00D66B0A">
      <w:pPr>
        <w:pStyle w:val="CommentText"/>
      </w:pPr>
      <w:r>
        <w:rPr>
          <w:rStyle w:val="CommentReference"/>
        </w:rPr>
        <w:annotationRef/>
      </w:r>
      <w:r>
        <w:t>This paragraph lacks any consistent structure.</w:t>
      </w:r>
      <w:r w:rsidR="00C02BB3">
        <w:t xml:space="preserve"> I’ve tried breaking it back into outline form, but can’t find the pattern you’re following.</w:t>
      </w:r>
    </w:p>
  </w:comment>
  <w:comment w:id="24"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 w:id="45" w:author="Josh Madin" w:date="2016-02-29T09:39:00Z" w:initials="JM">
    <w:p w14:paraId="139A0412" w14:textId="07A1E0DB" w:rsidR="00C66875" w:rsidRDefault="00C66875">
      <w:pPr>
        <w:pStyle w:val="CommentText"/>
      </w:pPr>
      <w:r>
        <w:rPr>
          <w:rStyle w:val="CommentReference"/>
        </w:rPr>
        <w:annotationRef/>
      </w:r>
      <w:r w:rsidR="00FF12DE">
        <w:t>What do you mean by episodic</w:t>
      </w:r>
      <w:r>
        <w:t>?</w:t>
      </w:r>
      <w:r w:rsidR="00FF12DE">
        <w:t xml:space="preserve"> Did you have some kind of temporal sampling regimes?</w:t>
      </w:r>
      <w:r w:rsidR="0002081C">
        <w:t xml:space="preserve"> What about </w:t>
      </w:r>
      <w:r w:rsidR="00FF12DE">
        <w:t xml:space="preserve">just replacing this word with </w:t>
      </w:r>
      <w:r w:rsidR="0002081C">
        <w:t>“water chemistry” or whatever that kind of sampling is called.</w:t>
      </w:r>
    </w:p>
  </w:comment>
  <w:comment w:id="47" w:author="Josh Madin" w:date="2016-02-29T09:43:00Z" w:initials="JM">
    <w:p w14:paraId="27FB06CC" w14:textId="5B3C8379" w:rsidR="0070277D" w:rsidRDefault="0070277D">
      <w:pPr>
        <w:pStyle w:val="CommentText"/>
      </w:pPr>
      <w:r>
        <w:rPr>
          <w:rStyle w:val="CommentReference"/>
        </w:rPr>
        <w:annotationRef/>
      </w:r>
      <w:r w:rsidR="00526EF3">
        <w:t>I assume this level of description is in the Methods, and so redundant here. Probably remove.</w:t>
      </w:r>
    </w:p>
  </w:comment>
  <w:comment w:id="55" w:author="Josh Madin" w:date="2016-02-29T09:44:00Z" w:initials="JM">
    <w:p w14:paraId="0AF39777" w14:textId="59FFB6D1" w:rsidR="00381014" w:rsidRDefault="00381014">
      <w:pPr>
        <w:pStyle w:val="CommentText"/>
      </w:pPr>
      <w:r>
        <w:rPr>
          <w:rStyle w:val="CommentReference"/>
        </w:rPr>
        <w:annotationRef/>
      </w:r>
      <w:r>
        <w:t>This is one of the biggest misconceptions of an outline. An outline should be full sentences in a logical order, not placeholders and notes to yourself.</w:t>
      </w:r>
      <w:r w:rsidR="00574801">
        <w:t xml:space="preserve"> We’ll go over this in a lab meeting.</w:t>
      </w:r>
    </w:p>
    <w:p w14:paraId="6FD487CE" w14:textId="77777777" w:rsidR="000C2765" w:rsidRDefault="000C2765">
      <w:pPr>
        <w:pStyle w:val="CommentText"/>
      </w:pPr>
    </w:p>
    <w:p w14:paraId="476AE77E" w14:textId="421559A6" w:rsidR="000C2765" w:rsidRDefault="000C2765">
      <w:pPr>
        <w:pStyle w:val="CommentText"/>
      </w:pPr>
      <w:r>
        <w:t>Also, results should go in results section</w:t>
      </w:r>
      <w:r w:rsidR="00424481">
        <w:t>, not in the discussion</w:t>
      </w:r>
      <w:r>
        <w:t>.</w:t>
      </w:r>
    </w:p>
  </w:comment>
  <w:comment w:id="56" w:author="Josh Madin" w:date="2016-02-29T09:45:00Z" w:initials="JM">
    <w:p w14:paraId="6E013BB8" w14:textId="208A2C5C" w:rsidR="000C2765" w:rsidRDefault="000C2765">
      <w:pPr>
        <w:pStyle w:val="CommentText"/>
      </w:pPr>
      <w:r>
        <w:rPr>
          <w:rStyle w:val="CommentReference"/>
        </w:rPr>
        <w:annotationRef/>
      </w:r>
      <w:r>
        <w:t xml:space="preserve">I thought the above paragraph was about the combined model. What’s different here? </w:t>
      </w:r>
    </w:p>
  </w:comment>
  <w:comment w:id="57" w:author="Josh Madin" w:date="2016-02-29T09:46:00Z" w:initials="JM">
    <w:p w14:paraId="145F3B6F" w14:textId="7161E588" w:rsidR="000D05B5" w:rsidRDefault="000D05B5">
      <w:pPr>
        <w:pStyle w:val="CommentText"/>
      </w:pPr>
      <w:r>
        <w:rPr>
          <w:rStyle w:val="CommentReference"/>
        </w:rPr>
        <w:annotationRef/>
      </w:r>
      <w:r>
        <w:t>Full sentences.</w:t>
      </w:r>
      <w:r w:rsidR="00150924">
        <w:t xml:space="preserve"> I would have thought these were already written…?</w:t>
      </w:r>
      <w:bookmarkStart w:id="58" w:name="_GoBack"/>
      <w:bookmarkEnd w:id="58"/>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5FB181" w15:done="0"/>
  <w15:commentEx w15:paraId="507E8297" w15:done="0"/>
  <w15:commentEx w15:paraId="018CFD5A" w15:done="0"/>
  <w15:commentEx w15:paraId="13E9D64F" w15:done="0"/>
  <w15:commentEx w15:paraId="333764EA" w15:done="0"/>
  <w15:commentEx w15:paraId="03D5EE65" w15:done="0"/>
  <w15:commentEx w15:paraId="139A0412" w15:done="0"/>
  <w15:commentEx w15:paraId="27FB06CC" w15:done="0"/>
  <w15:commentEx w15:paraId="476AE77E" w15:done="0"/>
  <w15:commentEx w15:paraId="6E013BB8" w15:done="0"/>
  <w15:commentEx w15:paraId="145F3B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1468C7"/>
    <w:multiLevelType w:val="hybridMultilevel"/>
    <w:tmpl w:val="5734BFB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Madin">
    <w15:presenceInfo w15:providerId="None" w15:userId="Josh Madin"/>
  </w15:person>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33396"/>
    <w:rsid w:val="00035480"/>
    <w:rsid w:val="00040762"/>
    <w:rsid w:val="00042799"/>
    <w:rsid w:val="000428B2"/>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C2765"/>
    <w:rsid w:val="000D05B5"/>
    <w:rsid w:val="000D2A7D"/>
    <w:rsid w:val="000E1E1A"/>
    <w:rsid w:val="000E4A9B"/>
    <w:rsid w:val="000E68FC"/>
    <w:rsid w:val="001054D8"/>
    <w:rsid w:val="0011014E"/>
    <w:rsid w:val="0012230F"/>
    <w:rsid w:val="0012328B"/>
    <w:rsid w:val="00132FD8"/>
    <w:rsid w:val="0014009E"/>
    <w:rsid w:val="00140B33"/>
    <w:rsid w:val="00143B7B"/>
    <w:rsid w:val="00144919"/>
    <w:rsid w:val="00150924"/>
    <w:rsid w:val="00163367"/>
    <w:rsid w:val="00171E04"/>
    <w:rsid w:val="0017302B"/>
    <w:rsid w:val="0017401F"/>
    <w:rsid w:val="00174AF6"/>
    <w:rsid w:val="00181CC5"/>
    <w:rsid w:val="001A3A39"/>
    <w:rsid w:val="001A6E8E"/>
    <w:rsid w:val="001C6BA0"/>
    <w:rsid w:val="001C72A4"/>
    <w:rsid w:val="001D00D7"/>
    <w:rsid w:val="001D1887"/>
    <w:rsid w:val="001D71C7"/>
    <w:rsid w:val="001E23AA"/>
    <w:rsid w:val="001E6071"/>
    <w:rsid w:val="001E6104"/>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606E0"/>
    <w:rsid w:val="00365D1F"/>
    <w:rsid w:val="00366367"/>
    <w:rsid w:val="00381014"/>
    <w:rsid w:val="00381392"/>
    <w:rsid w:val="00382B54"/>
    <w:rsid w:val="003864D5"/>
    <w:rsid w:val="00393456"/>
    <w:rsid w:val="00394A3A"/>
    <w:rsid w:val="003951FE"/>
    <w:rsid w:val="003A3997"/>
    <w:rsid w:val="003A43B2"/>
    <w:rsid w:val="003B5E28"/>
    <w:rsid w:val="003C29B4"/>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A6CD7"/>
    <w:rsid w:val="004A6D75"/>
    <w:rsid w:val="004C10C0"/>
    <w:rsid w:val="004C3410"/>
    <w:rsid w:val="004C4065"/>
    <w:rsid w:val="004C5B95"/>
    <w:rsid w:val="004C70F4"/>
    <w:rsid w:val="004D2168"/>
    <w:rsid w:val="004D2A00"/>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41CD"/>
    <w:rsid w:val="005651E1"/>
    <w:rsid w:val="00566B2D"/>
    <w:rsid w:val="00566F85"/>
    <w:rsid w:val="00574801"/>
    <w:rsid w:val="00576B53"/>
    <w:rsid w:val="00581B4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7F7430"/>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50D0F"/>
    <w:rsid w:val="00A52510"/>
    <w:rsid w:val="00A54730"/>
    <w:rsid w:val="00A65CD6"/>
    <w:rsid w:val="00A8002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80F8D"/>
    <w:rsid w:val="00C854B8"/>
    <w:rsid w:val="00C91A2E"/>
    <w:rsid w:val="00C963AD"/>
    <w:rsid w:val="00C96670"/>
    <w:rsid w:val="00CC6321"/>
    <w:rsid w:val="00CC7161"/>
    <w:rsid w:val="00CE16DA"/>
    <w:rsid w:val="00CE352A"/>
    <w:rsid w:val="00CF1D49"/>
    <w:rsid w:val="00CF26FF"/>
    <w:rsid w:val="00CF455A"/>
    <w:rsid w:val="00CF4E84"/>
    <w:rsid w:val="00CF62B2"/>
    <w:rsid w:val="00D00223"/>
    <w:rsid w:val="00D04A3A"/>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8378D"/>
    <w:rsid w:val="00D85992"/>
    <w:rsid w:val="00D90B74"/>
    <w:rsid w:val="00D97FB0"/>
    <w:rsid w:val="00DA6E6E"/>
    <w:rsid w:val="00DB6E83"/>
    <w:rsid w:val="00DB749B"/>
    <w:rsid w:val="00DE156A"/>
    <w:rsid w:val="00DE1DA2"/>
    <w:rsid w:val="00DE795F"/>
    <w:rsid w:val="00DF117F"/>
    <w:rsid w:val="00DF18C8"/>
    <w:rsid w:val="00DF1D7B"/>
    <w:rsid w:val="00DF218E"/>
    <w:rsid w:val="00DF5757"/>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5F1"/>
    <w:rsid w:val="00EE1EF3"/>
    <w:rsid w:val="00EE73F6"/>
    <w:rsid w:val="00EF1E31"/>
    <w:rsid w:val="00EF5A54"/>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53D5-47C8-994F-9E76-640BA4AF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1724</Words>
  <Characters>9829</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Josh Madin</cp:lastModifiedBy>
  <cp:revision>39</cp:revision>
  <dcterms:created xsi:type="dcterms:W3CDTF">2016-02-22T20:50:00Z</dcterms:created>
  <dcterms:modified xsi:type="dcterms:W3CDTF">2016-02-28T22:56:00Z</dcterms:modified>
</cp:coreProperties>
</file>