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62BB1" w14:textId="46EAC00A" w:rsidR="00393456" w:rsidRPr="00EE15F1" w:rsidRDefault="00264F23" w:rsidP="00264F23">
      <w:pPr>
        <w:pStyle w:val="NoSpacing"/>
        <w:rPr>
          <w:b/>
        </w:rPr>
      </w:pPr>
      <w:r w:rsidRPr="00EE15F1">
        <w:rPr>
          <w:b/>
        </w:rPr>
        <w:t xml:space="preserve">DISCUSSION </w:t>
      </w:r>
    </w:p>
    <w:p w14:paraId="4026F82C" w14:textId="77777777" w:rsidR="00264F23" w:rsidRPr="00264F23" w:rsidRDefault="00264F23" w:rsidP="00264F23">
      <w:pPr>
        <w:pStyle w:val="NoSpacing"/>
      </w:pPr>
    </w:p>
    <w:p w14:paraId="3B65027E" w14:textId="0F3A5C5B" w:rsidR="009A087D" w:rsidRPr="009A087D" w:rsidRDefault="0098036A" w:rsidP="009A087D">
      <w:pPr>
        <w:pStyle w:val="NoSpacing"/>
      </w:pPr>
      <w:r>
        <w:t xml:space="preserve">Our research demonstrates the relative importance of a range of environmental factors in estimating the success of </w:t>
      </w:r>
      <w:r w:rsidRPr="00264F23">
        <w:t xml:space="preserve">early life history stages </w:t>
      </w:r>
      <w:r>
        <w:t>in</w:t>
      </w:r>
      <w:r w:rsidRPr="00264F23">
        <w:t xml:space="preserve"> corals</w:t>
      </w:r>
      <w:r>
        <w:t xml:space="preserve">. </w:t>
      </w:r>
      <w:r w:rsidRPr="00264F23">
        <w:t>Coral fertilisation success and larval survivorship were affected by multiple water quality factors</w:t>
      </w:r>
      <w:r>
        <w:t xml:space="preserve">. </w:t>
      </w:r>
      <w:r w:rsidR="00E03DFC">
        <w:t>Consistent with earlier studies (</w:t>
      </w:r>
      <w:r w:rsidR="00E03DFC" w:rsidRPr="00E53839">
        <w:rPr>
          <w:highlight w:val="yellow"/>
        </w:rPr>
        <w:t>one ref),</w:t>
      </w:r>
      <w:r w:rsidR="00E03DFC">
        <w:t xml:space="preserve"> the heavy </w:t>
      </w:r>
      <w:r w:rsidR="00366367">
        <w:t>metal</w:t>
      </w:r>
      <w:r w:rsidR="003C238B">
        <w:t xml:space="preserve"> </w:t>
      </w:r>
      <w:r w:rsidR="00366367">
        <w:t xml:space="preserve">copper </w:t>
      </w:r>
      <w:r w:rsidR="00E03DFC">
        <w:t>had significant</w:t>
      </w:r>
      <w:r w:rsidR="00366367" w:rsidRPr="00264F23">
        <w:t xml:space="preserve"> </w:t>
      </w:r>
      <w:r w:rsidR="00366367">
        <w:t>negative impacts</w:t>
      </w:r>
      <w:r w:rsidR="003C238B">
        <w:t xml:space="preserve"> on</w:t>
      </w:r>
      <w:r w:rsidR="00366367">
        <w:t xml:space="preserve"> </w:t>
      </w:r>
      <w:r w:rsidR="00E03DFC">
        <w:t>fertilisation and larval survivorship</w:t>
      </w:r>
      <w:r w:rsidR="00366367">
        <w:t>. Copper, which significantly affects both life history stages</w:t>
      </w:r>
      <w:r w:rsidR="00E03DFC">
        <w:t>,</w:t>
      </w:r>
      <w:r w:rsidR="00366367">
        <w:t xml:space="preserve"> occurs naturally </w:t>
      </w:r>
      <w:r w:rsidR="00E03DFC">
        <w:t xml:space="preserve">at low levels </w:t>
      </w:r>
      <w:r w:rsidR="00366367">
        <w:t>within the marine environment</w:t>
      </w:r>
      <w:r w:rsidR="00E03DFC">
        <w:t>.</w:t>
      </w:r>
      <w:r w:rsidR="003C238B">
        <w:t xml:space="preserve"> </w:t>
      </w:r>
      <w:r w:rsidR="00E03DFC">
        <w:t>H</w:t>
      </w:r>
      <w:r w:rsidR="00366367">
        <w:t xml:space="preserve">owever, </w:t>
      </w:r>
      <w:r w:rsidR="00E03DFC">
        <w:t>the levels at which copper significantly impacts coral development are not widespread, but are instead limited to local</w:t>
      </w:r>
      <w:r w:rsidR="00C92D33">
        <w:t>ised</w:t>
      </w:r>
      <w:r w:rsidR="00E03DFC">
        <w:t xml:space="preserve"> pollution caused by</w:t>
      </w:r>
      <w:r w:rsidR="00366367">
        <w:t xml:space="preserve"> anti-fouling agents on </w:t>
      </w:r>
      <w:commentRangeStart w:id="0"/>
      <w:r w:rsidR="00366367">
        <w:t xml:space="preserve">vessels </w:t>
      </w:r>
      <w:commentRangeEnd w:id="0"/>
      <w:r w:rsidR="00366367">
        <w:rPr>
          <w:rStyle w:val="CommentReference"/>
          <w:rFonts w:ascii="Times New Roman" w:eastAsia="Times New Roman" w:hAnsi="Times New Roman" w:cs="Times New Roman"/>
          <w:lang w:val="en-US" w:eastAsia="de-DE"/>
        </w:rPr>
        <w:commentReference w:id="0"/>
      </w:r>
      <w:r w:rsidR="00366367">
        <w:t>(</w:t>
      </w:r>
      <w:hyperlink w:anchor="_ENREF_51" w:tooltip="Reichelt-Brushett, 2004 #13" w:history="1">
        <w:r w:rsidR="00366367" w:rsidRPr="00264F23">
          <w:t>Reichelt-Brushett and Harrison 2004</w:t>
        </w:r>
      </w:hyperlink>
      <w:r w:rsidR="00366367">
        <w:t xml:space="preserve">; </w:t>
      </w:r>
      <w:hyperlink w:anchor="_ENREF_43" w:tooltip="Negri, 2001 #3" w:history="1">
        <w:r w:rsidR="00366367" w:rsidRPr="00264F23">
          <w:t>Negri and Heyward 2001</w:t>
        </w:r>
      </w:hyperlink>
      <w:r w:rsidR="00366367">
        <w:t xml:space="preserve">). </w:t>
      </w:r>
      <w:r w:rsidR="00E03DFC">
        <w:t xml:space="preserve">Lead, which </w:t>
      </w:r>
      <w:r w:rsidR="007F7430">
        <w:t>was also found to significantly reduce larval survivorship</w:t>
      </w:r>
      <w:r w:rsidR="00E03DFC">
        <w:t>,</w:t>
      </w:r>
      <w:r w:rsidR="007F7430">
        <w:t xml:space="preserve"> </w:t>
      </w:r>
      <w:r w:rsidR="00366367">
        <w:t xml:space="preserve">can be found </w:t>
      </w:r>
      <w:r w:rsidR="00E03DFC">
        <w:t xml:space="preserve">at </w:t>
      </w:r>
      <w:r w:rsidR="00366367">
        <w:t xml:space="preserve">high levels </w:t>
      </w:r>
      <w:r w:rsidR="00E03DFC">
        <w:t xml:space="preserve">more broadly </w:t>
      </w:r>
      <w:r w:rsidR="00366367">
        <w:t>in nearshore reef environments as a result of industrial activities</w:t>
      </w:r>
      <w:r w:rsidR="00C92D33">
        <w:t xml:space="preserve"> </w:t>
      </w:r>
      <w:r w:rsidR="00E03DFC">
        <w:t>(</w:t>
      </w:r>
      <w:r w:rsidR="00E03DFC" w:rsidRPr="00E53839">
        <w:rPr>
          <w:highlight w:val="yellow"/>
        </w:rPr>
        <w:t>ref</w:t>
      </w:r>
      <w:r w:rsidR="00E03DFC">
        <w:t>)</w:t>
      </w:r>
      <w:r w:rsidR="00366367">
        <w:t xml:space="preserve">.  </w:t>
      </w:r>
      <w:r w:rsidR="00A82DD8">
        <w:t xml:space="preserve">The introduction of nutrients </w:t>
      </w:r>
      <w:r w:rsidR="00834886">
        <w:t>in</w:t>
      </w:r>
      <w:r w:rsidR="00A82DD8">
        <w:t>to marine environments, including phosphate and ammonium, severely diminishes water quality</w:t>
      </w:r>
      <w:r w:rsidR="002A7A40">
        <w:t xml:space="preserve">, </w:t>
      </w:r>
      <w:r w:rsidR="00BF5E64">
        <w:t xml:space="preserve">which we show will </w:t>
      </w:r>
      <w:r w:rsidR="00A82DD8">
        <w:t xml:space="preserve">lead to a reduction in fertisliation success of corals. These nutrients are common in run-off from agricultural land uses including the use of fertilisers </w:t>
      </w:r>
      <w:r w:rsidR="00A82DD8" w:rsidRPr="00264F23">
        <w:fldChar w:fldCharType="begin"/>
      </w:r>
      <w:r w:rsidR="00A82DD8" w:rsidRPr="00264F23">
        <w:instrText xml:space="preserve"> ADDIN EN.CITE &lt;EndNote&gt;&lt;Cite&gt;&lt;Author&gt;Harrison&lt;/Author&gt;&lt;Year&gt;2001&lt;/Year&gt;&lt;RecNum&gt;43&lt;/RecNum&gt;&lt;DisplayText&gt;(Correll 1998; Harrison and Ward 2001)&lt;/DisplayText&gt;&lt;record&gt;&lt;rec-number&gt;43&lt;/rec-number&gt;&lt;foreign-keys&gt;&lt;key app="EN" db-id="9zsaz59z9pv50vefd24xzs5rdpstsrsesvrw" timestamp="1411964503"&gt;43&lt;/key&gt;&lt;/foreign-keys&gt;&lt;ref-type name="Journal Article"&gt;17&lt;/ref-type&gt;&lt;contributors&gt;&lt;authors&gt;&lt;author&gt;Harrison, P&lt;/author&gt;&lt;author&gt;Ward, S&lt;/author&gt;&lt;/authors&gt;&lt;/contributors&gt;&lt;titles&gt;&lt;title&gt;Elevated levels of nitrogen and phosphorus reduce fertilisation success of gametes from scleractinian reef corals&lt;/title&gt;&lt;secondary-title&gt;Marine Biology&lt;/secondary-title&gt;&lt;/titles&gt;&lt;periodical&gt;&lt;full-title&gt;Marine Biology&lt;/full-title&gt;&lt;/periodical&gt;&lt;pages&gt;1057-1068&lt;/pages&gt;&lt;volume&gt;139&lt;/volume&gt;&lt;number&gt;6&lt;/number&gt;&lt;dates&gt;&lt;year&gt;2001&lt;/year&gt;&lt;/dates&gt;&lt;isbn&gt;0025-3162&lt;/isbn&gt;&lt;urls&gt;&lt;/urls&gt;&lt;/record&gt;&lt;/Cite&gt;&lt;Cite&gt;&lt;Author&gt;Correll&lt;/Author&gt;&lt;Year&gt;1998&lt;/Year&gt;&lt;RecNum&gt;17&lt;/RecNum&gt;&lt;record&gt;&lt;rec-number&gt;17&lt;/rec-number&gt;&lt;foreign-keys&gt;&lt;key app="EN" db-id="9zsaz59z9pv50vefd24xzs5rdpstsrsesvrw" timestamp="1411715217"&gt;17&lt;/key&gt;&lt;/foreign-keys&gt;&lt;ref-type name="Journal Article"&gt;17&lt;/ref-type&gt;&lt;contributors&gt;&lt;authors&gt;&lt;author&gt;Correll, David L.&lt;/author&gt;&lt;/authors&gt;&lt;/contributors&gt;&lt;titles&gt;&lt;title&gt;The Role of Phosphorus in the Eutrophication of Receiving Waters: A Review&lt;/title&gt;&lt;secondary-title&gt;J. Environ. Qual.&lt;/secondary-title&gt;&lt;/titles&gt;&lt;periodical&gt;&lt;full-title&gt;J. Environ. Qual.&lt;/full-title&gt;&lt;/periodical&gt;&lt;pages&gt;261-266&lt;/pages&gt;&lt;volume&gt;27&lt;/volume&gt;&lt;number&gt;2&lt;/number&gt;&lt;dates&gt;&lt;year&gt;1998&lt;/year&gt;&lt;pub-dates&gt;&lt;date&gt;1998&lt;/date&gt;&lt;/pub-dates&gt;&lt;/dates&gt;&lt;urls&gt;&lt;related-urls&gt;&lt;url&gt;https://dl.sciencesocieties.org/publications/jeq/abstracts/27/2/261&lt;/url&gt;&lt;/related-urls&gt;&lt;/urls&gt;&lt;electronic-resource-num&gt;10.2134/jeq1998.00472425002700020004x&lt;/electronic-resource-num&gt;&lt;/record&gt;&lt;/Cite&gt;&lt;/EndNote&gt;</w:instrText>
      </w:r>
      <w:r w:rsidR="00A82DD8" w:rsidRPr="00264F23">
        <w:fldChar w:fldCharType="separate"/>
      </w:r>
      <w:r w:rsidR="00A82DD8" w:rsidRPr="00264F23">
        <w:t>(</w:t>
      </w:r>
      <w:hyperlink w:anchor="_ENREF_15" w:tooltip="Correll, 1998 #17" w:history="1">
        <w:r w:rsidR="00A82DD8" w:rsidRPr="00264F23">
          <w:t>Correll 1998</w:t>
        </w:r>
      </w:hyperlink>
      <w:r w:rsidR="00A82DD8" w:rsidRPr="00264F23">
        <w:t xml:space="preserve">; </w:t>
      </w:r>
      <w:hyperlink w:anchor="_ENREF_31" w:tooltip="Harrison, 2001 #43" w:history="1">
        <w:r w:rsidR="00A82DD8" w:rsidRPr="00264F23">
          <w:t>Harrison and Ward 2001</w:t>
        </w:r>
      </w:hyperlink>
      <w:r w:rsidR="00A82DD8" w:rsidRPr="00264F23">
        <w:t>)</w:t>
      </w:r>
      <w:r w:rsidR="00A82DD8" w:rsidRPr="00264F23">
        <w:fldChar w:fldCharType="end"/>
      </w:r>
      <w:r w:rsidR="00A82DD8" w:rsidRPr="00264F23">
        <w:t>.</w:t>
      </w:r>
      <w:r w:rsidR="003C238B">
        <w:t xml:space="preserve"> </w:t>
      </w:r>
      <w:r w:rsidR="00BF5E64" w:rsidRPr="00264F23">
        <w:t>Natural and anthropogenic disturbances ranging from storms to seafloor dredging increase the amount of suspended sediment within marine environments</w:t>
      </w:r>
      <w:r w:rsidR="00BF5E64">
        <w:t xml:space="preserve">, </w:t>
      </w:r>
      <w:r w:rsidR="00BF5E64" w:rsidRPr="00264F23">
        <w:t>especially in shallower or nearshore habitats</w:t>
      </w:r>
      <w:r w:rsidR="00BF5E64">
        <w:t xml:space="preserve"> </w:t>
      </w:r>
      <w:r w:rsidR="00BF5E64" w:rsidRPr="00264F23">
        <w:fldChar w:fldCharType="begin"/>
      </w:r>
      <w:r w:rsidR="00BF5E64" w:rsidRPr="00264F23">
        <w:instrText xml:space="preserve"> ADDIN EN.CITE &lt;EndNote&gt;&lt;Cite&gt;&lt;Author&gt;Styan&lt;/Author&gt;&lt;Year&gt;2012&lt;/Year&gt;&lt;RecNum&gt;63&lt;/RecNum&gt;&lt;DisplayText&gt;(Styan and Rosser 2012)&lt;/DisplayText&gt;&lt;record&gt;&lt;rec-number&gt;63&lt;/rec-number&gt;&lt;foreign-keys&gt;&lt;key app="EN" db-id="9zsaz59z9pv50vefd24xzs5rdpstsrsesvrw" timestamp="1411965717"&gt;63&lt;/key&gt;&lt;/foreign-keys&gt;&lt;ref-type name="Journal Article"&gt;17&lt;/ref-type&gt;&lt;contributors&gt;&lt;authors&gt;&lt;author&gt;Styan, Craig A&lt;/author&gt;&lt;author&gt;Rosser, Natalie L&lt;/author&gt;&lt;/authors&gt;&lt;/contributors&gt;&lt;titles&gt;&lt;title&gt;Is monitoring for mass spawning events in coral assemblages in north Western Australia likely to detect spawning?&lt;/title&gt;&lt;secondary-title&gt;Marine pollution bulletin&lt;/secondary-title&gt;&lt;/titles&gt;&lt;periodical&gt;&lt;full-title&gt;Marine Pollution Bulletin&lt;/full-title&gt;&lt;/periodical&gt;&lt;pages&gt;2523-2527&lt;/pages&gt;&lt;volume&gt;64&lt;/volume&gt;&lt;number&gt;11&lt;/number&gt;&lt;dates&gt;&lt;year&gt;2012&lt;/year&gt;&lt;/dates&gt;&lt;isbn&gt;0025-326X&lt;/isbn&gt;&lt;urls&gt;&lt;/urls&gt;&lt;/record&gt;&lt;/Cite&gt;&lt;/EndNote&gt;</w:instrText>
      </w:r>
      <w:r w:rsidR="00BF5E64" w:rsidRPr="00264F23">
        <w:fldChar w:fldCharType="separate"/>
      </w:r>
      <w:r w:rsidR="00BF5E64" w:rsidRPr="00264F23">
        <w:t>(</w:t>
      </w:r>
      <w:hyperlink w:anchor="_ENREF_35" w:tooltip="Humphrey, 2008 #46" w:history="1">
        <w:r w:rsidR="00BF5E64" w:rsidRPr="00264F23">
          <w:t>Humphrey et al. 2008</w:t>
        </w:r>
      </w:hyperlink>
      <w:r w:rsidR="00BF5E64" w:rsidRPr="00264F23">
        <w:t xml:space="preserve">; </w:t>
      </w:r>
      <w:hyperlink w:anchor="_ENREF_19" w:tooltip="Erftemeijer, 2012 #69" w:history="1">
        <w:r w:rsidR="00BF5E64" w:rsidRPr="00264F23">
          <w:t>Erftemeijer et al. 2012</w:t>
        </w:r>
      </w:hyperlink>
      <w:r w:rsidR="00BF5E64">
        <w:t xml:space="preserve">; </w:t>
      </w:r>
      <w:hyperlink w:anchor="_ENREF_62" w:tooltip="Styan, 2012 #63" w:history="1">
        <w:r w:rsidR="00BF5E64" w:rsidRPr="00264F23">
          <w:t>Styan and Rosser 2012</w:t>
        </w:r>
      </w:hyperlink>
      <w:r w:rsidR="00BF5E64" w:rsidRPr="00264F23">
        <w:t>)</w:t>
      </w:r>
      <w:r w:rsidR="00BF5E64" w:rsidRPr="00264F23">
        <w:fldChar w:fldCharType="end"/>
      </w:r>
      <w:r w:rsidR="00BF5E64" w:rsidRPr="00264F23">
        <w:t>.</w:t>
      </w:r>
      <w:r w:rsidR="00BF5E64">
        <w:t xml:space="preserve"> While suspended </w:t>
      </w:r>
      <w:r w:rsidR="004E5BCA">
        <w:t>sediment significantly reduce</w:t>
      </w:r>
      <w:r w:rsidR="00BF5E64">
        <w:t>s</w:t>
      </w:r>
      <w:r w:rsidR="004E5BCA">
        <w:t xml:space="preserve"> fertilisation success in corals</w:t>
      </w:r>
      <w:r w:rsidR="00BF5E64">
        <w:t xml:space="preserve">, it did not appear to have a major influence </w:t>
      </w:r>
      <w:r w:rsidR="003C238B">
        <w:t>on</w:t>
      </w:r>
      <w:r w:rsidR="00BF5E64">
        <w:t xml:space="preserve"> larval survivorship </w:t>
      </w:r>
      <w:r w:rsidR="00BF5E64" w:rsidRPr="00E53839">
        <w:rPr>
          <w:highlight w:val="yellow"/>
        </w:rPr>
        <w:t>(Figure XX)</w:t>
      </w:r>
      <w:r w:rsidR="004E5BCA" w:rsidRPr="00E53839">
        <w:rPr>
          <w:highlight w:val="yellow"/>
        </w:rPr>
        <w:t>.</w:t>
      </w:r>
      <w:r w:rsidR="004E5BCA">
        <w:t xml:space="preserve"> </w:t>
      </w:r>
      <w:r w:rsidR="00BF5E64">
        <w:t xml:space="preserve">Anthropogenic impacts, including those linked to climate change, greatly affect the marine environment and often lead to changes </w:t>
      </w:r>
      <w:r w:rsidR="003C238B">
        <w:t>in</w:t>
      </w:r>
      <w:r w:rsidR="00BF5E64">
        <w:t xml:space="preserve"> ocean temperatures, pH and salinity.  </w:t>
      </w:r>
      <w:r w:rsidR="00264F23" w:rsidRPr="00264F23">
        <w:t xml:space="preserve">Water temperature and salinity both </w:t>
      </w:r>
      <w:r w:rsidR="006F6FFB">
        <w:t xml:space="preserve">affected coral early life </w:t>
      </w:r>
      <w:r w:rsidR="003C238B">
        <w:t xml:space="preserve">history </w:t>
      </w:r>
      <w:r w:rsidR="006F6FFB">
        <w:t>stages</w:t>
      </w:r>
      <w:r w:rsidR="003C238B">
        <w:t>,</w:t>
      </w:r>
      <w:r w:rsidR="006F6FFB">
        <w:t xml:space="preserve"> with temperature changes decreasing fertilisation and changes in salinity decreasing larval survivorship. Increased water temperatures as a result of climate change </w:t>
      </w:r>
      <w:r w:rsidR="006F6FFB" w:rsidRPr="00264F23">
        <w:t>threaten marine environments</w:t>
      </w:r>
      <w:r w:rsidR="006F6FFB">
        <w:t xml:space="preserve"> and therefore coral reefs </w:t>
      </w:r>
      <w:r w:rsidR="006F6FFB" w:rsidRPr="00264F23">
        <w:fldChar w:fldCharType="begin"/>
      </w:r>
      <w:r w:rsidR="006F6FFB" w:rsidRPr="00264F23">
        <w:instrText xml:space="preserve"> ADDIN EN.CITE &lt;EndNote&gt;&lt;Cite&gt;&lt;Author&gt;Solomon&lt;/Author&gt;&lt;Year&gt;2007&lt;/Year&gt;&lt;RecNum&gt;83&lt;/RecNum&gt;&lt;DisplayText&gt;(Solomon et al. 2007)&lt;/DisplayText&gt;&lt;record&gt;&lt;rec-number&gt;83&lt;/rec-number&gt;&lt;foreign-keys&gt;&lt;key app="EN" db-id="9zsaz59z9pv50vefd24xzs5rdpstsrsesvrw" timestamp="1412723511"&gt;83&lt;/key&gt;&lt;/foreign-keys&gt;&lt;ref-type name="Journal Article"&gt;17&lt;/ref-type&gt;&lt;contributors&gt;&lt;authors&gt;&lt;author&gt;Solomon, S&lt;/author&gt;&lt;author&gt;Qin, Dahe&lt;/author&gt;&lt;author&gt;Manning, Martin&lt;/author&gt;&lt;author&gt;Chen, Z&lt;/author&gt;&lt;author&gt;Marquis, M&lt;/author&gt;&lt;author&gt;Averyt, KB&lt;/author&gt;&lt;author&gt;Tignor, M&lt;/author&gt;&lt;author&gt;Miller, HL&lt;/author&gt;&lt;/authors&gt;&lt;/contributors&gt;&lt;titles&gt;&lt;title&gt;IPCC, 2007: climate change 2007: the physical science basis&lt;/title&gt;&lt;secondary-title&gt;Contribution of Working Group I to the fourth assessment report of the Intergovernmental Panel on Climate Change&lt;/secondary-title&gt;&lt;/titles&gt;&lt;periodical&gt;&lt;full-title&gt;Contribution of Working Group I to the fourth assessment report of the Intergovernmental Panel on Climate Change&lt;/full-title&gt;&lt;/periodical&gt;&lt;dates&gt;&lt;year&gt;2007&lt;/year&gt;&lt;/dates&gt;&lt;urls&gt;&lt;/urls&gt;&lt;/record&gt;&lt;/Cite&gt;&lt;/EndNote&gt;</w:instrText>
      </w:r>
      <w:r w:rsidR="006F6FFB" w:rsidRPr="00264F23">
        <w:fldChar w:fldCharType="separate"/>
      </w:r>
      <w:r w:rsidR="006F6FFB" w:rsidRPr="00264F23">
        <w:t>(</w:t>
      </w:r>
      <w:hyperlink w:anchor="_ENREF_60" w:tooltip="Solomon, 2007 #83" w:history="1">
        <w:r w:rsidR="006F6FFB" w:rsidRPr="00264F23">
          <w:t>Solomon et al. 2007</w:t>
        </w:r>
      </w:hyperlink>
      <w:r w:rsidR="006F6FFB" w:rsidRPr="00264F23">
        <w:t>)</w:t>
      </w:r>
      <w:r w:rsidR="006F6FFB" w:rsidRPr="00264F23">
        <w:fldChar w:fldCharType="end"/>
      </w:r>
      <w:r w:rsidR="006F6FFB" w:rsidRPr="00264F23">
        <w:t>.</w:t>
      </w:r>
      <w:r w:rsidR="006F6FFB">
        <w:t xml:space="preserve"> Episodic increases in freshwater influxes, </w:t>
      </w:r>
      <w:r w:rsidR="00514B3D">
        <w:t>decreasing</w:t>
      </w:r>
      <w:r w:rsidR="006F6FFB">
        <w:t xml:space="preserve"> salinity as a result of increase storms and runoff from urban areas is also a significant threat to coral larval survival (</w:t>
      </w:r>
      <w:r w:rsidR="006F6FFB" w:rsidRPr="00264F23">
        <w:t>Knutson et al. 2010</w:t>
      </w:r>
      <w:r w:rsidR="0058226A">
        <w:t xml:space="preserve">; Scott et al., 2013). </w:t>
      </w:r>
      <w:bookmarkStart w:id="1" w:name="_GoBack"/>
      <w:bookmarkEnd w:id="1"/>
      <w:r w:rsidR="009A087D" w:rsidRPr="009A087D">
        <w:t>While both temperature and salinity reduced coral larval success, changes in seawater pH had little influence on eithe</w:t>
      </w:r>
      <w:r w:rsidR="0058226A">
        <w:t>r fertilisation or survivorship (</w:t>
      </w:r>
      <w:r w:rsidR="009A087D" w:rsidRPr="009A087D">
        <w:t xml:space="preserve">Chua et al. 2013). </w:t>
      </w:r>
    </w:p>
    <w:p w14:paraId="36BE3E33" w14:textId="77777777" w:rsidR="009A087D" w:rsidRDefault="009A087D" w:rsidP="00145221">
      <w:pPr>
        <w:pStyle w:val="NoSpacing"/>
      </w:pPr>
    </w:p>
    <w:p w14:paraId="325E349D" w14:textId="6ACE0653" w:rsidR="00264F23" w:rsidRPr="00264F23" w:rsidRDefault="00264F23" w:rsidP="00570CC6">
      <w:pPr>
        <w:pStyle w:val="NoSpacing"/>
      </w:pPr>
      <w:r w:rsidRPr="00D07543">
        <w:t xml:space="preserve">To be successful, an individual </w:t>
      </w:r>
      <w:r w:rsidR="00E35AFC">
        <w:t>must</w:t>
      </w:r>
      <w:r w:rsidRPr="00D07543">
        <w:t xml:space="preserve"> survive both development</w:t>
      </w:r>
      <w:r w:rsidR="00E35AFC">
        <w:t>al stages</w:t>
      </w:r>
      <w:r w:rsidRPr="00D07543">
        <w:t xml:space="preserve"> (fertilisation and larval survivorship).</w:t>
      </w:r>
      <w:r w:rsidRPr="00A428CE">
        <w:t xml:space="preserve"> </w:t>
      </w:r>
      <w:r w:rsidR="00E35AFC">
        <w:t>As an illustration, we collected water samples from three locations that were expected to differ dramatically in water properties.</w:t>
      </w:r>
      <w:r w:rsidR="00570CC6">
        <w:t xml:space="preserve"> </w:t>
      </w:r>
      <w:r w:rsidR="00E35AFC">
        <w:t xml:space="preserve">The properties from the beach water sample from Sydney (Mona Vale) resulted in the greatest estimated success for both fertilisation success and larval survivorship, with ?% and ?%  success, </w:t>
      </w:r>
      <w:r w:rsidR="00DD748C">
        <w:t>respectively</w:t>
      </w:r>
      <w:r w:rsidR="00E35AFC">
        <w:t xml:space="preserve">. </w:t>
      </w:r>
      <w:r w:rsidR="00ED487B">
        <w:t>Unexpectedly, s</w:t>
      </w:r>
      <w:r w:rsidR="00E35AFC">
        <w:t xml:space="preserve">amples from Lizard Island </w:t>
      </w:r>
      <w:r w:rsidR="00ED487B">
        <w:t>had lower</w:t>
      </w:r>
      <w:r w:rsidR="00E35AFC">
        <w:t xml:space="preserve"> success</w:t>
      </w:r>
      <w:r w:rsidR="00ED487B">
        <w:t>es than for Mona Vale.</w:t>
      </w:r>
      <w:r w:rsidR="00570CC6">
        <w:t xml:space="preserve"> </w:t>
      </w:r>
      <w:r w:rsidR="00ED487B">
        <w:t xml:space="preserve">The </w:t>
      </w:r>
      <w:r w:rsidR="00145221">
        <w:t>Sydney</w:t>
      </w:r>
      <w:r w:rsidR="00ED487B">
        <w:t xml:space="preserve"> Harbour sample (</w:t>
      </w:r>
      <w:r w:rsidR="00E35AFC">
        <w:t>Chowder Bay</w:t>
      </w:r>
      <w:r w:rsidR="00ED487B">
        <w:t>), where water was expected to be</w:t>
      </w:r>
      <w:r w:rsidR="00E35AFC">
        <w:t xml:space="preserve"> most polluted </w:t>
      </w:r>
      <w:r w:rsidR="00ED487B">
        <w:t>indeed showed the</w:t>
      </w:r>
      <w:r w:rsidR="00E35AFC">
        <w:t xml:space="preserve"> lowest </w:t>
      </w:r>
      <w:r w:rsidR="00ED487B">
        <w:t xml:space="preserve">estimated </w:t>
      </w:r>
      <w:r w:rsidR="00E35AFC">
        <w:t xml:space="preserve">level of success for both </w:t>
      </w:r>
      <w:r w:rsidR="00ED487B">
        <w:t xml:space="preserve">early </w:t>
      </w:r>
      <w:r w:rsidR="00E35AFC">
        <w:t>life stages.</w:t>
      </w:r>
      <w:r w:rsidR="00570CC6">
        <w:t xml:space="preserve"> </w:t>
      </w:r>
      <w:r w:rsidR="006D5452">
        <w:t>The</w:t>
      </w:r>
      <w:r w:rsidR="008A78F4" w:rsidRPr="00A428CE">
        <w:t xml:space="preserve"> joint probability </w:t>
      </w:r>
      <w:r w:rsidR="006D5452">
        <w:t>of succeeding through both stages showed the same pattern (</w:t>
      </w:r>
      <w:r w:rsidR="006D5452" w:rsidRPr="00DD748C">
        <w:rPr>
          <w:highlight w:val="yellow"/>
        </w:rPr>
        <w:t xml:space="preserve">Figure </w:t>
      </w:r>
      <w:r w:rsidR="000A6DE1" w:rsidRPr="00DD748C">
        <w:rPr>
          <w:highlight w:val="yellow"/>
        </w:rPr>
        <w:t>XX</w:t>
      </w:r>
      <w:r w:rsidR="000A6DE1">
        <w:t>).</w:t>
      </w:r>
      <w:r w:rsidR="00570CC6">
        <w:t xml:space="preserve"> </w:t>
      </w:r>
      <w:r w:rsidR="000A6DE1">
        <w:t>These probabilities are reflective of</w:t>
      </w:r>
      <w:r w:rsidR="008A78F4">
        <w:t xml:space="preserve"> a single egg at any location surviving </w:t>
      </w:r>
      <w:r w:rsidR="008A78F4" w:rsidRPr="00264F23">
        <w:t>through fertilisation</w:t>
      </w:r>
      <w:r w:rsidR="000A6DE1">
        <w:t xml:space="preserve"> and</w:t>
      </w:r>
      <w:r w:rsidR="008A78F4" w:rsidRPr="00264F23">
        <w:t xml:space="preserve"> up to 14 days within the plankton</w:t>
      </w:r>
      <w:r w:rsidR="00E83996">
        <w:t xml:space="preserve"> as a larvae</w:t>
      </w:r>
      <w:r w:rsidR="008A78F4">
        <w:t>.</w:t>
      </w:r>
      <w:r w:rsidR="00570CC6">
        <w:t xml:space="preserve"> </w:t>
      </w:r>
      <w:r w:rsidRPr="00264F23">
        <w:t xml:space="preserve">While larvae can survive for longer than this within the surface waters, this model was </w:t>
      </w:r>
      <w:r w:rsidR="00E83996">
        <w:t>parameterised with</w:t>
      </w:r>
      <w:r w:rsidRPr="00264F23">
        <w:t xml:space="preserve"> larvae </w:t>
      </w:r>
      <w:r w:rsidR="00E83996">
        <w:t xml:space="preserve">survivorship observations </w:t>
      </w:r>
      <w:r w:rsidRPr="00264F23">
        <w:t xml:space="preserve">within their peak competency period </w:t>
      </w:r>
      <w:r w:rsidRPr="00264F23">
        <w:fldChar w:fldCharType="begin"/>
      </w:r>
      <w:r w:rsidRPr="00264F23">
        <w:instrText xml:space="preserve"> ADDIN EN.CITE &lt;EndNote&gt;&lt;Cite&gt;&lt;Author&gt;Richmond&lt;/Author&gt;&lt;Year&gt;1997&lt;/Year&gt;&lt;RecNum&gt;58&lt;/RecNum&gt;&lt;DisplayText&gt;(Richmond 1997; Connolly and Baird 2010)&lt;/DisplayText&gt;&lt;record&gt;&lt;rec-number&gt;58&lt;/rec-number&gt;&lt;foreign-keys&gt;&lt;key app="EN" db-id="9zsaz59z9pv50vefd24xzs5rdpstsrsesvrw" timestamp="1411965353"&gt;58&lt;/key&gt;&lt;/foreign-keys&gt;&lt;ref-type name="Journal Article"&gt;17&lt;/ref-type&gt;&lt;contributors&gt;&lt;authors&gt;&lt;author&gt;Richmond, Robert H&lt;/author&gt;&lt;/authors&gt;&lt;/contributors&gt;&lt;titles&gt;&lt;title&gt;Reproduction and recruitment in corals: critical links in the persistence of reefs&lt;/title&gt;&lt;secondary-title&gt;Life and death of coral reefs. Chapman &amp;amp; Hall, New York&lt;/secondary-title&gt;&lt;/titles&gt;&lt;periodical&gt;&lt;full-title&gt;Life and death of coral reefs. Chapman &amp;amp; Hall, New York&lt;/full-title&gt;&lt;/periodical&gt;&lt;pages&gt;175-197&lt;/pages&gt;&lt;dates&gt;&lt;year&gt;1997&lt;/year&gt;&lt;/dates&gt;&lt;urls&gt;&lt;/urls&gt;&lt;/record&gt;&lt;/Cite&gt;&lt;Cite&gt;&lt;Author&gt;Connolly&lt;/Author&gt;&lt;Year&gt;2010&lt;/Year&gt;&lt;RecNum&gt;85&lt;/RecNum&gt;&lt;record&gt;&lt;rec-number&gt;85&lt;/rec-number&gt;&lt;foreign-keys&gt;&lt;key app="EN" db-id="9zsaz59z9pv50vefd24xzs5rdpstsrsesvrw" timestamp="1412724993"&gt;85&lt;/key&gt;&lt;/foreign-keys&gt;&lt;ref-type name="Journal Article"&gt;17&lt;/ref-type&gt;&lt;contributors&gt;&lt;authors&gt;&lt;author&gt;Connolly, Sean R&lt;/author&gt;&lt;author&gt;Baird, Andrew H&lt;/author&gt;&lt;/authors&gt;&lt;/contributors&gt;&lt;titles&gt;&lt;title&gt;Estimating dispersal potential for marine larvae: dynamic models applied to scleractinian corals&lt;/title&gt;&lt;secondary-title&gt;Ecology&lt;/secondary-title&gt;&lt;/titles&gt;&lt;periodical&gt;&lt;full-title&gt;Ecology&lt;/full-title&gt;&lt;/periodical&gt;&lt;pages&gt;3572-3583&lt;/pages&gt;&lt;volume&gt;91&lt;/volume&gt;&lt;number&gt;12&lt;/number&gt;&lt;dates&gt;&lt;year&gt;2010&lt;/year&gt;&lt;/dates&gt;&lt;isbn&gt;0012-9658&lt;/isbn&gt;&lt;urls&gt;&lt;/urls&gt;&lt;/record&gt;&lt;/Cite&gt;&lt;/EndNote&gt;</w:instrText>
      </w:r>
      <w:r w:rsidRPr="00264F23">
        <w:fldChar w:fldCharType="separate"/>
      </w:r>
      <w:r w:rsidRPr="00264F23">
        <w:t>(</w:t>
      </w:r>
      <w:hyperlink w:anchor="_ENREF_54" w:tooltip="Richmond, 1997 #58" w:history="1">
        <w:r w:rsidRPr="00264F23">
          <w:t>Richmond 1997</w:t>
        </w:r>
      </w:hyperlink>
      <w:r w:rsidRPr="00264F23">
        <w:t xml:space="preserve">; </w:t>
      </w:r>
      <w:hyperlink w:anchor="_ENREF_13" w:tooltip="Connolly, 2010 #85" w:history="1">
        <w:r w:rsidRPr="00264F23">
          <w:t>Connolly and Baird 2010</w:t>
        </w:r>
      </w:hyperlink>
      <w:r w:rsidRPr="00264F23">
        <w:t>)</w:t>
      </w:r>
      <w:r w:rsidRPr="00264F23">
        <w:fldChar w:fldCharType="end"/>
      </w:r>
      <w:r w:rsidRPr="00264F23">
        <w:t xml:space="preserve">. </w:t>
      </w:r>
      <w:r w:rsidR="00DD4D1F">
        <w:t>This model shows that</w:t>
      </w:r>
      <w:r w:rsidR="00E83996">
        <w:t>,</w:t>
      </w:r>
      <w:r w:rsidR="00DD4D1F">
        <w:t xml:space="preserve"> at each location</w:t>
      </w:r>
      <w:r w:rsidR="00E83996">
        <w:t>,</w:t>
      </w:r>
      <w:r w:rsidR="00DD4D1F">
        <w:t xml:space="preserve"> the </w:t>
      </w:r>
      <w:r w:rsidR="00DD4D1F" w:rsidRPr="004B0820">
        <w:t xml:space="preserve">probability of a single </w:t>
      </w:r>
      <w:r w:rsidR="00DD4D1F">
        <w:t>egg</w:t>
      </w:r>
      <w:r w:rsidR="00DD4D1F" w:rsidRPr="004B0820">
        <w:t xml:space="preserve"> surviving through both stages of development was lower</w:t>
      </w:r>
      <w:r w:rsidR="006512BC">
        <w:t>,</w:t>
      </w:r>
      <w:r w:rsidR="00DD4D1F" w:rsidRPr="004B0820">
        <w:t xml:space="preserve"> compared to the probability of each life stage individually.</w:t>
      </w:r>
      <w:r w:rsidR="00DD4D1F">
        <w:t xml:space="preserve"> </w:t>
      </w:r>
      <w:r w:rsidR="0056388B">
        <w:t xml:space="preserve">While this analysis is just an example (based on a </w:t>
      </w:r>
      <w:r w:rsidR="004D1934">
        <w:t xml:space="preserve">one-off </w:t>
      </w:r>
      <w:r w:rsidR="00E83996">
        <w:t xml:space="preserve">water </w:t>
      </w:r>
      <w:r w:rsidR="0056388B">
        <w:t>sample</w:t>
      </w:r>
      <w:r w:rsidR="00E83996">
        <w:t>s</w:t>
      </w:r>
      <w:r w:rsidR="0056388B">
        <w:t>)</w:t>
      </w:r>
      <w:r w:rsidR="004D1934">
        <w:t>,</w:t>
      </w:r>
      <w:r w:rsidR="0056388B">
        <w:t xml:space="preserve"> it </w:t>
      </w:r>
      <w:r w:rsidR="004D1934">
        <w:t xml:space="preserve">demonstrates how to integrate multiple water quality factors for early life history stage, and then combining </w:t>
      </w:r>
      <w:r w:rsidR="00145221">
        <w:t>success</w:t>
      </w:r>
      <w:r w:rsidR="004D1934">
        <w:t xml:space="preserve"> at each stage to give an overall estimate of development success. In doing so</w:t>
      </w:r>
      <w:r w:rsidR="006512BC">
        <w:t>,</w:t>
      </w:r>
      <w:r w:rsidR="00CD0FEC">
        <w:t xml:space="preserve"> </w:t>
      </w:r>
      <w:r w:rsidR="004D1934">
        <w:t xml:space="preserve">the modelling framework </w:t>
      </w:r>
      <w:r w:rsidRPr="00264F23">
        <w:t xml:space="preserve">can </w:t>
      </w:r>
      <w:r w:rsidR="004D1934">
        <w:t xml:space="preserve">make predictions of success </w:t>
      </w:r>
      <w:r w:rsidRPr="00264F23">
        <w:t xml:space="preserve">based on actual water quality </w:t>
      </w:r>
      <w:r w:rsidR="00DB2298">
        <w:t xml:space="preserve">data </w:t>
      </w:r>
      <w:r w:rsidR="004D1934">
        <w:t>from</w:t>
      </w:r>
      <w:r w:rsidR="004D1934" w:rsidRPr="00264F23">
        <w:t xml:space="preserve"> </w:t>
      </w:r>
      <w:r w:rsidRPr="00264F23">
        <w:t xml:space="preserve">different </w:t>
      </w:r>
      <w:r w:rsidR="004D1934">
        <w:t>locations</w:t>
      </w:r>
      <w:r w:rsidRPr="00264F23">
        <w:t xml:space="preserve"> to determine the effect of </w:t>
      </w:r>
      <w:r w:rsidR="00DB2298">
        <w:t>environmental changes</w:t>
      </w:r>
      <w:r w:rsidRPr="00264F23">
        <w:t xml:space="preserve"> on larval development. </w:t>
      </w:r>
    </w:p>
    <w:p w14:paraId="6315477F" w14:textId="77777777" w:rsidR="00264F23" w:rsidRPr="00264F23" w:rsidRDefault="00264F23" w:rsidP="00264F23">
      <w:pPr>
        <w:pStyle w:val="NoSpacing"/>
      </w:pPr>
    </w:p>
    <w:p w14:paraId="45B5EF17" w14:textId="37E968FD" w:rsidR="00A428CE" w:rsidRPr="004B0820" w:rsidRDefault="00264F23" w:rsidP="00570CC6">
      <w:pPr>
        <w:pStyle w:val="NoSpacing"/>
      </w:pPr>
      <w:commentRangeStart w:id="2"/>
      <w:r w:rsidRPr="00264F23">
        <w:lastRenderedPageBreak/>
        <w:t xml:space="preserve">Our study is significant because it estimates the relative importance of various environmental factors on the early </w:t>
      </w:r>
      <w:commentRangeEnd w:id="2"/>
      <w:r w:rsidR="0058226A">
        <w:rPr>
          <w:rStyle w:val="CommentReference"/>
          <w:rFonts w:ascii="Times New Roman" w:eastAsia="Times New Roman" w:hAnsi="Times New Roman" w:cs="Times New Roman"/>
          <w:lang w:val="en-US" w:eastAsia="de-DE"/>
        </w:rPr>
        <w:commentReference w:id="2"/>
      </w:r>
      <w:r w:rsidRPr="00264F23">
        <w:t xml:space="preserve">life history stages of corals. However, there were several issues that might have influenced the predictive capacity of the models. </w:t>
      </w:r>
      <w:r w:rsidR="00A428CE" w:rsidRPr="004B0820">
        <w:t xml:space="preserve">While the models likely isolated the important environmental factors reducing fertilisation and larvae success, they were based on only </w:t>
      </w:r>
      <w:r w:rsidR="00A428CE">
        <w:t>20</w:t>
      </w:r>
      <w:r w:rsidR="00A428CE" w:rsidRPr="004B0820">
        <w:t xml:space="preserve"> experimental studies. The low number of studies forced us to group data for all species. Because studies mainly focused on one species at a time, we accounted for variation among species by including study as a random factor. However, species would be expected to respond differently to one another under more rigorous experimentation.  </w:t>
      </w:r>
      <w:r w:rsidR="00A428CE">
        <w:t>W</w:t>
      </w:r>
      <w:r w:rsidR="00A428CE" w:rsidRPr="004B0820">
        <w:t xml:space="preserve">e were unable to check for interactions among factors, because studies tended to focus </w:t>
      </w:r>
      <w:r w:rsidR="00A428CE">
        <w:t xml:space="preserve">on </w:t>
      </w:r>
      <w:r w:rsidR="00A428CE" w:rsidRPr="004B0820">
        <w:t xml:space="preserve">one variable at a time. This limitation also forced us to select background levels of non-focal variables, which could be particularly problematic for factors with non-zero quadratic response curves. </w:t>
      </w:r>
      <w:r w:rsidR="00A428CE">
        <w:t xml:space="preserve">Finally, in order to demonstrate the applications of our models we utilised water chemistry data collected from a single sample at each location, which does not reflect the daily fluctuations of some variables including salinity. </w:t>
      </w:r>
      <w:r w:rsidR="00A428CE" w:rsidRPr="004B0820">
        <w:t>Despite these limitations, we believe our analysis to be a good first step for improving our understanding of early life history responses to environmental variables. The study highlights the importance of specific factors that reduce the success of coral development. While a number of previous studies have identified factors none have been able to determine which of these factors would be most effective for mitiga</w:t>
      </w:r>
      <w:r w:rsidR="00A428CE">
        <w:t>ting negative effects on corals as well as allow real-world data to be analysed for success.</w:t>
      </w:r>
    </w:p>
    <w:p w14:paraId="2C217AEC" w14:textId="77777777" w:rsidR="00264F23" w:rsidRPr="00264F23" w:rsidRDefault="00264F23" w:rsidP="00264F23">
      <w:pPr>
        <w:pStyle w:val="NoSpacing"/>
      </w:pPr>
    </w:p>
    <w:p w14:paraId="059B0382" w14:textId="5FECB327" w:rsidR="004879C9" w:rsidRDefault="002430F2" w:rsidP="00570CC6">
      <w:pPr>
        <w:pStyle w:val="NoSpacing"/>
      </w:pPr>
      <w:r>
        <w:t>While this analysis is small in scale</w:t>
      </w:r>
      <w:r w:rsidR="004D1934">
        <w:t>,</w:t>
      </w:r>
      <w:r>
        <w:t xml:space="preserve"> it does highlight the practical applications of generalised linear models</w:t>
      </w:r>
      <w:r w:rsidR="004D1934">
        <w:t xml:space="preserve"> for understanding and predicting success in different environments</w:t>
      </w:r>
      <w:r>
        <w:t xml:space="preserve">. </w:t>
      </w:r>
      <w:r w:rsidR="00FB5C42">
        <w:t>The</w:t>
      </w:r>
      <w:r>
        <w:t xml:space="preserve"> ability to predict success</w:t>
      </w:r>
      <w:r w:rsidR="00FB5C42">
        <w:t>,</w:t>
      </w:r>
      <w:r>
        <w:t xml:space="preserve"> and particular</w:t>
      </w:r>
      <w:r w:rsidR="004879C9">
        <w:t>ly</w:t>
      </w:r>
      <w:r>
        <w:t xml:space="preserve"> in the early life history stages of sensitive</w:t>
      </w:r>
      <w:r w:rsidR="006512BC">
        <w:t>,</w:t>
      </w:r>
      <w:r>
        <w:t xml:space="preserve"> sessile adult species</w:t>
      </w:r>
      <w:r w:rsidR="004879C9">
        <w:t>,</w:t>
      </w:r>
      <w:r>
        <w:t xml:space="preserve"> is imperative for </w:t>
      </w:r>
      <w:r w:rsidR="00FB5C42">
        <w:t xml:space="preserve">understanding the effect of environmental change on species </w:t>
      </w:r>
      <w:r w:rsidR="00145221">
        <w:t>distributions</w:t>
      </w:r>
      <w:r>
        <w:t>.</w:t>
      </w:r>
      <w:r w:rsidR="005D2D19">
        <w:t xml:space="preserve"> </w:t>
      </w:r>
      <w:r w:rsidR="004879C9" w:rsidRPr="004B0820">
        <w:t xml:space="preserve">Future studies should focus on later life history stages (e.g., settlement and metamorphosis). Once this is done, our approach can be used to identify bottlenecks to population persistent and also to develop guidelines for threshold levels of pollution in coral reef environments. Such models can also be used to determine dispersal and recruitment success under given water quality data scenarios and identify sensitive locations for protection. Finally, </w:t>
      </w:r>
      <w:r w:rsidR="004879C9">
        <w:t>with use of the combined model</w:t>
      </w:r>
      <w:r w:rsidR="004879C9" w:rsidRPr="004B0820">
        <w:t xml:space="preserve"> </w:t>
      </w:r>
      <w:r w:rsidR="004879C9">
        <w:t>developed within this analysis</w:t>
      </w:r>
      <w:r w:rsidR="006512BC">
        <w:t>,</w:t>
      </w:r>
      <w:r w:rsidR="004879C9">
        <w:t xml:space="preserve"> we can better </w:t>
      </w:r>
      <w:r w:rsidR="004879C9" w:rsidRPr="004B0820">
        <w:t>understand and predict the success of coral species in novel environments, such as might occur following observations and predictions of poleward range</w:t>
      </w:r>
      <w:r w:rsidR="004879C9">
        <w:t xml:space="preserve"> </w:t>
      </w:r>
      <w:r w:rsidR="004879C9" w:rsidRPr="004B0820">
        <w:t xml:space="preserve">shifts associated with increasing sea surface temperatures </w:t>
      </w:r>
      <w:r w:rsidR="004879C9" w:rsidRPr="004B0820">
        <w:fldChar w:fldCharType="begin"/>
      </w:r>
      <w:r w:rsidR="004879C9" w:rsidRPr="004B0820">
        <w:instrText xml:space="preserve"> ADDIN EN.CITE &lt;EndNote&gt;&lt;Cite&gt;&lt;Author&gt;Yamano&lt;/Author&gt;&lt;Year&gt;2011&lt;/Year&gt;&lt;RecNum&gt;61&lt;/RecNum&gt;&lt;DisplayText&gt;(Yamano et al. 2011)&lt;/DisplayText&gt;&lt;record&gt;&lt;rec-number&gt;61&lt;/rec-number&gt;&lt;foreign-keys&gt;&lt;key app="EN" db-id="9zsaz59z9pv50vefd24xzs5rdpstsrsesvrw" timestamp="1411965542"&gt;61&lt;/key&gt;&lt;/foreign-keys&gt;&lt;ref-type name="Journal Article"&gt;17&lt;/ref-type&gt;&lt;contributors&gt;&lt;authors&gt;&lt;author&gt;Yamano, Hiroya&lt;/author&gt;&lt;author&gt;Sugihara, Kaoru&lt;/author&gt;&lt;author&gt;Nomura, Keiichi&lt;/author&gt;&lt;/authors&gt;&lt;/contributors&gt;&lt;titles&gt;&lt;title&gt;Rapid poleward range expansion of tropical reef corals in response to rising sea surface temperatures&lt;/title&gt;&lt;secondary-title&gt;Geophysical Research Letters&lt;/secondary-title&gt;&lt;/titles&gt;&lt;periodical&gt;&lt;full-title&gt;Geophysical Research Letters&lt;/full-title&gt;&lt;/periodical&gt;&lt;volume&gt;38&lt;/volume&gt;&lt;number&gt;4&lt;/number&gt;&lt;dates&gt;&lt;year&gt;2011&lt;/year&gt;&lt;/dates&gt;&lt;isbn&gt;1944-8007&lt;/isbn&gt;&lt;urls&gt;&lt;/urls&gt;&lt;/record&gt;&lt;/Cite&gt;&lt;/EndNote&gt;</w:instrText>
      </w:r>
      <w:r w:rsidR="004879C9" w:rsidRPr="004B0820">
        <w:fldChar w:fldCharType="separate"/>
      </w:r>
      <w:r w:rsidR="004879C9" w:rsidRPr="004B0820">
        <w:t>(</w:t>
      </w:r>
      <w:hyperlink w:anchor="_ENREF_68" w:tooltip="Yamano, 2011 #61" w:history="1">
        <w:r w:rsidR="004879C9" w:rsidRPr="004B0820">
          <w:t>Yamano et al. 2011</w:t>
        </w:r>
      </w:hyperlink>
      <w:r w:rsidR="004879C9" w:rsidRPr="004B0820">
        <w:t>)</w:t>
      </w:r>
      <w:r w:rsidR="004879C9" w:rsidRPr="004B0820">
        <w:fldChar w:fldCharType="end"/>
      </w:r>
      <w:r w:rsidR="004879C9" w:rsidRPr="004B0820">
        <w:t>. The application of this research to identify more optimal and novel environmental locations for</w:t>
      </w:r>
      <w:r w:rsidR="006512BC">
        <w:t xml:space="preserve"> the survival of corals, </w:t>
      </w:r>
      <w:r w:rsidR="004879C9" w:rsidRPr="004B0820">
        <w:t xml:space="preserve">will enable the persistence of these very important organisms into the future, along with coral reef ecosystems and the high diversity of organisms that inhabit them.  </w:t>
      </w:r>
    </w:p>
    <w:p w14:paraId="05B2C167" w14:textId="77777777" w:rsidR="007F4D2A" w:rsidRDefault="007F4D2A" w:rsidP="00570CC6">
      <w:pPr>
        <w:pStyle w:val="NoSpacing"/>
      </w:pPr>
    </w:p>
    <w:p w14:paraId="35B233FB" w14:textId="77777777" w:rsidR="007F4D2A" w:rsidRDefault="007F4D2A" w:rsidP="00570CC6">
      <w:pPr>
        <w:pStyle w:val="NoSpacing"/>
      </w:pPr>
    </w:p>
    <w:sectPr w:rsidR="007F4D2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chael Maree Woods" w:date="2016-02-23T13:38:00Z" w:initials="RMW">
    <w:p w14:paraId="03D5EE65" w14:textId="77777777" w:rsidR="00366367" w:rsidRDefault="00366367">
      <w:pPr>
        <w:pStyle w:val="CommentText"/>
      </w:pPr>
      <w:r>
        <w:rPr>
          <w:rStyle w:val="CommentReference"/>
        </w:rPr>
        <w:annotationRef/>
      </w:r>
      <w:r w:rsidR="00EE15F1">
        <w:rPr>
          <w:noProof/>
        </w:rPr>
        <w:t xml:space="preserve">add comment on </w:t>
      </w:r>
      <w:r>
        <w:t>free and organically bound copper – discuss</w:t>
      </w:r>
    </w:p>
  </w:comment>
  <w:comment w:id="2" w:author="Rachael Maree Woods" w:date="2016-03-09T09:10:00Z" w:initials="RMW">
    <w:p w14:paraId="0B9C51F7" w14:textId="79D95DBF" w:rsidR="0058226A" w:rsidRDefault="0058226A">
      <w:pPr>
        <w:pStyle w:val="CommentText"/>
      </w:pPr>
      <w:r>
        <w:rPr>
          <w:rStyle w:val="CommentReference"/>
        </w:rPr>
        <w:annotationRef/>
      </w:r>
      <w:r w:rsidRPr="004E7004">
        <w:t>microbial fraction</w:t>
      </w:r>
      <w:r>
        <w:rPr>
          <w:noProof/>
        </w:rPr>
        <w:t xml:space="preserve"> </w:t>
      </w:r>
      <w:r>
        <w:rPr>
          <w:noProof/>
        </w:rPr>
        <w:t>of the water - level of filtration may v</w:t>
      </w:r>
      <w:r>
        <w:rPr>
          <w:noProof/>
        </w:rPr>
        <w:t xml:space="preserve">ary this is may effeect the </w:t>
      </w:r>
      <w:r>
        <w:rPr>
          <w:noProof/>
        </w:rPr>
        <w:t>c</w:t>
      </w:r>
      <w:r>
        <w:rPr>
          <w:noProof/>
        </w:rPr>
        <w:t>omapri</w:t>
      </w:r>
      <w:r>
        <w:rPr>
          <w:noProof/>
        </w:rPr>
        <w:t xml:space="preserve">son </w:t>
      </w:r>
      <w:r>
        <w:rPr>
          <w:noProof/>
        </w:rPr>
        <w:t xml:space="preserve">of papers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D5EE65" w15:done="0"/>
  <w15:commentEx w15:paraId="0B9C51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86724"/>
    <w:multiLevelType w:val="hybridMultilevel"/>
    <w:tmpl w:val="2626CBD4"/>
    <w:lvl w:ilvl="0" w:tplc="04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D96657"/>
    <w:multiLevelType w:val="hybridMultilevel"/>
    <w:tmpl w:val="A3C2C0A2"/>
    <w:lvl w:ilvl="0" w:tplc="7514EE9E">
      <w:start w:val="1"/>
      <w:numFmt w:val="bullet"/>
      <w:lvlText w:val=""/>
      <w:lvlJc w:val="left"/>
      <w:pPr>
        <w:ind w:left="720" w:hanging="360"/>
      </w:pPr>
      <w:rPr>
        <w:rFonts w:ascii="Symbol" w:hAnsi="Symbol" w:hint="default"/>
      </w:rPr>
    </w:lvl>
    <w:lvl w:ilvl="1" w:tplc="7514EE9E">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2E7303"/>
    <w:multiLevelType w:val="hybridMultilevel"/>
    <w:tmpl w:val="7FCAF62E"/>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7A15A9"/>
    <w:multiLevelType w:val="hybridMultilevel"/>
    <w:tmpl w:val="34C03608"/>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A969F3"/>
    <w:multiLevelType w:val="hybridMultilevel"/>
    <w:tmpl w:val="B36CAD76"/>
    <w:lvl w:ilvl="0" w:tplc="04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5" w15:restartNumberingAfterBreak="0">
    <w:nsid w:val="18B512E9"/>
    <w:multiLevelType w:val="hybridMultilevel"/>
    <w:tmpl w:val="55FC2B86"/>
    <w:lvl w:ilvl="0" w:tplc="7514EE9E">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525211"/>
    <w:multiLevelType w:val="hybridMultilevel"/>
    <w:tmpl w:val="3B12AEEC"/>
    <w:lvl w:ilvl="0" w:tplc="04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8475E8F"/>
    <w:multiLevelType w:val="hybridMultilevel"/>
    <w:tmpl w:val="A69E7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7D0E33"/>
    <w:multiLevelType w:val="hybridMultilevel"/>
    <w:tmpl w:val="B4140E3A"/>
    <w:lvl w:ilvl="0" w:tplc="7514EE9E">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A1468C7"/>
    <w:multiLevelType w:val="hybridMultilevel"/>
    <w:tmpl w:val="2C74BCE4"/>
    <w:lvl w:ilvl="0" w:tplc="F1C80800">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5"/>
  </w:num>
  <w:num w:numId="5">
    <w:abstractNumId w:val="1"/>
  </w:num>
  <w:num w:numId="6">
    <w:abstractNumId w:val="9"/>
  </w:num>
  <w:num w:numId="7">
    <w:abstractNumId w:val="4"/>
  </w:num>
  <w:num w:numId="8">
    <w:abstractNumId w:val="0"/>
  </w:num>
  <w:num w:numId="9">
    <w:abstractNumId w:val="6"/>
  </w:num>
  <w:num w:numId="1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ael Maree Woods">
    <w15:presenceInfo w15:providerId="None" w15:userId="Rachael Maree Wo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23"/>
    <w:rsid w:val="00005692"/>
    <w:rsid w:val="00014C73"/>
    <w:rsid w:val="00016D66"/>
    <w:rsid w:val="00017F61"/>
    <w:rsid w:val="0002081C"/>
    <w:rsid w:val="000222BC"/>
    <w:rsid w:val="000232DA"/>
    <w:rsid w:val="000245D0"/>
    <w:rsid w:val="00033396"/>
    <w:rsid w:val="00035480"/>
    <w:rsid w:val="00040762"/>
    <w:rsid w:val="00042799"/>
    <w:rsid w:val="000428B2"/>
    <w:rsid w:val="00043A52"/>
    <w:rsid w:val="00054203"/>
    <w:rsid w:val="000576A9"/>
    <w:rsid w:val="000661DF"/>
    <w:rsid w:val="00070025"/>
    <w:rsid w:val="00074CCD"/>
    <w:rsid w:val="00075A88"/>
    <w:rsid w:val="000777B2"/>
    <w:rsid w:val="000810B4"/>
    <w:rsid w:val="0008249D"/>
    <w:rsid w:val="00085817"/>
    <w:rsid w:val="00085EEC"/>
    <w:rsid w:val="00085F67"/>
    <w:rsid w:val="000861B3"/>
    <w:rsid w:val="000876EA"/>
    <w:rsid w:val="00093707"/>
    <w:rsid w:val="00097D59"/>
    <w:rsid w:val="00097DF0"/>
    <w:rsid w:val="000A1493"/>
    <w:rsid w:val="000A6DC2"/>
    <w:rsid w:val="000A6DE1"/>
    <w:rsid w:val="000B0220"/>
    <w:rsid w:val="000B1805"/>
    <w:rsid w:val="000C2765"/>
    <w:rsid w:val="000D05B5"/>
    <w:rsid w:val="000D2A7D"/>
    <w:rsid w:val="000E1E1A"/>
    <w:rsid w:val="000E4A9B"/>
    <w:rsid w:val="000E68FC"/>
    <w:rsid w:val="000E7309"/>
    <w:rsid w:val="001054D8"/>
    <w:rsid w:val="0011014E"/>
    <w:rsid w:val="0012230F"/>
    <w:rsid w:val="0012328B"/>
    <w:rsid w:val="00132FD8"/>
    <w:rsid w:val="0014009E"/>
    <w:rsid w:val="00140B33"/>
    <w:rsid w:val="00143B7B"/>
    <w:rsid w:val="00144341"/>
    <w:rsid w:val="00144919"/>
    <w:rsid w:val="00145221"/>
    <w:rsid w:val="00150924"/>
    <w:rsid w:val="00163367"/>
    <w:rsid w:val="00171E04"/>
    <w:rsid w:val="0017302B"/>
    <w:rsid w:val="0017401F"/>
    <w:rsid w:val="00174AF6"/>
    <w:rsid w:val="0018026D"/>
    <w:rsid w:val="00181CC5"/>
    <w:rsid w:val="001A3A39"/>
    <w:rsid w:val="001A6E8E"/>
    <w:rsid w:val="001C6BA0"/>
    <w:rsid w:val="001C72A4"/>
    <w:rsid w:val="001D00D7"/>
    <w:rsid w:val="001D1887"/>
    <w:rsid w:val="001D71C7"/>
    <w:rsid w:val="001E1E74"/>
    <w:rsid w:val="001E23AA"/>
    <w:rsid w:val="001E6071"/>
    <w:rsid w:val="001E6104"/>
    <w:rsid w:val="001F47B7"/>
    <w:rsid w:val="00201FFB"/>
    <w:rsid w:val="0021277D"/>
    <w:rsid w:val="00232734"/>
    <w:rsid w:val="00235987"/>
    <w:rsid w:val="00242019"/>
    <w:rsid w:val="002430F2"/>
    <w:rsid w:val="002433F8"/>
    <w:rsid w:val="00251DF7"/>
    <w:rsid w:val="00255C0C"/>
    <w:rsid w:val="00261BED"/>
    <w:rsid w:val="00263F77"/>
    <w:rsid w:val="00264F23"/>
    <w:rsid w:val="0026659C"/>
    <w:rsid w:val="00266FF8"/>
    <w:rsid w:val="0027285E"/>
    <w:rsid w:val="00273FFC"/>
    <w:rsid w:val="0028390D"/>
    <w:rsid w:val="0028472A"/>
    <w:rsid w:val="00285B64"/>
    <w:rsid w:val="00297F85"/>
    <w:rsid w:val="002A01DD"/>
    <w:rsid w:val="002A2169"/>
    <w:rsid w:val="002A343F"/>
    <w:rsid w:val="002A60C7"/>
    <w:rsid w:val="002A7A40"/>
    <w:rsid w:val="002B33B7"/>
    <w:rsid w:val="002B41AF"/>
    <w:rsid w:val="002B66A6"/>
    <w:rsid w:val="002B6BDE"/>
    <w:rsid w:val="002B77BF"/>
    <w:rsid w:val="002C712B"/>
    <w:rsid w:val="002D5FEF"/>
    <w:rsid w:val="002E38AE"/>
    <w:rsid w:val="002E5AA1"/>
    <w:rsid w:val="002F3CC0"/>
    <w:rsid w:val="002F4F05"/>
    <w:rsid w:val="00300CBA"/>
    <w:rsid w:val="0031109F"/>
    <w:rsid w:val="0031239D"/>
    <w:rsid w:val="00322461"/>
    <w:rsid w:val="003237AF"/>
    <w:rsid w:val="003253D1"/>
    <w:rsid w:val="003271D8"/>
    <w:rsid w:val="00334143"/>
    <w:rsid w:val="00341CCE"/>
    <w:rsid w:val="00342086"/>
    <w:rsid w:val="0034296A"/>
    <w:rsid w:val="00344328"/>
    <w:rsid w:val="00345CA4"/>
    <w:rsid w:val="00345EA8"/>
    <w:rsid w:val="00351277"/>
    <w:rsid w:val="003514A0"/>
    <w:rsid w:val="0035340D"/>
    <w:rsid w:val="00353F46"/>
    <w:rsid w:val="00355B45"/>
    <w:rsid w:val="00355EE7"/>
    <w:rsid w:val="003606E0"/>
    <w:rsid w:val="00365D1F"/>
    <w:rsid w:val="00366367"/>
    <w:rsid w:val="00381014"/>
    <w:rsid w:val="00381392"/>
    <w:rsid w:val="00382B54"/>
    <w:rsid w:val="003864D5"/>
    <w:rsid w:val="00393456"/>
    <w:rsid w:val="00394A3A"/>
    <w:rsid w:val="003951FE"/>
    <w:rsid w:val="003A3997"/>
    <w:rsid w:val="003A43B2"/>
    <w:rsid w:val="003B4718"/>
    <w:rsid w:val="003B5E28"/>
    <w:rsid w:val="003C238B"/>
    <w:rsid w:val="003C29B4"/>
    <w:rsid w:val="003C3406"/>
    <w:rsid w:val="003C7C58"/>
    <w:rsid w:val="003C7EE4"/>
    <w:rsid w:val="003D492F"/>
    <w:rsid w:val="003E3033"/>
    <w:rsid w:val="003E50FE"/>
    <w:rsid w:val="003F3FD3"/>
    <w:rsid w:val="00424481"/>
    <w:rsid w:val="00424D7D"/>
    <w:rsid w:val="004310CE"/>
    <w:rsid w:val="00433190"/>
    <w:rsid w:val="004417FC"/>
    <w:rsid w:val="00442F43"/>
    <w:rsid w:val="00453B85"/>
    <w:rsid w:val="0046293E"/>
    <w:rsid w:val="00463D94"/>
    <w:rsid w:val="004879C9"/>
    <w:rsid w:val="004A6CD7"/>
    <w:rsid w:val="004A6D75"/>
    <w:rsid w:val="004C10C0"/>
    <w:rsid w:val="004C3410"/>
    <w:rsid w:val="004C4065"/>
    <w:rsid w:val="004C5B95"/>
    <w:rsid w:val="004C70F4"/>
    <w:rsid w:val="004D1934"/>
    <w:rsid w:val="004D2168"/>
    <w:rsid w:val="004D2A00"/>
    <w:rsid w:val="004E168B"/>
    <w:rsid w:val="004E1768"/>
    <w:rsid w:val="004E1F68"/>
    <w:rsid w:val="004E2835"/>
    <w:rsid w:val="004E5BCA"/>
    <w:rsid w:val="004F1F38"/>
    <w:rsid w:val="005003A4"/>
    <w:rsid w:val="0050405D"/>
    <w:rsid w:val="0050789E"/>
    <w:rsid w:val="005107A4"/>
    <w:rsid w:val="00510E70"/>
    <w:rsid w:val="00514B3D"/>
    <w:rsid w:val="00526EF3"/>
    <w:rsid w:val="00527488"/>
    <w:rsid w:val="0053668F"/>
    <w:rsid w:val="00541A05"/>
    <w:rsid w:val="00553A62"/>
    <w:rsid w:val="00555969"/>
    <w:rsid w:val="0055759C"/>
    <w:rsid w:val="00561AE3"/>
    <w:rsid w:val="00562A75"/>
    <w:rsid w:val="0056388B"/>
    <w:rsid w:val="005641CD"/>
    <w:rsid w:val="005651E1"/>
    <w:rsid w:val="00566B2D"/>
    <w:rsid w:val="00566F85"/>
    <w:rsid w:val="00570CC6"/>
    <w:rsid w:val="00574801"/>
    <w:rsid w:val="00576B53"/>
    <w:rsid w:val="00581B4A"/>
    <w:rsid w:val="0058226A"/>
    <w:rsid w:val="0059016B"/>
    <w:rsid w:val="005918E4"/>
    <w:rsid w:val="005A0E99"/>
    <w:rsid w:val="005B111D"/>
    <w:rsid w:val="005B73E7"/>
    <w:rsid w:val="005B7C0B"/>
    <w:rsid w:val="005C7B5F"/>
    <w:rsid w:val="005C7D13"/>
    <w:rsid w:val="005D0B0A"/>
    <w:rsid w:val="005D0EE6"/>
    <w:rsid w:val="005D2D19"/>
    <w:rsid w:val="005D4F65"/>
    <w:rsid w:val="005E32CB"/>
    <w:rsid w:val="005E447F"/>
    <w:rsid w:val="005F5B17"/>
    <w:rsid w:val="005F6018"/>
    <w:rsid w:val="005F7643"/>
    <w:rsid w:val="006018E7"/>
    <w:rsid w:val="0060464C"/>
    <w:rsid w:val="00606620"/>
    <w:rsid w:val="0060748C"/>
    <w:rsid w:val="006251FB"/>
    <w:rsid w:val="00627854"/>
    <w:rsid w:val="0063116F"/>
    <w:rsid w:val="0064196B"/>
    <w:rsid w:val="00642AD2"/>
    <w:rsid w:val="006512BC"/>
    <w:rsid w:val="00656237"/>
    <w:rsid w:val="00657EC8"/>
    <w:rsid w:val="00661DE4"/>
    <w:rsid w:val="00664052"/>
    <w:rsid w:val="00666F6C"/>
    <w:rsid w:val="00671C29"/>
    <w:rsid w:val="00676170"/>
    <w:rsid w:val="00676726"/>
    <w:rsid w:val="006818A4"/>
    <w:rsid w:val="00694F78"/>
    <w:rsid w:val="00695483"/>
    <w:rsid w:val="00695BC0"/>
    <w:rsid w:val="006B06D1"/>
    <w:rsid w:val="006B56E8"/>
    <w:rsid w:val="006B7F82"/>
    <w:rsid w:val="006C03D3"/>
    <w:rsid w:val="006C241A"/>
    <w:rsid w:val="006C4A95"/>
    <w:rsid w:val="006C52DD"/>
    <w:rsid w:val="006C6F42"/>
    <w:rsid w:val="006D4C49"/>
    <w:rsid w:val="006D5452"/>
    <w:rsid w:val="006E0B61"/>
    <w:rsid w:val="006E56ED"/>
    <w:rsid w:val="006F6A83"/>
    <w:rsid w:val="006F6FFB"/>
    <w:rsid w:val="007000F8"/>
    <w:rsid w:val="0070277D"/>
    <w:rsid w:val="00705A4A"/>
    <w:rsid w:val="00707779"/>
    <w:rsid w:val="00715F2D"/>
    <w:rsid w:val="00733926"/>
    <w:rsid w:val="00734BB5"/>
    <w:rsid w:val="00737CCA"/>
    <w:rsid w:val="00745FCD"/>
    <w:rsid w:val="007463A8"/>
    <w:rsid w:val="00751602"/>
    <w:rsid w:val="00751B9E"/>
    <w:rsid w:val="007538FC"/>
    <w:rsid w:val="00760D96"/>
    <w:rsid w:val="00764916"/>
    <w:rsid w:val="00770A24"/>
    <w:rsid w:val="00770E58"/>
    <w:rsid w:val="00775BCC"/>
    <w:rsid w:val="007835B9"/>
    <w:rsid w:val="007863E7"/>
    <w:rsid w:val="00786AD8"/>
    <w:rsid w:val="00787B69"/>
    <w:rsid w:val="00791E83"/>
    <w:rsid w:val="00795136"/>
    <w:rsid w:val="00795338"/>
    <w:rsid w:val="007A2705"/>
    <w:rsid w:val="007A4ACF"/>
    <w:rsid w:val="007A67C2"/>
    <w:rsid w:val="007A7B6D"/>
    <w:rsid w:val="007B0A4C"/>
    <w:rsid w:val="007B5C79"/>
    <w:rsid w:val="007B5CDF"/>
    <w:rsid w:val="007C0905"/>
    <w:rsid w:val="007C3FB6"/>
    <w:rsid w:val="007C40ED"/>
    <w:rsid w:val="007C6DFC"/>
    <w:rsid w:val="007D0F58"/>
    <w:rsid w:val="007D68EF"/>
    <w:rsid w:val="007E203F"/>
    <w:rsid w:val="007E38D4"/>
    <w:rsid w:val="007E572F"/>
    <w:rsid w:val="007E614D"/>
    <w:rsid w:val="007F3E1E"/>
    <w:rsid w:val="007F4D2A"/>
    <w:rsid w:val="007F7430"/>
    <w:rsid w:val="00800447"/>
    <w:rsid w:val="00803F90"/>
    <w:rsid w:val="00804D27"/>
    <w:rsid w:val="008058AE"/>
    <w:rsid w:val="00814611"/>
    <w:rsid w:val="00814AA4"/>
    <w:rsid w:val="00815C1F"/>
    <w:rsid w:val="008256C4"/>
    <w:rsid w:val="008274A5"/>
    <w:rsid w:val="0083220C"/>
    <w:rsid w:val="00834886"/>
    <w:rsid w:val="00834A8F"/>
    <w:rsid w:val="0083662C"/>
    <w:rsid w:val="008379F1"/>
    <w:rsid w:val="008433D8"/>
    <w:rsid w:val="00845D07"/>
    <w:rsid w:val="00846C7C"/>
    <w:rsid w:val="008534BE"/>
    <w:rsid w:val="00856561"/>
    <w:rsid w:val="008667F5"/>
    <w:rsid w:val="00867E75"/>
    <w:rsid w:val="008710EB"/>
    <w:rsid w:val="00875F6F"/>
    <w:rsid w:val="00884D49"/>
    <w:rsid w:val="008857D0"/>
    <w:rsid w:val="008964DD"/>
    <w:rsid w:val="008A706F"/>
    <w:rsid w:val="008A78F4"/>
    <w:rsid w:val="008B32E2"/>
    <w:rsid w:val="008C2078"/>
    <w:rsid w:val="008C5024"/>
    <w:rsid w:val="008D02B7"/>
    <w:rsid w:val="008D0BCF"/>
    <w:rsid w:val="008D35F8"/>
    <w:rsid w:val="008D4C7D"/>
    <w:rsid w:val="008D70CE"/>
    <w:rsid w:val="008D7BF4"/>
    <w:rsid w:val="008E021E"/>
    <w:rsid w:val="008E1A37"/>
    <w:rsid w:val="008E4A34"/>
    <w:rsid w:val="008E7410"/>
    <w:rsid w:val="008F3EA1"/>
    <w:rsid w:val="0090181A"/>
    <w:rsid w:val="00901BE2"/>
    <w:rsid w:val="00901E1F"/>
    <w:rsid w:val="00903AEE"/>
    <w:rsid w:val="00906D71"/>
    <w:rsid w:val="00926832"/>
    <w:rsid w:val="009302FB"/>
    <w:rsid w:val="0093079D"/>
    <w:rsid w:val="00931A60"/>
    <w:rsid w:val="00937B5B"/>
    <w:rsid w:val="00944B21"/>
    <w:rsid w:val="0094646D"/>
    <w:rsid w:val="00951616"/>
    <w:rsid w:val="00952005"/>
    <w:rsid w:val="00956BAE"/>
    <w:rsid w:val="00957A0B"/>
    <w:rsid w:val="00963BC9"/>
    <w:rsid w:val="00963BE6"/>
    <w:rsid w:val="00975935"/>
    <w:rsid w:val="00976404"/>
    <w:rsid w:val="0098036A"/>
    <w:rsid w:val="00980613"/>
    <w:rsid w:val="00982510"/>
    <w:rsid w:val="009853C4"/>
    <w:rsid w:val="0098553A"/>
    <w:rsid w:val="00990850"/>
    <w:rsid w:val="00995333"/>
    <w:rsid w:val="009A087D"/>
    <w:rsid w:val="009A585B"/>
    <w:rsid w:val="009B078B"/>
    <w:rsid w:val="009B326C"/>
    <w:rsid w:val="009B40BE"/>
    <w:rsid w:val="009B5EED"/>
    <w:rsid w:val="009C04A7"/>
    <w:rsid w:val="009C04CF"/>
    <w:rsid w:val="009C5D66"/>
    <w:rsid w:val="009C6D75"/>
    <w:rsid w:val="009E016E"/>
    <w:rsid w:val="009E6983"/>
    <w:rsid w:val="009E7F74"/>
    <w:rsid w:val="009F126C"/>
    <w:rsid w:val="00A04C2E"/>
    <w:rsid w:val="00A0724E"/>
    <w:rsid w:val="00A128EC"/>
    <w:rsid w:val="00A16648"/>
    <w:rsid w:val="00A17D59"/>
    <w:rsid w:val="00A17F0B"/>
    <w:rsid w:val="00A217FA"/>
    <w:rsid w:val="00A30AF6"/>
    <w:rsid w:val="00A3451F"/>
    <w:rsid w:val="00A36E91"/>
    <w:rsid w:val="00A411B3"/>
    <w:rsid w:val="00A428CE"/>
    <w:rsid w:val="00A50D0F"/>
    <w:rsid w:val="00A52510"/>
    <w:rsid w:val="00A54730"/>
    <w:rsid w:val="00A57B8A"/>
    <w:rsid w:val="00A65CD6"/>
    <w:rsid w:val="00A80028"/>
    <w:rsid w:val="00A82DD8"/>
    <w:rsid w:val="00A921B2"/>
    <w:rsid w:val="00A92510"/>
    <w:rsid w:val="00A93A6E"/>
    <w:rsid w:val="00A949A4"/>
    <w:rsid w:val="00AA1D3D"/>
    <w:rsid w:val="00AA305F"/>
    <w:rsid w:val="00AA4BE2"/>
    <w:rsid w:val="00AA6025"/>
    <w:rsid w:val="00AB5FCD"/>
    <w:rsid w:val="00AC4DA6"/>
    <w:rsid w:val="00AC5512"/>
    <w:rsid w:val="00AE398B"/>
    <w:rsid w:val="00AE3D40"/>
    <w:rsid w:val="00AE3DA5"/>
    <w:rsid w:val="00AE6E7B"/>
    <w:rsid w:val="00AF22CE"/>
    <w:rsid w:val="00AF5DD9"/>
    <w:rsid w:val="00B00116"/>
    <w:rsid w:val="00B02BDF"/>
    <w:rsid w:val="00B03F0B"/>
    <w:rsid w:val="00B059DD"/>
    <w:rsid w:val="00B113CF"/>
    <w:rsid w:val="00B11C64"/>
    <w:rsid w:val="00B12119"/>
    <w:rsid w:val="00B20249"/>
    <w:rsid w:val="00B21DBC"/>
    <w:rsid w:val="00B22033"/>
    <w:rsid w:val="00B257E2"/>
    <w:rsid w:val="00B27487"/>
    <w:rsid w:val="00B31236"/>
    <w:rsid w:val="00B407AA"/>
    <w:rsid w:val="00B41047"/>
    <w:rsid w:val="00B41F11"/>
    <w:rsid w:val="00B44649"/>
    <w:rsid w:val="00B56F0D"/>
    <w:rsid w:val="00B6695B"/>
    <w:rsid w:val="00B67863"/>
    <w:rsid w:val="00B70D65"/>
    <w:rsid w:val="00B714BC"/>
    <w:rsid w:val="00B8498E"/>
    <w:rsid w:val="00B8584F"/>
    <w:rsid w:val="00B858EF"/>
    <w:rsid w:val="00B91FB0"/>
    <w:rsid w:val="00B95174"/>
    <w:rsid w:val="00B977B1"/>
    <w:rsid w:val="00BA0821"/>
    <w:rsid w:val="00BB6DF4"/>
    <w:rsid w:val="00BC4A8C"/>
    <w:rsid w:val="00BD2F41"/>
    <w:rsid w:val="00BF2DC1"/>
    <w:rsid w:val="00BF45B8"/>
    <w:rsid w:val="00BF4D94"/>
    <w:rsid w:val="00BF5E64"/>
    <w:rsid w:val="00BF7585"/>
    <w:rsid w:val="00C02499"/>
    <w:rsid w:val="00C02BB3"/>
    <w:rsid w:val="00C07021"/>
    <w:rsid w:val="00C0746D"/>
    <w:rsid w:val="00C12F70"/>
    <w:rsid w:val="00C137ED"/>
    <w:rsid w:val="00C212E1"/>
    <w:rsid w:val="00C23684"/>
    <w:rsid w:val="00C335B4"/>
    <w:rsid w:val="00C3372F"/>
    <w:rsid w:val="00C351AF"/>
    <w:rsid w:val="00C4069D"/>
    <w:rsid w:val="00C428D2"/>
    <w:rsid w:val="00C44753"/>
    <w:rsid w:val="00C4564A"/>
    <w:rsid w:val="00C51B2E"/>
    <w:rsid w:val="00C54C98"/>
    <w:rsid w:val="00C610B9"/>
    <w:rsid w:val="00C66875"/>
    <w:rsid w:val="00C731BA"/>
    <w:rsid w:val="00C80F8D"/>
    <w:rsid w:val="00C854B8"/>
    <w:rsid w:val="00C91A2E"/>
    <w:rsid w:val="00C92D33"/>
    <w:rsid w:val="00C963AD"/>
    <w:rsid w:val="00C96670"/>
    <w:rsid w:val="00CC6321"/>
    <w:rsid w:val="00CC7161"/>
    <w:rsid w:val="00CD0FEC"/>
    <w:rsid w:val="00CE16DA"/>
    <w:rsid w:val="00CE352A"/>
    <w:rsid w:val="00CF1D49"/>
    <w:rsid w:val="00CF26FF"/>
    <w:rsid w:val="00CF455A"/>
    <w:rsid w:val="00CF4E84"/>
    <w:rsid w:val="00CF62B2"/>
    <w:rsid w:val="00D00223"/>
    <w:rsid w:val="00D04A3A"/>
    <w:rsid w:val="00D07543"/>
    <w:rsid w:val="00D14492"/>
    <w:rsid w:val="00D20268"/>
    <w:rsid w:val="00D219CF"/>
    <w:rsid w:val="00D25942"/>
    <w:rsid w:val="00D31633"/>
    <w:rsid w:val="00D32DBB"/>
    <w:rsid w:val="00D44539"/>
    <w:rsid w:val="00D46A96"/>
    <w:rsid w:val="00D472EE"/>
    <w:rsid w:val="00D52A1C"/>
    <w:rsid w:val="00D55BA3"/>
    <w:rsid w:val="00D602EE"/>
    <w:rsid w:val="00D64A18"/>
    <w:rsid w:val="00D659DA"/>
    <w:rsid w:val="00D66B0A"/>
    <w:rsid w:val="00D66F7C"/>
    <w:rsid w:val="00D67FDF"/>
    <w:rsid w:val="00D70CB7"/>
    <w:rsid w:val="00D72D50"/>
    <w:rsid w:val="00D8378D"/>
    <w:rsid w:val="00D85992"/>
    <w:rsid w:val="00D90B74"/>
    <w:rsid w:val="00D97FB0"/>
    <w:rsid w:val="00DA6E6E"/>
    <w:rsid w:val="00DB2298"/>
    <w:rsid w:val="00DB6E83"/>
    <w:rsid w:val="00DB749B"/>
    <w:rsid w:val="00DD4D1F"/>
    <w:rsid w:val="00DD748C"/>
    <w:rsid w:val="00DE156A"/>
    <w:rsid w:val="00DE1DA2"/>
    <w:rsid w:val="00DE795F"/>
    <w:rsid w:val="00DF117F"/>
    <w:rsid w:val="00DF18C8"/>
    <w:rsid w:val="00DF1D7B"/>
    <w:rsid w:val="00DF218E"/>
    <w:rsid w:val="00DF5757"/>
    <w:rsid w:val="00DF6D63"/>
    <w:rsid w:val="00DF7FA3"/>
    <w:rsid w:val="00E02491"/>
    <w:rsid w:val="00E03DFC"/>
    <w:rsid w:val="00E06A3D"/>
    <w:rsid w:val="00E075C3"/>
    <w:rsid w:val="00E11E9F"/>
    <w:rsid w:val="00E13058"/>
    <w:rsid w:val="00E15AF0"/>
    <w:rsid w:val="00E163AC"/>
    <w:rsid w:val="00E16924"/>
    <w:rsid w:val="00E262EE"/>
    <w:rsid w:val="00E31E8C"/>
    <w:rsid w:val="00E35AFC"/>
    <w:rsid w:val="00E43788"/>
    <w:rsid w:val="00E53839"/>
    <w:rsid w:val="00E562BB"/>
    <w:rsid w:val="00E572AC"/>
    <w:rsid w:val="00E60183"/>
    <w:rsid w:val="00E60922"/>
    <w:rsid w:val="00E62FEB"/>
    <w:rsid w:val="00E638BF"/>
    <w:rsid w:val="00E75B0F"/>
    <w:rsid w:val="00E80302"/>
    <w:rsid w:val="00E83996"/>
    <w:rsid w:val="00E9227B"/>
    <w:rsid w:val="00E9227D"/>
    <w:rsid w:val="00E92463"/>
    <w:rsid w:val="00E954CE"/>
    <w:rsid w:val="00EA61D5"/>
    <w:rsid w:val="00EB454C"/>
    <w:rsid w:val="00EB61E1"/>
    <w:rsid w:val="00EC317B"/>
    <w:rsid w:val="00EC6DF7"/>
    <w:rsid w:val="00EC7621"/>
    <w:rsid w:val="00EC7EAF"/>
    <w:rsid w:val="00ED3ACB"/>
    <w:rsid w:val="00ED487B"/>
    <w:rsid w:val="00ED577C"/>
    <w:rsid w:val="00EE0872"/>
    <w:rsid w:val="00EE15F1"/>
    <w:rsid w:val="00EE1EF3"/>
    <w:rsid w:val="00EE73F6"/>
    <w:rsid w:val="00EF1E31"/>
    <w:rsid w:val="00EF5A54"/>
    <w:rsid w:val="00F01401"/>
    <w:rsid w:val="00F035E8"/>
    <w:rsid w:val="00F10B46"/>
    <w:rsid w:val="00F114EE"/>
    <w:rsid w:val="00F20FF2"/>
    <w:rsid w:val="00F22782"/>
    <w:rsid w:val="00F2783A"/>
    <w:rsid w:val="00F31D2D"/>
    <w:rsid w:val="00F31DBB"/>
    <w:rsid w:val="00F32703"/>
    <w:rsid w:val="00F5309E"/>
    <w:rsid w:val="00F54888"/>
    <w:rsid w:val="00F61E0E"/>
    <w:rsid w:val="00F6528D"/>
    <w:rsid w:val="00F66A4D"/>
    <w:rsid w:val="00F73016"/>
    <w:rsid w:val="00F73661"/>
    <w:rsid w:val="00F737B3"/>
    <w:rsid w:val="00F77606"/>
    <w:rsid w:val="00F87675"/>
    <w:rsid w:val="00F96C1F"/>
    <w:rsid w:val="00FA2966"/>
    <w:rsid w:val="00FA40B8"/>
    <w:rsid w:val="00FB0E91"/>
    <w:rsid w:val="00FB0FF1"/>
    <w:rsid w:val="00FB45E4"/>
    <w:rsid w:val="00FB5C42"/>
    <w:rsid w:val="00FC0520"/>
    <w:rsid w:val="00FC5BEE"/>
    <w:rsid w:val="00FD114C"/>
    <w:rsid w:val="00FD24F1"/>
    <w:rsid w:val="00FD7678"/>
    <w:rsid w:val="00FE5FD4"/>
    <w:rsid w:val="00FE6C66"/>
    <w:rsid w:val="00FF12DE"/>
    <w:rsid w:val="00FF21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0118D"/>
  <w15:chartTrackingRefBased/>
  <w15:docId w15:val="{36668FE6-9268-49F6-850D-88B47EAFC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F23"/>
    <w:pPr>
      <w:overflowPunct w:val="0"/>
      <w:autoSpaceDE w:val="0"/>
      <w:autoSpaceDN w:val="0"/>
      <w:adjustRightInd w:val="0"/>
      <w:spacing w:after="0" w:line="360" w:lineRule="auto"/>
      <w:textAlignment w:val="baseline"/>
    </w:pPr>
    <w:rPr>
      <w:rFonts w:ascii="Times New Roman" w:eastAsia="Times New Roman" w:hAnsi="Times New Roman" w:cs="Times New Roman"/>
      <w:sz w:val="24"/>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4F23"/>
    <w:pPr>
      <w:spacing w:after="0" w:line="240" w:lineRule="auto"/>
    </w:pPr>
  </w:style>
  <w:style w:type="paragraph" w:styleId="Header">
    <w:name w:val="header"/>
    <w:basedOn w:val="Normal"/>
    <w:link w:val="HeaderChar"/>
    <w:rsid w:val="00264F23"/>
    <w:pPr>
      <w:tabs>
        <w:tab w:val="center" w:pos="4536"/>
        <w:tab w:val="right" w:pos="9072"/>
      </w:tabs>
    </w:pPr>
  </w:style>
  <w:style w:type="character" w:customStyle="1" w:styleId="HeaderChar">
    <w:name w:val="Header Char"/>
    <w:basedOn w:val="DefaultParagraphFont"/>
    <w:link w:val="Header"/>
    <w:rsid w:val="00264F23"/>
    <w:rPr>
      <w:rFonts w:ascii="Times New Roman" w:eastAsia="Times New Roman" w:hAnsi="Times New Roman" w:cs="Times New Roman"/>
      <w:sz w:val="24"/>
      <w:szCs w:val="20"/>
      <w:lang w:val="en-US" w:eastAsia="de-DE"/>
    </w:rPr>
  </w:style>
  <w:style w:type="character" w:customStyle="1" w:styleId="NoSpacingChar">
    <w:name w:val="No Spacing Char"/>
    <w:link w:val="NoSpacing"/>
    <w:uiPriority w:val="1"/>
    <w:rsid w:val="00264F23"/>
  </w:style>
  <w:style w:type="character" w:styleId="CommentReference">
    <w:name w:val="annotation reference"/>
    <w:basedOn w:val="DefaultParagraphFont"/>
    <w:uiPriority w:val="99"/>
    <w:semiHidden/>
    <w:unhideWhenUsed/>
    <w:rsid w:val="00366367"/>
    <w:rPr>
      <w:sz w:val="16"/>
      <w:szCs w:val="16"/>
    </w:rPr>
  </w:style>
  <w:style w:type="paragraph" w:styleId="CommentText">
    <w:name w:val="annotation text"/>
    <w:basedOn w:val="Normal"/>
    <w:link w:val="CommentTextChar"/>
    <w:uiPriority w:val="99"/>
    <w:semiHidden/>
    <w:unhideWhenUsed/>
    <w:rsid w:val="00366367"/>
    <w:pPr>
      <w:spacing w:line="240" w:lineRule="auto"/>
    </w:pPr>
    <w:rPr>
      <w:sz w:val="20"/>
    </w:rPr>
  </w:style>
  <w:style w:type="character" w:customStyle="1" w:styleId="CommentTextChar">
    <w:name w:val="Comment Text Char"/>
    <w:basedOn w:val="DefaultParagraphFont"/>
    <w:link w:val="CommentText"/>
    <w:uiPriority w:val="99"/>
    <w:semiHidden/>
    <w:rsid w:val="00366367"/>
    <w:rPr>
      <w:rFonts w:ascii="Times New Roman" w:eastAsia="Times New Roman" w:hAnsi="Times New Roman" w:cs="Times New Roman"/>
      <w:sz w:val="20"/>
      <w:szCs w:val="20"/>
      <w:lang w:val="en-US" w:eastAsia="de-DE"/>
    </w:rPr>
  </w:style>
  <w:style w:type="paragraph" w:styleId="CommentSubject">
    <w:name w:val="annotation subject"/>
    <w:basedOn w:val="CommentText"/>
    <w:next w:val="CommentText"/>
    <w:link w:val="CommentSubjectChar"/>
    <w:uiPriority w:val="99"/>
    <w:semiHidden/>
    <w:unhideWhenUsed/>
    <w:rsid w:val="00366367"/>
    <w:rPr>
      <w:b/>
      <w:bCs/>
    </w:rPr>
  </w:style>
  <w:style w:type="character" w:customStyle="1" w:styleId="CommentSubjectChar">
    <w:name w:val="Comment Subject Char"/>
    <w:basedOn w:val="CommentTextChar"/>
    <w:link w:val="CommentSubject"/>
    <w:uiPriority w:val="99"/>
    <w:semiHidden/>
    <w:rsid w:val="00366367"/>
    <w:rPr>
      <w:rFonts w:ascii="Times New Roman" w:eastAsia="Times New Roman" w:hAnsi="Times New Roman" w:cs="Times New Roman"/>
      <w:b/>
      <w:bCs/>
      <w:sz w:val="20"/>
      <w:szCs w:val="20"/>
      <w:lang w:val="en-US" w:eastAsia="de-DE"/>
    </w:rPr>
  </w:style>
  <w:style w:type="paragraph" w:styleId="Revision">
    <w:name w:val="Revision"/>
    <w:hidden/>
    <w:uiPriority w:val="99"/>
    <w:semiHidden/>
    <w:rsid w:val="00366367"/>
    <w:pPr>
      <w:spacing w:after="0" w:line="240" w:lineRule="auto"/>
    </w:pPr>
    <w:rPr>
      <w:rFonts w:ascii="Times New Roman" w:eastAsia="Times New Roman" w:hAnsi="Times New Roman" w:cs="Times New Roman"/>
      <w:sz w:val="24"/>
      <w:szCs w:val="20"/>
      <w:lang w:val="en-US" w:eastAsia="de-DE"/>
    </w:rPr>
  </w:style>
  <w:style w:type="paragraph" w:styleId="BalloonText">
    <w:name w:val="Balloon Text"/>
    <w:basedOn w:val="Normal"/>
    <w:link w:val="BalloonTextChar"/>
    <w:uiPriority w:val="99"/>
    <w:semiHidden/>
    <w:unhideWhenUsed/>
    <w:rsid w:val="003663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367"/>
    <w:rPr>
      <w:rFonts w:ascii="Segoe UI" w:eastAsia="Times New Roman" w:hAnsi="Segoe UI" w:cs="Segoe UI"/>
      <w:sz w:val="18"/>
      <w:szCs w:val="18"/>
      <w:lang w:val="en-US" w:eastAsia="de-DE"/>
    </w:rPr>
  </w:style>
  <w:style w:type="paragraph" w:styleId="ListParagraph">
    <w:name w:val="List Paragraph"/>
    <w:basedOn w:val="Normal"/>
    <w:uiPriority w:val="34"/>
    <w:qFormat/>
    <w:rsid w:val="0056388B"/>
    <w:pPr>
      <w:ind w:left="720"/>
      <w:contextualSpacing/>
    </w:pPr>
  </w:style>
  <w:style w:type="paragraph" w:styleId="HTMLPreformatted">
    <w:name w:val="HTML Preformatted"/>
    <w:basedOn w:val="Normal"/>
    <w:link w:val="HTMLPreformattedChar"/>
    <w:uiPriority w:val="99"/>
    <w:semiHidden/>
    <w:unhideWhenUsed/>
    <w:rsid w:val="007F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textAlignment w:val="auto"/>
    </w:pPr>
    <w:rPr>
      <w:rFonts w:ascii="Courier New" w:hAnsi="Courier New" w:cs="Courier New"/>
      <w:sz w:val="20"/>
      <w:lang w:val="en-AU" w:eastAsia="en-AU"/>
    </w:rPr>
  </w:style>
  <w:style w:type="character" w:customStyle="1" w:styleId="HTMLPreformattedChar">
    <w:name w:val="HTML Preformatted Char"/>
    <w:basedOn w:val="DefaultParagraphFont"/>
    <w:link w:val="HTMLPreformatted"/>
    <w:uiPriority w:val="99"/>
    <w:semiHidden/>
    <w:rsid w:val="007F4D2A"/>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689597">
      <w:bodyDiv w:val="1"/>
      <w:marLeft w:val="0"/>
      <w:marRight w:val="0"/>
      <w:marTop w:val="0"/>
      <w:marBottom w:val="0"/>
      <w:divBdr>
        <w:top w:val="none" w:sz="0" w:space="0" w:color="auto"/>
        <w:left w:val="none" w:sz="0" w:space="0" w:color="auto"/>
        <w:bottom w:val="none" w:sz="0" w:space="0" w:color="auto"/>
        <w:right w:val="none" w:sz="0" w:space="0" w:color="auto"/>
      </w:divBdr>
    </w:div>
    <w:div w:id="195778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DCBC5-AB50-4F3F-908E-853695810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2</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24</cp:revision>
  <dcterms:created xsi:type="dcterms:W3CDTF">2016-03-01T05:06:00Z</dcterms:created>
  <dcterms:modified xsi:type="dcterms:W3CDTF">2016-03-08T22:18:00Z</dcterms:modified>
</cp:coreProperties>
</file>