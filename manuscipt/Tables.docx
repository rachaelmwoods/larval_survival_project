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007" w:rsidRPr="001D1D71" w:rsidRDefault="00681007" w:rsidP="00681007">
      <w:pPr>
        <w:pStyle w:val="heading1"/>
        <w:spacing w:line="240" w:lineRule="auto"/>
        <w:rPr>
          <w:rFonts w:ascii="Times New Roman" w:hAnsi="Times New Roman"/>
          <w:lang w:val="en-AU"/>
        </w:rPr>
      </w:pPr>
      <w:r w:rsidRPr="001D1D71">
        <w:rPr>
          <w:rFonts w:ascii="Times New Roman" w:hAnsi="Times New Roman"/>
          <w:lang w:val="en-AU"/>
        </w:rPr>
        <w:t>Tables</w:t>
      </w:r>
    </w:p>
    <w:p w:rsidR="00D14EBA" w:rsidRDefault="00514A91" w:rsidP="00681007">
      <w:pPr>
        <w:spacing w:line="240" w:lineRule="auto"/>
        <w:rPr>
          <w:lang w:val="en-AU"/>
        </w:rPr>
      </w:pPr>
      <w:r>
        <w:rPr>
          <w:lang w:val="en-AU"/>
        </w:rPr>
        <w:t>Table 1</w:t>
      </w:r>
      <w:r w:rsidR="00D14EBA">
        <w:rPr>
          <w:lang w:val="en-AU"/>
        </w:rPr>
        <w:t>. Number of studies per factor used within the GLMM separated by life history stage.</w:t>
      </w:r>
    </w:p>
    <w:tbl>
      <w:tblPr>
        <w:tblStyle w:val="TableGrid"/>
        <w:tblW w:w="0" w:type="auto"/>
        <w:tblLook w:val="04A0" w:firstRow="1" w:lastRow="0" w:firstColumn="1" w:lastColumn="0" w:noHBand="0" w:noVBand="1"/>
      </w:tblPr>
      <w:tblGrid>
        <w:gridCol w:w="3005"/>
        <w:gridCol w:w="3005"/>
        <w:gridCol w:w="3006"/>
      </w:tblGrid>
      <w:tr w:rsidR="00D14EBA" w:rsidRPr="007B3CD8" w:rsidTr="00D14EBA">
        <w:tc>
          <w:tcPr>
            <w:tcW w:w="3005" w:type="dxa"/>
          </w:tcPr>
          <w:p w:rsidR="00D14EBA" w:rsidRDefault="00D14EBA" w:rsidP="00681007">
            <w:pPr>
              <w:spacing w:line="240" w:lineRule="auto"/>
              <w:rPr>
                <w:lang w:val="en-AU"/>
              </w:rPr>
            </w:pPr>
            <w:r>
              <w:rPr>
                <w:lang w:val="en-AU"/>
              </w:rPr>
              <w:t>Factor</w:t>
            </w:r>
          </w:p>
        </w:tc>
        <w:tc>
          <w:tcPr>
            <w:tcW w:w="3005" w:type="dxa"/>
          </w:tcPr>
          <w:p w:rsidR="00D14EBA" w:rsidRDefault="00D14EBA" w:rsidP="00681007">
            <w:pPr>
              <w:spacing w:line="240" w:lineRule="auto"/>
              <w:rPr>
                <w:lang w:val="en-AU"/>
              </w:rPr>
            </w:pPr>
            <w:r>
              <w:rPr>
                <w:lang w:val="en-AU"/>
              </w:rPr>
              <w:t>Fertilisation Model</w:t>
            </w:r>
          </w:p>
        </w:tc>
        <w:tc>
          <w:tcPr>
            <w:tcW w:w="3006" w:type="dxa"/>
          </w:tcPr>
          <w:p w:rsidR="00D14EBA" w:rsidRDefault="00D14EBA" w:rsidP="00681007">
            <w:pPr>
              <w:spacing w:line="240" w:lineRule="auto"/>
              <w:rPr>
                <w:lang w:val="en-AU"/>
              </w:rPr>
            </w:pPr>
            <w:r>
              <w:rPr>
                <w:lang w:val="en-AU"/>
              </w:rPr>
              <w:t>Survivorship Model</w:t>
            </w:r>
          </w:p>
        </w:tc>
      </w:tr>
      <w:tr w:rsidR="00D14EBA" w:rsidRPr="007B3CD8" w:rsidTr="00D14EBA">
        <w:tc>
          <w:tcPr>
            <w:tcW w:w="3005" w:type="dxa"/>
          </w:tcPr>
          <w:p w:rsidR="00D14EBA" w:rsidRDefault="00D14EBA" w:rsidP="00D14EBA">
            <w:pPr>
              <w:spacing w:line="240" w:lineRule="auto"/>
              <w:rPr>
                <w:lang w:val="en-AU"/>
              </w:rPr>
            </w:pPr>
            <w:r w:rsidRPr="001D1D71">
              <w:rPr>
                <w:lang w:val="en-AU"/>
              </w:rPr>
              <w:t>Ammonium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Phosphorous</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Nitrate</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Copper</w:t>
            </w:r>
          </w:p>
        </w:tc>
        <w:tc>
          <w:tcPr>
            <w:tcW w:w="3005" w:type="dxa"/>
          </w:tcPr>
          <w:p w:rsidR="00D14EBA" w:rsidRDefault="00D14EBA" w:rsidP="00D14EBA">
            <w:pPr>
              <w:spacing w:line="240" w:lineRule="auto"/>
              <w:rPr>
                <w:lang w:val="en-AU"/>
              </w:rPr>
            </w:pPr>
            <w:r>
              <w:rPr>
                <w:lang w:val="en-AU"/>
              </w:rPr>
              <w:t>5</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Cadmium</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Lead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Mercury</w:t>
            </w:r>
          </w:p>
        </w:tc>
        <w:tc>
          <w:tcPr>
            <w:tcW w:w="3005" w:type="dxa"/>
          </w:tcPr>
          <w:p w:rsidR="00D14EBA" w:rsidRDefault="00D14EBA" w:rsidP="00D14EBA">
            <w:pPr>
              <w:spacing w:line="240" w:lineRule="auto"/>
              <w:rPr>
                <w:lang w:val="en-AU"/>
              </w:rPr>
            </w:pPr>
            <w:r>
              <w:rPr>
                <w:lang w:val="en-AU"/>
              </w:rPr>
              <w:t>NA</w:t>
            </w:r>
          </w:p>
        </w:tc>
        <w:tc>
          <w:tcPr>
            <w:tcW w:w="3006" w:type="dxa"/>
          </w:tcPr>
          <w:p w:rsidR="00D14EBA" w:rsidRDefault="00D14EBA" w:rsidP="00D14EBA">
            <w:pPr>
              <w:spacing w:line="240" w:lineRule="auto"/>
              <w:rPr>
                <w:lang w:val="en-AU"/>
              </w:rPr>
            </w:pPr>
            <w:r>
              <w:rPr>
                <w:lang w:val="en-AU"/>
              </w:rPr>
              <w:t>1</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Nickel</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Tributyltin</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Zinc</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Acidification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2</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Salinity</w:t>
            </w:r>
          </w:p>
        </w:tc>
        <w:tc>
          <w:tcPr>
            <w:tcW w:w="3005" w:type="dxa"/>
          </w:tcPr>
          <w:p w:rsidR="00D14EBA" w:rsidRDefault="00D14EBA" w:rsidP="00D14EBA">
            <w:pPr>
              <w:spacing w:line="240" w:lineRule="auto"/>
              <w:rPr>
                <w:lang w:val="en-AU"/>
              </w:rPr>
            </w:pPr>
            <w:r>
              <w:rPr>
                <w:lang w:val="en-AU"/>
              </w:rPr>
              <w:t>2</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Sediment</w:t>
            </w:r>
          </w:p>
        </w:tc>
        <w:tc>
          <w:tcPr>
            <w:tcW w:w="3005" w:type="dxa"/>
          </w:tcPr>
          <w:p w:rsidR="00D14EBA" w:rsidRDefault="00D14EBA" w:rsidP="00D14EBA">
            <w:pPr>
              <w:spacing w:line="240" w:lineRule="auto"/>
              <w:rPr>
                <w:lang w:val="en-AU"/>
              </w:rPr>
            </w:pPr>
            <w:r>
              <w:rPr>
                <w:lang w:val="en-AU"/>
              </w:rPr>
              <w:t>3</w:t>
            </w:r>
          </w:p>
        </w:tc>
        <w:tc>
          <w:tcPr>
            <w:tcW w:w="3006" w:type="dxa"/>
          </w:tcPr>
          <w:p w:rsidR="00D14EBA" w:rsidRDefault="00D14EBA" w:rsidP="00D14EBA">
            <w:pPr>
              <w:spacing w:line="240" w:lineRule="auto"/>
              <w:rPr>
                <w:lang w:val="en-AU"/>
              </w:rPr>
            </w:pPr>
            <w:r>
              <w:rPr>
                <w:lang w:val="en-AU"/>
              </w:rPr>
              <w:t>NA</w:t>
            </w:r>
          </w:p>
          <w:p w:rsidR="007B3CD8" w:rsidRDefault="007B3CD8" w:rsidP="00D14EBA">
            <w:pPr>
              <w:spacing w:line="240" w:lineRule="auto"/>
              <w:rPr>
                <w:lang w:val="en-AU"/>
              </w:rPr>
            </w:pPr>
          </w:p>
        </w:tc>
      </w:tr>
      <w:tr w:rsidR="00D14EBA" w:rsidRPr="007B3CD8" w:rsidTr="00D14EBA">
        <w:tc>
          <w:tcPr>
            <w:tcW w:w="3005" w:type="dxa"/>
          </w:tcPr>
          <w:p w:rsidR="00D14EBA" w:rsidRPr="001D1D71" w:rsidRDefault="00D14EBA" w:rsidP="00D14EBA">
            <w:pPr>
              <w:spacing w:line="240" w:lineRule="auto"/>
              <w:rPr>
                <w:lang w:val="en-AU"/>
              </w:rPr>
            </w:pPr>
            <w:r w:rsidRPr="001D1D71">
              <w:rPr>
                <w:lang w:val="en-AU"/>
              </w:rPr>
              <w:t xml:space="preserve">Temperature </w:t>
            </w:r>
          </w:p>
        </w:tc>
        <w:tc>
          <w:tcPr>
            <w:tcW w:w="3005" w:type="dxa"/>
          </w:tcPr>
          <w:p w:rsidR="00D14EBA" w:rsidRDefault="00D14EBA" w:rsidP="00D14EBA">
            <w:pPr>
              <w:spacing w:line="240" w:lineRule="auto"/>
              <w:rPr>
                <w:lang w:val="en-AU"/>
              </w:rPr>
            </w:pPr>
            <w:r>
              <w:rPr>
                <w:lang w:val="en-AU"/>
              </w:rPr>
              <w:t>1</w:t>
            </w:r>
          </w:p>
        </w:tc>
        <w:tc>
          <w:tcPr>
            <w:tcW w:w="3006" w:type="dxa"/>
          </w:tcPr>
          <w:p w:rsidR="00D14EBA" w:rsidRDefault="00D14EBA" w:rsidP="00D14EBA">
            <w:pPr>
              <w:spacing w:line="240" w:lineRule="auto"/>
              <w:rPr>
                <w:lang w:val="en-AU"/>
              </w:rPr>
            </w:pPr>
            <w:r>
              <w:rPr>
                <w:lang w:val="en-AU"/>
              </w:rPr>
              <w:t>3</w:t>
            </w:r>
          </w:p>
          <w:p w:rsidR="007B3CD8" w:rsidRDefault="007B3CD8" w:rsidP="00D14EBA">
            <w:pPr>
              <w:spacing w:line="240" w:lineRule="auto"/>
              <w:rPr>
                <w:lang w:val="en-AU"/>
              </w:rPr>
            </w:pPr>
          </w:p>
        </w:tc>
      </w:tr>
    </w:tbl>
    <w:p w:rsidR="00D14EBA" w:rsidRDefault="00D14EBA" w:rsidP="00681007">
      <w:pPr>
        <w:spacing w:line="240" w:lineRule="auto"/>
        <w:rPr>
          <w:lang w:val="en-AU"/>
        </w:rPr>
      </w:pPr>
    </w:p>
    <w:p w:rsidR="0070182F" w:rsidRDefault="0070182F"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2</w:t>
      </w:r>
      <w:r w:rsidRPr="001D1D71">
        <w:rPr>
          <w:lang w:val="en-AU"/>
        </w:rPr>
        <w:t xml:space="preserve">. Results of the final GLMM for fertilisation success incorporating five factors - sediment, phosphorous, copper, salinity and salinity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0.9703</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0.9851</w:t>
            </w:r>
          </w:p>
          <w:p w:rsidR="00681007" w:rsidRPr="001D1D71" w:rsidRDefault="00681007" w:rsidP="008A7CD9">
            <w:pPr>
              <w:spacing w:line="240" w:lineRule="auto"/>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1.7939</w:t>
            </w:r>
          </w:p>
          <w:p w:rsidR="00681007" w:rsidRPr="001D1D71" w:rsidRDefault="00681007" w:rsidP="008A7CD9">
            <w:pPr>
              <w:spacing w:line="240" w:lineRule="auto"/>
              <w:rPr>
                <w:lang w:val="en-AU"/>
              </w:rPr>
            </w:pPr>
          </w:p>
        </w:tc>
        <w:tc>
          <w:tcPr>
            <w:tcW w:w="250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1.3394</w:t>
            </w:r>
          </w:p>
          <w:p w:rsidR="00681007" w:rsidRPr="001D1D71" w:rsidRDefault="00681007" w:rsidP="004C62FE">
            <w:pPr>
              <w:spacing w:line="240" w:lineRule="auto"/>
              <w:rPr>
                <w:lang w:val="en-AU"/>
              </w:rPr>
            </w:pPr>
          </w:p>
        </w:tc>
      </w:tr>
    </w:tbl>
    <w:p w:rsidR="00681007" w:rsidRPr="001D1D71" w:rsidRDefault="00681007" w:rsidP="00681007">
      <w:pPr>
        <w:spacing w:line="240" w:lineRule="auto"/>
        <w:rPr>
          <w:lang w:val="en-AU"/>
        </w:rPr>
      </w:pPr>
    </w:p>
    <w:p w:rsidR="00123C1D" w:rsidRDefault="00123C1D" w:rsidP="00681007">
      <w:pPr>
        <w:spacing w:line="240" w:lineRule="auto"/>
        <w:rPr>
          <w:lang w:val="en-AU"/>
        </w:rPr>
      </w:pPr>
    </w:p>
    <w:p w:rsidR="00681007" w:rsidRPr="001D1D71" w:rsidRDefault="00681007" w:rsidP="00681007">
      <w:pPr>
        <w:spacing w:line="240" w:lineRule="auto"/>
        <w:rPr>
          <w:lang w:val="en-AU"/>
        </w:rPr>
      </w:pPr>
      <w:r w:rsidRPr="001D1D71">
        <w:rPr>
          <w:lang w:val="en-AU"/>
        </w:rPr>
        <w:lastRenderedPageBreak/>
        <w:t>(b) Fixed Effects</w:t>
      </w:r>
    </w:p>
    <w:tbl>
      <w:tblPr>
        <w:tblStyle w:val="TableGrid"/>
        <w:tblW w:w="7792" w:type="dxa"/>
        <w:tblLook w:val="04A0" w:firstRow="1" w:lastRow="0" w:firstColumn="1" w:lastColumn="0" w:noHBand="0" w:noVBand="1"/>
      </w:tblPr>
      <w:tblGrid>
        <w:gridCol w:w="1498"/>
        <w:gridCol w:w="1470"/>
        <w:gridCol w:w="1237"/>
        <w:gridCol w:w="970"/>
        <w:gridCol w:w="1116"/>
        <w:gridCol w:w="1501"/>
      </w:tblGrid>
      <w:tr w:rsidR="00681007" w:rsidRPr="001D1D71" w:rsidTr="008A7CD9">
        <w:tc>
          <w:tcPr>
            <w:tcW w:w="1500" w:type="dxa"/>
          </w:tcPr>
          <w:p w:rsidR="00681007" w:rsidRPr="001D1D71" w:rsidRDefault="00681007" w:rsidP="008A7CD9">
            <w:pPr>
              <w:spacing w:line="240" w:lineRule="auto"/>
              <w:rPr>
                <w:b/>
                <w:lang w:val="en-AU"/>
              </w:rPr>
            </w:pPr>
            <w:r w:rsidRPr="001D1D71">
              <w:rPr>
                <w:b/>
                <w:lang w:val="en-AU"/>
              </w:rPr>
              <w:t>Factors</w:t>
            </w:r>
          </w:p>
        </w:tc>
        <w:tc>
          <w:tcPr>
            <w:tcW w:w="1492" w:type="dxa"/>
          </w:tcPr>
          <w:p w:rsidR="00681007" w:rsidRPr="001D1D71" w:rsidRDefault="00681007" w:rsidP="008A7CD9">
            <w:pPr>
              <w:spacing w:line="240" w:lineRule="auto"/>
              <w:rPr>
                <w:b/>
                <w:lang w:val="en-AU"/>
              </w:rPr>
            </w:pPr>
            <w:r w:rsidRPr="001D1D71">
              <w:rPr>
                <w:b/>
                <w:lang w:val="en-AU"/>
              </w:rPr>
              <w:t>Estimate</w:t>
            </w:r>
          </w:p>
        </w:tc>
        <w:tc>
          <w:tcPr>
            <w:tcW w:w="1241" w:type="dxa"/>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Sediment</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-17.6355</w:t>
            </w:r>
          </w:p>
          <w:p w:rsidR="00681007" w:rsidRPr="001D1D71" w:rsidRDefault="00681007" w:rsidP="004C62FE">
            <w:pPr>
              <w:spacing w:line="240" w:lineRule="auto"/>
              <w:rPr>
                <w:lang w:val="en-AU"/>
              </w:rPr>
            </w:pPr>
          </w:p>
        </w:tc>
        <w:tc>
          <w:tcPr>
            <w:tcW w:w="1241"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4.3465</w:t>
            </w:r>
          </w:p>
          <w:p w:rsidR="00681007" w:rsidRPr="001D1D71" w:rsidRDefault="00681007" w:rsidP="004C62FE">
            <w:pPr>
              <w:spacing w:line="240" w:lineRule="auto"/>
              <w:rPr>
                <w:lang w:val="en-AU"/>
              </w:rPr>
            </w:pPr>
          </w:p>
        </w:tc>
        <w:tc>
          <w:tcPr>
            <w:tcW w:w="983"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-4.057</w:t>
            </w:r>
          </w:p>
          <w:p w:rsidR="00681007" w:rsidRPr="001D1D71" w:rsidRDefault="00681007" w:rsidP="008A7CD9">
            <w:pPr>
              <w:spacing w:line="240" w:lineRule="auto"/>
              <w:rPr>
                <w:lang w:val="en-AU"/>
              </w:rPr>
            </w:pPr>
          </w:p>
        </w:tc>
        <w:tc>
          <w:tcPr>
            <w:tcW w:w="1016"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4.96e-05</w:t>
            </w:r>
          </w:p>
          <w:p w:rsidR="00681007" w:rsidRPr="001D1D71" w:rsidRDefault="00681007" w:rsidP="008A7CD9">
            <w:pPr>
              <w:spacing w:line="240" w:lineRule="auto"/>
              <w:rPr>
                <w:lang w:val="en-AU"/>
              </w:rPr>
            </w:pPr>
          </w:p>
        </w:tc>
        <w:tc>
          <w:tcPr>
            <w:tcW w:w="1560" w:type="dxa"/>
          </w:tcPr>
          <w:p w:rsidR="00681007" w:rsidRPr="001D1D71" w:rsidRDefault="004C62FE" w:rsidP="008A7CD9">
            <w:pPr>
              <w:spacing w:line="240" w:lineRule="auto"/>
              <w:rPr>
                <w:lang w:val="en-AU"/>
              </w:rPr>
            </w:pPr>
            <w:r>
              <w:rPr>
                <w:lang w:val="en-AU"/>
              </w:rPr>
              <w:t>***</w:t>
            </w:r>
          </w:p>
        </w:tc>
      </w:tr>
      <w:tr w:rsidR="004C62FE" w:rsidRPr="007661EB" w:rsidTr="008A7CD9">
        <w:tc>
          <w:tcPr>
            <w:tcW w:w="1500" w:type="dxa"/>
          </w:tcPr>
          <w:p w:rsidR="004C62FE" w:rsidRPr="001D1D71" w:rsidRDefault="004C62FE" w:rsidP="008A7CD9">
            <w:pPr>
              <w:spacing w:line="240" w:lineRule="auto"/>
              <w:rPr>
                <w:lang w:val="en-AU"/>
              </w:rPr>
            </w:pPr>
            <w:r>
              <w:rPr>
                <w:lang w:val="en-AU"/>
              </w:rPr>
              <w:t>Ammonium</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-4.9171      </w:t>
            </w:r>
          </w:p>
          <w:p w:rsidR="004C62FE" w:rsidRPr="001D1D71" w:rsidRDefault="004C62FE" w:rsidP="008A7CD9">
            <w:pPr>
              <w:spacing w:line="240" w:lineRule="auto"/>
              <w:rPr>
                <w:lang w:val="en-AU"/>
              </w:rPr>
            </w:pPr>
          </w:p>
        </w:tc>
        <w:tc>
          <w:tcPr>
            <w:tcW w:w="1241" w:type="dxa"/>
          </w:tcPr>
          <w:p w:rsidR="004C62FE" w:rsidRPr="001D1D71" w:rsidRDefault="004C62FE" w:rsidP="008A7CD9">
            <w:pPr>
              <w:spacing w:line="240" w:lineRule="auto"/>
              <w:rPr>
                <w:lang w:val="en-AU"/>
              </w:rPr>
            </w:pPr>
            <w:r w:rsidRPr="004C62FE">
              <w:rPr>
                <w:lang w:val="en-AU"/>
              </w:rPr>
              <w:t>0.8708</w:t>
            </w:r>
          </w:p>
        </w:tc>
        <w:tc>
          <w:tcPr>
            <w:tcW w:w="983" w:type="dxa"/>
          </w:tcPr>
          <w:p w:rsidR="004C62FE" w:rsidRPr="001D1D71" w:rsidRDefault="004C62FE" w:rsidP="008A7CD9">
            <w:pPr>
              <w:spacing w:line="240" w:lineRule="auto"/>
              <w:rPr>
                <w:lang w:val="en-AU"/>
              </w:rPr>
            </w:pPr>
            <w:r w:rsidRPr="004C62FE">
              <w:rPr>
                <w:lang w:val="en-AU"/>
              </w:rPr>
              <w:t>-5.647</w:t>
            </w:r>
          </w:p>
        </w:tc>
        <w:tc>
          <w:tcPr>
            <w:tcW w:w="1016" w:type="dxa"/>
          </w:tcPr>
          <w:p w:rsidR="004C62FE" w:rsidRPr="001D1D71" w:rsidRDefault="004C62FE" w:rsidP="008A7CD9">
            <w:pPr>
              <w:spacing w:line="240" w:lineRule="auto"/>
              <w:rPr>
                <w:lang w:val="en-AU"/>
              </w:rPr>
            </w:pPr>
            <w:r w:rsidRPr="004C62FE">
              <w:rPr>
                <w:lang w:val="en-AU"/>
              </w:rPr>
              <w:t>1.64e-08</w:t>
            </w:r>
          </w:p>
        </w:tc>
        <w:tc>
          <w:tcPr>
            <w:tcW w:w="1560" w:type="dxa"/>
          </w:tcPr>
          <w:p w:rsidR="004C62FE"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Phosphorous</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-1.5390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0.6168  </w:t>
            </w:r>
          </w:p>
        </w:tc>
        <w:tc>
          <w:tcPr>
            <w:tcW w:w="983" w:type="dxa"/>
          </w:tcPr>
          <w:p w:rsidR="00681007" w:rsidRPr="001D1D71" w:rsidRDefault="00D274F2" w:rsidP="008A7CD9">
            <w:pPr>
              <w:spacing w:line="240" w:lineRule="auto"/>
              <w:rPr>
                <w:lang w:val="en-AU"/>
              </w:rPr>
            </w:pPr>
            <w:r w:rsidRPr="004C62FE">
              <w:rPr>
                <w:lang w:val="en-AU"/>
              </w:rPr>
              <w:t>-2.495</w:t>
            </w:r>
          </w:p>
        </w:tc>
        <w:tc>
          <w:tcPr>
            <w:tcW w:w="1016" w:type="dxa"/>
          </w:tcPr>
          <w:p w:rsidR="00681007" w:rsidRPr="001D1D71" w:rsidRDefault="00D274F2" w:rsidP="008A7CD9">
            <w:pPr>
              <w:spacing w:line="240" w:lineRule="auto"/>
              <w:rPr>
                <w:lang w:val="en-AU"/>
              </w:rPr>
            </w:pPr>
            <w:r w:rsidRPr="004C62FE">
              <w:rPr>
                <w:lang w:val="en-AU"/>
              </w:rPr>
              <w:t>0.012596</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Copper</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-6.4783     </w:t>
            </w:r>
          </w:p>
          <w:p w:rsidR="00681007" w:rsidRPr="001D1D71" w:rsidRDefault="00681007" w:rsidP="008A7CD9">
            <w:pPr>
              <w:spacing w:line="240" w:lineRule="auto"/>
              <w:rPr>
                <w:lang w:val="en-AU"/>
              </w:rPr>
            </w:pPr>
          </w:p>
        </w:tc>
        <w:tc>
          <w:tcPr>
            <w:tcW w:w="1241" w:type="dxa"/>
          </w:tcPr>
          <w:p w:rsidR="00681007" w:rsidRPr="001D1D71" w:rsidRDefault="00D274F2" w:rsidP="008A7CD9">
            <w:pPr>
              <w:spacing w:line="240" w:lineRule="auto"/>
              <w:rPr>
                <w:lang w:val="en-AU"/>
              </w:rPr>
            </w:pPr>
            <w:r w:rsidRPr="004C62FE">
              <w:rPr>
                <w:lang w:val="en-AU"/>
              </w:rPr>
              <w:t xml:space="preserve">0.8436  </w:t>
            </w:r>
          </w:p>
        </w:tc>
        <w:tc>
          <w:tcPr>
            <w:tcW w:w="983" w:type="dxa"/>
          </w:tcPr>
          <w:p w:rsidR="00681007" w:rsidRPr="001D1D71" w:rsidRDefault="00D274F2" w:rsidP="008A7CD9">
            <w:pPr>
              <w:spacing w:line="240" w:lineRule="auto"/>
              <w:rPr>
                <w:lang w:val="en-AU"/>
              </w:rPr>
            </w:pPr>
            <w:r w:rsidRPr="004C62FE">
              <w:rPr>
                <w:lang w:val="en-AU"/>
              </w:rPr>
              <w:t>-7.679</w:t>
            </w:r>
          </w:p>
        </w:tc>
        <w:tc>
          <w:tcPr>
            <w:tcW w:w="1016" w:type="dxa"/>
          </w:tcPr>
          <w:p w:rsidR="00681007" w:rsidRPr="001D1D71" w:rsidRDefault="00D274F2" w:rsidP="008A7CD9">
            <w:pPr>
              <w:spacing w:line="240" w:lineRule="auto"/>
              <w:rPr>
                <w:lang w:val="en-AU"/>
              </w:rPr>
            </w:pPr>
            <w:r w:rsidRPr="004C62FE">
              <w:rPr>
                <w:lang w:val="en-AU"/>
              </w:rPr>
              <w:t>1.60e-14</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p>
        </w:tc>
        <w:tc>
          <w:tcPr>
            <w:tcW w:w="1492" w:type="dxa"/>
          </w:tcPr>
          <w:p w:rsidR="004C62FE" w:rsidRPr="004C62FE" w:rsidRDefault="004C62FE" w:rsidP="00D274F2">
            <w:pPr>
              <w:spacing w:line="240" w:lineRule="auto"/>
              <w:rPr>
                <w:lang w:val="en-AU"/>
              </w:rPr>
            </w:pPr>
            <w:r w:rsidRPr="004C62FE">
              <w:rPr>
                <w:lang w:val="en-AU"/>
              </w:rPr>
              <w:t xml:space="preserve">42.3975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 xml:space="preserve">11.7522   </w:t>
            </w:r>
          </w:p>
        </w:tc>
        <w:tc>
          <w:tcPr>
            <w:tcW w:w="983" w:type="dxa"/>
          </w:tcPr>
          <w:p w:rsidR="00681007" w:rsidRPr="001D1D71" w:rsidRDefault="004C62FE" w:rsidP="008A7CD9">
            <w:pPr>
              <w:spacing w:line="240" w:lineRule="auto"/>
              <w:rPr>
                <w:lang w:val="en-AU"/>
              </w:rPr>
            </w:pPr>
            <w:r w:rsidRPr="004C62FE">
              <w:rPr>
                <w:lang w:val="en-AU"/>
              </w:rPr>
              <w:t>3.608</w:t>
            </w:r>
          </w:p>
        </w:tc>
        <w:tc>
          <w:tcPr>
            <w:tcW w:w="1016" w:type="dxa"/>
          </w:tcPr>
          <w:p w:rsidR="00681007" w:rsidRPr="001D1D71" w:rsidRDefault="004C62FE" w:rsidP="008A7CD9">
            <w:pPr>
              <w:spacing w:line="240" w:lineRule="auto"/>
              <w:rPr>
                <w:lang w:val="en-AU"/>
              </w:rPr>
            </w:pPr>
            <w:r w:rsidRPr="004C62FE">
              <w:rPr>
                <w:lang w:val="en-AU"/>
              </w:rPr>
              <w:t>0.000309</w:t>
            </w:r>
          </w:p>
        </w:tc>
        <w:tc>
          <w:tcPr>
            <w:tcW w:w="1560" w:type="dxa"/>
          </w:tcPr>
          <w:p w:rsidR="00681007" w:rsidRPr="001D1D71" w:rsidRDefault="004C62FE" w:rsidP="008A7CD9">
            <w:pPr>
              <w:spacing w:line="240" w:lineRule="auto"/>
              <w:rPr>
                <w:lang w:val="en-AU"/>
              </w:rPr>
            </w:pPr>
            <w:r>
              <w:rPr>
                <w:lang w:val="en-AU"/>
              </w:rPr>
              <w:t>***</w:t>
            </w:r>
          </w:p>
        </w:tc>
      </w:tr>
      <w:tr w:rsidR="00681007" w:rsidRPr="007661EB" w:rsidTr="008A7CD9">
        <w:tc>
          <w:tcPr>
            <w:tcW w:w="1500" w:type="dxa"/>
          </w:tcPr>
          <w:p w:rsidR="00681007" w:rsidRPr="001D1D71" w:rsidRDefault="00681007" w:rsidP="008A7CD9">
            <w:pPr>
              <w:spacing w:line="240" w:lineRule="auto"/>
              <w:rPr>
                <w:lang w:val="en-AU"/>
              </w:rPr>
            </w:pPr>
            <w:r w:rsidRPr="001D1D71">
              <w:rPr>
                <w:lang w:val="en-AU"/>
              </w:rPr>
              <w:t>Salinity</w:t>
            </w:r>
            <w:r w:rsidRPr="001D1D71">
              <w:rPr>
                <w:vertAlign w:val="superscript"/>
                <w:lang w:val="en-AU"/>
              </w:rPr>
              <w:t>2</w:t>
            </w:r>
          </w:p>
        </w:tc>
        <w:tc>
          <w:tcPr>
            <w:tcW w:w="1492" w:type="dxa"/>
          </w:tcPr>
          <w:p w:rsidR="004C62FE" w:rsidRPr="004C62FE" w:rsidRDefault="004C62FE" w:rsidP="004C6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4C62FE">
              <w:rPr>
                <w:lang w:val="en-AU"/>
              </w:rPr>
              <w:t xml:space="preserve">-23.4423       </w:t>
            </w:r>
          </w:p>
          <w:p w:rsidR="00681007" w:rsidRPr="001D1D71" w:rsidRDefault="00681007" w:rsidP="008A7CD9">
            <w:pPr>
              <w:spacing w:line="240" w:lineRule="auto"/>
              <w:rPr>
                <w:lang w:val="en-AU"/>
              </w:rPr>
            </w:pPr>
          </w:p>
        </w:tc>
        <w:tc>
          <w:tcPr>
            <w:tcW w:w="1241" w:type="dxa"/>
          </w:tcPr>
          <w:p w:rsidR="00681007" w:rsidRPr="001D1D71" w:rsidRDefault="004C62FE" w:rsidP="008A7CD9">
            <w:pPr>
              <w:spacing w:line="240" w:lineRule="auto"/>
              <w:rPr>
                <w:lang w:val="en-AU"/>
              </w:rPr>
            </w:pPr>
            <w:r w:rsidRPr="004C62FE">
              <w:rPr>
                <w:lang w:val="en-AU"/>
              </w:rPr>
              <w:t>7.9346</w:t>
            </w:r>
          </w:p>
        </w:tc>
        <w:tc>
          <w:tcPr>
            <w:tcW w:w="983" w:type="dxa"/>
          </w:tcPr>
          <w:p w:rsidR="00681007" w:rsidRPr="001D1D71" w:rsidRDefault="004C62FE" w:rsidP="008A7CD9">
            <w:pPr>
              <w:spacing w:line="240" w:lineRule="auto"/>
              <w:rPr>
                <w:lang w:val="en-AU"/>
              </w:rPr>
            </w:pPr>
            <w:r w:rsidRPr="004C62FE">
              <w:rPr>
                <w:lang w:val="en-AU"/>
              </w:rPr>
              <w:t>-2.954</w:t>
            </w:r>
          </w:p>
        </w:tc>
        <w:tc>
          <w:tcPr>
            <w:tcW w:w="1016" w:type="dxa"/>
          </w:tcPr>
          <w:p w:rsidR="00681007" w:rsidRPr="001D1D71" w:rsidRDefault="004C62FE" w:rsidP="008A7CD9">
            <w:pPr>
              <w:spacing w:line="240" w:lineRule="auto"/>
              <w:rPr>
                <w:lang w:val="en-AU"/>
              </w:rPr>
            </w:pPr>
            <w:r w:rsidRPr="004C62FE">
              <w:rPr>
                <w:lang w:val="en-AU"/>
              </w:rPr>
              <w:t>0.003132</w:t>
            </w:r>
          </w:p>
        </w:tc>
        <w:tc>
          <w:tcPr>
            <w:tcW w:w="1560" w:type="dxa"/>
          </w:tcPr>
          <w:p w:rsidR="00681007" w:rsidRPr="001D1D71" w:rsidRDefault="004C62FE" w:rsidP="008A7CD9">
            <w:pPr>
              <w:spacing w:line="240" w:lineRule="auto"/>
              <w:rPr>
                <w:lang w:val="en-AU"/>
              </w:rPr>
            </w:pPr>
            <w:r>
              <w:rPr>
                <w:lang w:val="en-AU"/>
              </w:rPr>
              <w:t>**</w:t>
            </w: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0" w:type="auto"/>
        <w:tblLook w:val="04A0" w:firstRow="1" w:lastRow="0" w:firstColumn="1" w:lastColumn="0" w:noHBand="0" w:noVBand="1"/>
      </w:tblPr>
      <w:tblGrid>
        <w:gridCol w:w="1500"/>
        <w:gridCol w:w="1188"/>
        <w:gridCol w:w="1234"/>
        <w:gridCol w:w="1443"/>
        <w:gridCol w:w="1550"/>
        <w:gridCol w:w="1080"/>
        <w:gridCol w:w="1021"/>
      </w:tblGrid>
      <w:tr w:rsidR="007661EB" w:rsidRPr="001D1D71" w:rsidTr="007661EB">
        <w:tc>
          <w:tcPr>
            <w:tcW w:w="1524" w:type="dxa"/>
          </w:tcPr>
          <w:p w:rsidR="007661EB" w:rsidRPr="001D1D71" w:rsidRDefault="007661EB" w:rsidP="008A7CD9">
            <w:pPr>
              <w:spacing w:line="240" w:lineRule="auto"/>
              <w:rPr>
                <w:b/>
                <w:lang w:val="en-AU"/>
              </w:rPr>
            </w:pPr>
            <w:r w:rsidRPr="001D1D71">
              <w:rPr>
                <w:b/>
                <w:lang w:val="en-AU"/>
              </w:rPr>
              <w:t>Factor</w:t>
            </w:r>
          </w:p>
        </w:tc>
        <w:tc>
          <w:tcPr>
            <w:tcW w:w="1203" w:type="dxa"/>
          </w:tcPr>
          <w:p w:rsidR="007661EB" w:rsidRPr="001D1D71" w:rsidRDefault="007661EB" w:rsidP="008A7CD9">
            <w:pPr>
              <w:spacing w:line="240" w:lineRule="auto"/>
              <w:rPr>
                <w:b/>
                <w:lang w:val="en-AU"/>
              </w:rPr>
            </w:pPr>
            <w:r w:rsidRPr="001D1D71">
              <w:rPr>
                <w:b/>
                <w:lang w:val="en-AU"/>
              </w:rPr>
              <w:t>Intercept</w:t>
            </w:r>
          </w:p>
        </w:tc>
        <w:tc>
          <w:tcPr>
            <w:tcW w:w="1267" w:type="dxa"/>
          </w:tcPr>
          <w:p w:rsidR="007661EB" w:rsidRPr="001D1D71" w:rsidRDefault="007661EB" w:rsidP="008A7CD9">
            <w:pPr>
              <w:spacing w:line="240" w:lineRule="auto"/>
              <w:rPr>
                <w:b/>
                <w:lang w:val="en-AU"/>
              </w:rPr>
            </w:pPr>
            <w:r w:rsidRPr="001D1D71">
              <w:rPr>
                <w:b/>
                <w:lang w:val="en-AU"/>
              </w:rPr>
              <w:t>Sediment</w:t>
            </w:r>
          </w:p>
        </w:tc>
        <w:tc>
          <w:tcPr>
            <w:tcW w:w="1307" w:type="dxa"/>
          </w:tcPr>
          <w:p w:rsidR="007661EB" w:rsidRPr="001D1D71" w:rsidRDefault="007661EB" w:rsidP="008A7CD9">
            <w:pPr>
              <w:spacing w:line="240" w:lineRule="auto"/>
              <w:rPr>
                <w:b/>
                <w:lang w:val="en-AU"/>
              </w:rPr>
            </w:pPr>
            <w:r>
              <w:rPr>
                <w:b/>
                <w:lang w:val="en-AU"/>
              </w:rPr>
              <w:t>Ammonium</w:t>
            </w:r>
          </w:p>
        </w:tc>
        <w:tc>
          <w:tcPr>
            <w:tcW w:w="1550" w:type="dxa"/>
          </w:tcPr>
          <w:p w:rsidR="007661EB" w:rsidRPr="001D1D71" w:rsidRDefault="007661EB" w:rsidP="008A7CD9">
            <w:pPr>
              <w:spacing w:line="240" w:lineRule="auto"/>
              <w:rPr>
                <w:b/>
                <w:lang w:val="en-AU"/>
              </w:rPr>
            </w:pPr>
            <w:r w:rsidRPr="001D1D71">
              <w:rPr>
                <w:b/>
                <w:lang w:val="en-AU"/>
              </w:rPr>
              <w:t>Phosphorous</w:t>
            </w:r>
          </w:p>
        </w:tc>
        <w:tc>
          <w:tcPr>
            <w:tcW w:w="1133" w:type="dxa"/>
          </w:tcPr>
          <w:p w:rsidR="007661EB" w:rsidRPr="001D1D71" w:rsidRDefault="007661EB" w:rsidP="008A7CD9">
            <w:pPr>
              <w:spacing w:line="240" w:lineRule="auto"/>
              <w:rPr>
                <w:b/>
                <w:lang w:val="en-AU"/>
              </w:rPr>
            </w:pPr>
            <w:r w:rsidRPr="001D1D71">
              <w:rPr>
                <w:b/>
                <w:lang w:val="en-AU"/>
              </w:rPr>
              <w:t>Copper</w:t>
            </w:r>
          </w:p>
        </w:tc>
        <w:tc>
          <w:tcPr>
            <w:tcW w:w="1032" w:type="dxa"/>
          </w:tcPr>
          <w:p w:rsidR="007661EB" w:rsidRPr="001D1D71" w:rsidRDefault="007661EB" w:rsidP="008A7CD9">
            <w:pPr>
              <w:spacing w:line="240" w:lineRule="auto"/>
              <w:rPr>
                <w:b/>
                <w:lang w:val="en-AU"/>
              </w:rPr>
            </w:pPr>
            <w:r w:rsidRPr="001D1D71">
              <w:rPr>
                <w:b/>
                <w:lang w:val="en-AU"/>
              </w:rPr>
              <w:t>Salinity</w:t>
            </w: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Sediment</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-0.033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Pr>
                <w:lang w:val="en-AU"/>
              </w:rPr>
              <w:t>Ammonium</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0.006  </w:t>
            </w:r>
          </w:p>
          <w:p w:rsidR="007661EB" w:rsidRPr="001D1D71" w:rsidRDefault="007661EB" w:rsidP="008A7CD9">
            <w:pPr>
              <w:spacing w:line="240" w:lineRule="auto"/>
              <w:rPr>
                <w:lang w:val="en-AU"/>
              </w:rPr>
            </w:pPr>
          </w:p>
        </w:tc>
        <w:tc>
          <w:tcPr>
            <w:tcW w:w="1267" w:type="dxa"/>
          </w:tcPr>
          <w:p w:rsidR="007661EB" w:rsidRPr="001D1D71" w:rsidRDefault="007661EB" w:rsidP="008A7CD9">
            <w:pPr>
              <w:spacing w:line="240" w:lineRule="auto"/>
              <w:rPr>
                <w:lang w:val="en-AU"/>
              </w:rPr>
            </w:pPr>
            <w:r w:rsidRPr="007661EB">
              <w:rPr>
                <w:lang w:val="en-AU"/>
              </w:rPr>
              <w:t>0.009</w:t>
            </w:r>
          </w:p>
        </w:tc>
        <w:tc>
          <w:tcPr>
            <w:tcW w:w="1307" w:type="dxa"/>
          </w:tcPr>
          <w:p w:rsidR="007661EB" w:rsidRPr="001D1D71" w:rsidRDefault="007661EB" w:rsidP="008A7CD9">
            <w:pPr>
              <w:spacing w:line="240" w:lineRule="auto"/>
              <w:rPr>
                <w:lang w:val="en-AU"/>
              </w:rPr>
            </w:pP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Phosphorous</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0.011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-0.021  </w:t>
            </w:r>
          </w:p>
        </w:tc>
        <w:tc>
          <w:tcPr>
            <w:tcW w:w="1307" w:type="dxa"/>
          </w:tcPr>
          <w:p w:rsidR="007661EB" w:rsidRPr="001D1D71" w:rsidRDefault="007661EB" w:rsidP="008A7CD9">
            <w:pPr>
              <w:spacing w:line="240" w:lineRule="auto"/>
              <w:rPr>
                <w:lang w:val="en-AU"/>
              </w:rPr>
            </w:pPr>
            <w:r w:rsidRPr="007661EB">
              <w:rPr>
                <w:lang w:val="en-AU"/>
              </w:rPr>
              <w:t xml:space="preserve">-0.448  </w:t>
            </w:r>
          </w:p>
        </w:tc>
        <w:tc>
          <w:tcPr>
            <w:tcW w:w="1550" w:type="dxa"/>
          </w:tcPr>
          <w:p w:rsidR="007661EB" w:rsidRPr="001D1D71" w:rsidRDefault="007661EB" w:rsidP="008A7CD9">
            <w:pPr>
              <w:spacing w:line="240" w:lineRule="auto"/>
              <w:rPr>
                <w:lang w:val="en-AU"/>
              </w:rPr>
            </w:pP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Copper</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0.002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0.025   </w:t>
            </w:r>
          </w:p>
        </w:tc>
        <w:tc>
          <w:tcPr>
            <w:tcW w:w="1307" w:type="dxa"/>
          </w:tcPr>
          <w:p w:rsidR="007661EB" w:rsidRPr="001D1D71" w:rsidRDefault="007661EB" w:rsidP="007661EB">
            <w:pPr>
              <w:spacing w:line="240" w:lineRule="auto"/>
              <w:rPr>
                <w:lang w:val="en-AU"/>
              </w:rPr>
            </w:pPr>
            <w:r w:rsidRPr="007661EB">
              <w:rPr>
                <w:lang w:val="en-AU"/>
              </w:rPr>
              <w:t xml:space="preserve">0.004 </w:t>
            </w:r>
          </w:p>
        </w:tc>
        <w:tc>
          <w:tcPr>
            <w:tcW w:w="1550" w:type="dxa"/>
          </w:tcPr>
          <w:p w:rsidR="007661EB" w:rsidRPr="001D1D71" w:rsidRDefault="007661EB" w:rsidP="008A7CD9">
            <w:pPr>
              <w:spacing w:line="240" w:lineRule="auto"/>
              <w:rPr>
                <w:lang w:val="en-AU"/>
              </w:rPr>
            </w:pPr>
            <w:r w:rsidRPr="007661EB">
              <w:rPr>
                <w:lang w:val="en-AU"/>
              </w:rPr>
              <w:t>-0.001</w:t>
            </w:r>
          </w:p>
        </w:tc>
        <w:tc>
          <w:tcPr>
            <w:tcW w:w="1133" w:type="dxa"/>
          </w:tcPr>
          <w:p w:rsidR="007661EB" w:rsidRPr="001D1D71" w:rsidRDefault="007661EB" w:rsidP="008A7CD9">
            <w:pPr>
              <w:spacing w:line="240" w:lineRule="auto"/>
              <w:rPr>
                <w:lang w:val="en-AU"/>
              </w:rPr>
            </w:pPr>
          </w:p>
        </w:tc>
        <w:tc>
          <w:tcPr>
            <w:tcW w:w="1032" w:type="dxa"/>
          </w:tcPr>
          <w:p w:rsidR="007661EB" w:rsidRPr="001D1D71" w:rsidRDefault="007661EB" w:rsidP="008A7CD9">
            <w:pPr>
              <w:spacing w:line="240" w:lineRule="auto"/>
              <w:rPr>
                <w:lang w:val="en-AU"/>
              </w:rPr>
            </w:pPr>
          </w:p>
        </w:tc>
      </w:tr>
      <w:tr w:rsidR="007661EB" w:rsidRPr="001D1D71" w:rsidTr="007661EB">
        <w:tc>
          <w:tcPr>
            <w:tcW w:w="1524" w:type="dxa"/>
          </w:tcPr>
          <w:p w:rsidR="007661EB" w:rsidRPr="001D1D71" w:rsidRDefault="007661EB" w:rsidP="008A7CD9">
            <w:pPr>
              <w:spacing w:line="240" w:lineRule="auto"/>
              <w:rPr>
                <w:lang w:val="en-AU"/>
              </w:rPr>
            </w:pPr>
            <w:r w:rsidRPr="001D1D71">
              <w:rPr>
                <w:lang w:val="en-AU"/>
              </w:rPr>
              <w:t>Salinity</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-0.984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0.017  </w:t>
            </w:r>
          </w:p>
        </w:tc>
        <w:tc>
          <w:tcPr>
            <w:tcW w:w="1307" w:type="dxa"/>
          </w:tcPr>
          <w:p w:rsidR="007661EB" w:rsidRPr="001D1D71" w:rsidRDefault="007661EB" w:rsidP="007661EB">
            <w:pPr>
              <w:spacing w:line="240" w:lineRule="auto"/>
              <w:rPr>
                <w:lang w:val="en-AU"/>
              </w:rPr>
            </w:pPr>
            <w:r w:rsidRPr="007661EB">
              <w:rPr>
                <w:lang w:val="en-AU"/>
              </w:rPr>
              <w:t xml:space="preserve">-0.010 </w:t>
            </w:r>
          </w:p>
        </w:tc>
        <w:tc>
          <w:tcPr>
            <w:tcW w:w="1550" w:type="dxa"/>
          </w:tcPr>
          <w:p w:rsidR="007661EB" w:rsidRPr="001D1D71" w:rsidRDefault="007661EB" w:rsidP="007661EB">
            <w:pPr>
              <w:spacing w:line="240" w:lineRule="auto"/>
              <w:rPr>
                <w:lang w:val="en-AU"/>
              </w:rPr>
            </w:pPr>
            <w:r w:rsidRPr="007661EB">
              <w:rPr>
                <w:lang w:val="en-AU"/>
              </w:rPr>
              <w:t xml:space="preserve">-0.013 </w:t>
            </w:r>
          </w:p>
        </w:tc>
        <w:tc>
          <w:tcPr>
            <w:tcW w:w="1133" w:type="dxa"/>
          </w:tcPr>
          <w:p w:rsidR="007661EB" w:rsidRPr="001D1D71" w:rsidRDefault="007661EB" w:rsidP="008A7CD9">
            <w:pPr>
              <w:spacing w:line="240" w:lineRule="auto"/>
              <w:rPr>
                <w:lang w:val="en-AU"/>
              </w:rPr>
            </w:pPr>
            <w:r w:rsidRPr="007661EB">
              <w:rPr>
                <w:lang w:val="en-AU"/>
              </w:rPr>
              <w:t>-0.008</w:t>
            </w:r>
          </w:p>
        </w:tc>
        <w:tc>
          <w:tcPr>
            <w:tcW w:w="1032" w:type="dxa"/>
          </w:tcPr>
          <w:p w:rsidR="007661EB" w:rsidRPr="001D1D71" w:rsidRDefault="007661EB" w:rsidP="008A7CD9">
            <w:pPr>
              <w:spacing w:line="240" w:lineRule="auto"/>
              <w:rPr>
                <w:lang w:val="en-AU"/>
              </w:rPr>
            </w:pPr>
          </w:p>
        </w:tc>
      </w:tr>
      <w:tr w:rsidR="007661EB" w:rsidRPr="001D1D71" w:rsidTr="007661EB">
        <w:trPr>
          <w:trHeight w:val="310"/>
        </w:trPr>
        <w:tc>
          <w:tcPr>
            <w:tcW w:w="1524" w:type="dxa"/>
          </w:tcPr>
          <w:p w:rsidR="007661EB" w:rsidRPr="001D1D71" w:rsidRDefault="007661EB" w:rsidP="008A7CD9">
            <w:pPr>
              <w:spacing w:line="240" w:lineRule="auto"/>
              <w:rPr>
                <w:vertAlign w:val="superscript"/>
                <w:lang w:val="en-AU"/>
              </w:rPr>
            </w:pPr>
            <w:r w:rsidRPr="001D1D71">
              <w:rPr>
                <w:lang w:val="en-AU"/>
              </w:rPr>
              <w:t>Salinity</w:t>
            </w:r>
            <w:r w:rsidRPr="001D1D71">
              <w:rPr>
                <w:vertAlign w:val="superscript"/>
                <w:lang w:val="en-AU"/>
              </w:rPr>
              <w:t>2</w:t>
            </w:r>
          </w:p>
        </w:tc>
        <w:tc>
          <w:tcPr>
            <w:tcW w:w="1203"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0.954 </w:t>
            </w:r>
          </w:p>
          <w:p w:rsidR="007661EB" w:rsidRPr="001D1D71" w:rsidRDefault="007661EB" w:rsidP="008A7CD9">
            <w:pPr>
              <w:spacing w:line="240" w:lineRule="auto"/>
              <w:rPr>
                <w:lang w:val="en-AU"/>
              </w:rPr>
            </w:pPr>
          </w:p>
        </w:tc>
        <w:tc>
          <w:tcPr>
            <w:tcW w:w="1267" w:type="dxa"/>
          </w:tcPr>
          <w:p w:rsidR="007661EB" w:rsidRPr="001D1D71" w:rsidRDefault="007661EB" w:rsidP="007661EB">
            <w:pPr>
              <w:spacing w:line="240" w:lineRule="auto"/>
              <w:rPr>
                <w:lang w:val="en-AU"/>
              </w:rPr>
            </w:pPr>
            <w:r w:rsidRPr="007661EB">
              <w:rPr>
                <w:lang w:val="en-AU"/>
              </w:rPr>
              <w:t xml:space="preserve">-0.015   </w:t>
            </w:r>
          </w:p>
        </w:tc>
        <w:tc>
          <w:tcPr>
            <w:tcW w:w="1307" w:type="dxa"/>
          </w:tcPr>
          <w:p w:rsidR="007661EB" w:rsidRPr="001D1D71" w:rsidRDefault="007661EB" w:rsidP="007661EB">
            <w:pPr>
              <w:spacing w:line="240" w:lineRule="auto"/>
              <w:rPr>
                <w:lang w:val="en-AU"/>
              </w:rPr>
            </w:pPr>
            <w:r w:rsidRPr="007661EB">
              <w:rPr>
                <w:lang w:val="en-AU"/>
              </w:rPr>
              <w:t xml:space="preserve">0.009  </w:t>
            </w:r>
          </w:p>
        </w:tc>
        <w:tc>
          <w:tcPr>
            <w:tcW w:w="1550" w:type="dxa"/>
          </w:tcPr>
          <w:p w:rsidR="007661EB" w:rsidRPr="001D1D71" w:rsidRDefault="007661EB" w:rsidP="007661EB">
            <w:pPr>
              <w:spacing w:line="240" w:lineRule="auto"/>
              <w:rPr>
                <w:lang w:val="en-AU"/>
              </w:rPr>
            </w:pPr>
            <w:r w:rsidRPr="007661EB">
              <w:rPr>
                <w:lang w:val="en-AU"/>
              </w:rPr>
              <w:t xml:space="preserve">0.011  </w:t>
            </w:r>
          </w:p>
        </w:tc>
        <w:tc>
          <w:tcPr>
            <w:tcW w:w="1133" w:type="dxa"/>
          </w:tcPr>
          <w:p w:rsidR="007661EB" w:rsidRPr="001D1D71" w:rsidRDefault="007661EB" w:rsidP="007661EB">
            <w:pPr>
              <w:spacing w:line="240" w:lineRule="auto"/>
              <w:rPr>
                <w:lang w:val="en-AU"/>
              </w:rPr>
            </w:pPr>
            <w:r w:rsidRPr="007661EB">
              <w:rPr>
                <w:lang w:val="en-AU"/>
              </w:rPr>
              <w:t xml:space="preserve">0.008  </w:t>
            </w:r>
          </w:p>
        </w:tc>
        <w:tc>
          <w:tcPr>
            <w:tcW w:w="1032" w:type="dxa"/>
          </w:tcPr>
          <w:p w:rsidR="007661EB" w:rsidRPr="001D1D71" w:rsidRDefault="007661EB" w:rsidP="008A7CD9">
            <w:pPr>
              <w:spacing w:line="240" w:lineRule="auto"/>
              <w:rPr>
                <w:lang w:val="en-AU"/>
              </w:rPr>
            </w:pPr>
            <w:r w:rsidRPr="007661EB">
              <w:rPr>
                <w:lang w:val="en-AU"/>
              </w:rPr>
              <w:t>-0.992</w:t>
            </w:r>
          </w:p>
        </w:tc>
      </w:tr>
    </w:tbl>
    <w:p w:rsidR="007661EB" w:rsidRDefault="007661EB" w:rsidP="00681007">
      <w:pPr>
        <w:spacing w:line="240" w:lineRule="auto"/>
        <w:rPr>
          <w:lang w:val="en-AU"/>
        </w:rPr>
      </w:pPr>
    </w:p>
    <w:p w:rsidR="007661EB" w:rsidRDefault="007661EB" w:rsidP="00681007">
      <w:pPr>
        <w:spacing w:line="240" w:lineRule="auto"/>
        <w:rPr>
          <w:lang w:val="en-AU"/>
        </w:rPr>
      </w:pPr>
    </w:p>
    <w:p w:rsidR="00681007" w:rsidRPr="001D1D71" w:rsidRDefault="00681007" w:rsidP="00681007">
      <w:pPr>
        <w:spacing w:line="240" w:lineRule="auto"/>
        <w:rPr>
          <w:lang w:val="en-AU"/>
        </w:rPr>
      </w:pPr>
      <w:r w:rsidRPr="001D1D71">
        <w:rPr>
          <w:lang w:val="en-AU"/>
        </w:rPr>
        <w:t xml:space="preserve">Table </w:t>
      </w:r>
      <w:r w:rsidR="00514A91">
        <w:rPr>
          <w:lang w:val="en-AU"/>
        </w:rPr>
        <w:t>3.</w:t>
      </w:r>
      <w:r w:rsidRPr="001D1D71">
        <w:rPr>
          <w:lang w:val="en-AU"/>
        </w:rPr>
        <w:t xml:space="preserve"> Results of the final GLMM for survivorship success incorporating five factors - copper, lead, salinity, temperature and temperature squared. (a) Results of the random effects where either treatment or experiment were used as variables, (b) Results of the fixed effects set as each of the factors,  (c) Correlation effects to determine the relationship of each of the fixed effect variables. (Significant codes: 0 ***, 0.001 **, 0.01 *, </w:t>
      </w:r>
      <w:proofErr w:type="gramStart"/>
      <w:r w:rsidRPr="001D1D71">
        <w:rPr>
          <w:lang w:val="en-AU"/>
        </w:rPr>
        <w:t>0.1 .</w:t>
      </w:r>
      <w:proofErr w:type="gramEnd"/>
      <w:r w:rsidRPr="001D1D71">
        <w:rPr>
          <w:lang w:val="en-AU"/>
        </w:rPr>
        <w:t xml:space="preserve">, 1 -). </w:t>
      </w:r>
    </w:p>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w:t>
      </w:r>
      <w:proofErr w:type="gramStart"/>
      <w:r w:rsidRPr="001D1D71">
        <w:rPr>
          <w:lang w:val="en-AU"/>
        </w:rPr>
        <w:t>a</w:t>
      </w:r>
      <w:proofErr w:type="gramEnd"/>
      <w:r w:rsidRPr="001D1D71">
        <w:rPr>
          <w:lang w:val="en-AU"/>
        </w:rPr>
        <w:t>). Random Effects</w:t>
      </w:r>
    </w:p>
    <w:tbl>
      <w:tblPr>
        <w:tblStyle w:val="TableGrid"/>
        <w:tblW w:w="0" w:type="auto"/>
        <w:tblLook w:val="04A0" w:firstRow="1" w:lastRow="0" w:firstColumn="1" w:lastColumn="0" w:noHBand="0" w:noVBand="1"/>
      </w:tblPr>
      <w:tblGrid>
        <w:gridCol w:w="2664"/>
        <w:gridCol w:w="2626"/>
        <w:gridCol w:w="2502"/>
      </w:tblGrid>
      <w:tr w:rsidR="00681007" w:rsidRPr="001D1D71" w:rsidTr="008A7CD9">
        <w:tc>
          <w:tcPr>
            <w:tcW w:w="2664" w:type="dxa"/>
          </w:tcPr>
          <w:p w:rsidR="00681007" w:rsidRPr="001D1D71" w:rsidRDefault="00681007" w:rsidP="008A7CD9">
            <w:pPr>
              <w:spacing w:line="240" w:lineRule="auto"/>
              <w:rPr>
                <w:b/>
                <w:lang w:val="en-AU"/>
              </w:rPr>
            </w:pPr>
            <w:r w:rsidRPr="001D1D71">
              <w:rPr>
                <w:b/>
                <w:lang w:val="en-AU"/>
              </w:rPr>
              <w:t>Group</w:t>
            </w:r>
          </w:p>
        </w:tc>
        <w:tc>
          <w:tcPr>
            <w:tcW w:w="2626" w:type="dxa"/>
          </w:tcPr>
          <w:p w:rsidR="00681007" w:rsidRPr="001D1D71" w:rsidRDefault="00681007" w:rsidP="008A7CD9">
            <w:pPr>
              <w:spacing w:line="240" w:lineRule="auto"/>
              <w:rPr>
                <w:b/>
                <w:lang w:val="en-AU"/>
              </w:rPr>
            </w:pPr>
            <w:r w:rsidRPr="001D1D71">
              <w:rPr>
                <w:b/>
                <w:lang w:val="en-AU"/>
              </w:rPr>
              <w:t>Variance</w:t>
            </w:r>
          </w:p>
        </w:tc>
        <w:tc>
          <w:tcPr>
            <w:tcW w:w="2502" w:type="dxa"/>
          </w:tcPr>
          <w:p w:rsidR="00681007" w:rsidRPr="001D1D71" w:rsidRDefault="00681007" w:rsidP="008A7CD9">
            <w:pPr>
              <w:spacing w:line="240" w:lineRule="auto"/>
              <w:rPr>
                <w:b/>
                <w:lang w:val="en-AU"/>
              </w:rPr>
            </w:pPr>
            <w:r w:rsidRPr="001D1D71">
              <w:rPr>
                <w:b/>
                <w:lang w:val="en-AU"/>
              </w:rPr>
              <w:t>Standard Deviation</w:t>
            </w: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Treatment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1.842</w:t>
            </w:r>
          </w:p>
          <w:p w:rsidR="00681007" w:rsidRPr="001D1D71" w:rsidRDefault="00681007" w:rsidP="008A7CD9">
            <w:pPr>
              <w:spacing w:line="240" w:lineRule="auto"/>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1.357</w:t>
            </w:r>
          </w:p>
          <w:p w:rsidR="00681007" w:rsidRPr="001D1D71" w:rsidRDefault="00681007" w:rsidP="007661EB">
            <w:pPr>
              <w:spacing w:line="240" w:lineRule="auto"/>
              <w:ind w:firstLine="720"/>
              <w:rPr>
                <w:lang w:val="en-AU"/>
              </w:rPr>
            </w:pPr>
          </w:p>
        </w:tc>
      </w:tr>
      <w:tr w:rsidR="00681007" w:rsidRPr="001D1D71" w:rsidTr="008A7CD9">
        <w:tc>
          <w:tcPr>
            <w:tcW w:w="2664" w:type="dxa"/>
          </w:tcPr>
          <w:p w:rsidR="00681007" w:rsidRPr="001D1D71" w:rsidRDefault="00681007" w:rsidP="008A7CD9">
            <w:pPr>
              <w:spacing w:line="240" w:lineRule="auto"/>
              <w:rPr>
                <w:lang w:val="en-AU"/>
              </w:rPr>
            </w:pPr>
            <w:r w:rsidRPr="001D1D71">
              <w:rPr>
                <w:lang w:val="en-AU"/>
              </w:rPr>
              <w:t>Experiment</w:t>
            </w:r>
          </w:p>
        </w:tc>
        <w:tc>
          <w:tcPr>
            <w:tcW w:w="2626"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2.034</w:t>
            </w:r>
          </w:p>
          <w:p w:rsidR="00681007" w:rsidRPr="001D1D71" w:rsidRDefault="00681007" w:rsidP="007661EB">
            <w:pPr>
              <w:spacing w:line="240" w:lineRule="auto"/>
              <w:jc w:val="center"/>
              <w:rPr>
                <w:lang w:val="en-AU"/>
              </w:rPr>
            </w:pPr>
          </w:p>
        </w:tc>
        <w:tc>
          <w:tcPr>
            <w:tcW w:w="2502"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1.426   </w:t>
            </w:r>
          </w:p>
          <w:p w:rsidR="00681007" w:rsidRPr="001D1D71" w:rsidRDefault="00681007" w:rsidP="008A7CD9">
            <w:pPr>
              <w:spacing w:line="240" w:lineRule="auto"/>
              <w:rPr>
                <w:lang w:val="en-AU"/>
              </w:rPr>
            </w:pPr>
          </w:p>
        </w:tc>
      </w:tr>
    </w:tbl>
    <w:p w:rsidR="00681007" w:rsidRPr="001D1D71" w:rsidRDefault="00681007"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CA7A68" w:rsidRDefault="00CA7A68" w:rsidP="00681007">
      <w:pPr>
        <w:spacing w:line="240" w:lineRule="auto"/>
        <w:rPr>
          <w:lang w:val="en-AU"/>
        </w:rPr>
      </w:pPr>
    </w:p>
    <w:p w:rsidR="00681007" w:rsidRPr="001D1D71" w:rsidRDefault="00681007" w:rsidP="00681007">
      <w:pPr>
        <w:spacing w:line="240" w:lineRule="auto"/>
        <w:rPr>
          <w:lang w:val="en-AU"/>
        </w:rPr>
      </w:pPr>
      <w:r w:rsidRPr="001D1D71">
        <w:rPr>
          <w:lang w:val="en-AU"/>
        </w:rPr>
        <w:lastRenderedPageBreak/>
        <w:t>(b) Fixed Effects</w:t>
      </w:r>
    </w:p>
    <w:tbl>
      <w:tblPr>
        <w:tblStyle w:val="TableGrid"/>
        <w:tblW w:w="7793" w:type="dxa"/>
        <w:tblLook w:val="04A0" w:firstRow="1" w:lastRow="0" w:firstColumn="1" w:lastColumn="0" w:noHBand="0" w:noVBand="1"/>
      </w:tblPr>
      <w:tblGrid>
        <w:gridCol w:w="1696"/>
        <w:gridCol w:w="1297"/>
        <w:gridCol w:w="10"/>
        <w:gridCol w:w="1231"/>
        <w:gridCol w:w="983"/>
        <w:gridCol w:w="1016"/>
        <w:gridCol w:w="1560"/>
      </w:tblGrid>
      <w:tr w:rsidR="00681007" w:rsidRPr="001D1D71" w:rsidTr="008A7CD9">
        <w:tc>
          <w:tcPr>
            <w:tcW w:w="1696" w:type="dxa"/>
          </w:tcPr>
          <w:p w:rsidR="00681007" w:rsidRPr="001D1D71" w:rsidRDefault="00681007" w:rsidP="008A7CD9">
            <w:pPr>
              <w:spacing w:line="240" w:lineRule="auto"/>
              <w:rPr>
                <w:b/>
                <w:lang w:val="en-AU"/>
              </w:rPr>
            </w:pPr>
            <w:r w:rsidRPr="001D1D71">
              <w:rPr>
                <w:b/>
                <w:lang w:val="en-AU"/>
              </w:rPr>
              <w:t>Factors</w:t>
            </w:r>
          </w:p>
        </w:tc>
        <w:tc>
          <w:tcPr>
            <w:tcW w:w="1297" w:type="dxa"/>
          </w:tcPr>
          <w:p w:rsidR="00681007" w:rsidRPr="001D1D71" w:rsidRDefault="00681007" w:rsidP="008A7CD9">
            <w:pPr>
              <w:spacing w:line="240" w:lineRule="auto"/>
              <w:rPr>
                <w:b/>
                <w:lang w:val="en-AU"/>
              </w:rPr>
            </w:pPr>
            <w:r w:rsidRPr="001D1D71">
              <w:rPr>
                <w:b/>
                <w:lang w:val="en-AU"/>
              </w:rPr>
              <w:t>Estimate</w:t>
            </w:r>
          </w:p>
        </w:tc>
        <w:tc>
          <w:tcPr>
            <w:tcW w:w="1241" w:type="dxa"/>
            <w:gridSpan w:val="2"/>
          </w:tcPr>
          <w:p w:rsidR="00681007" w:rsidRPr="001D1D71" w:rsidRDefault="00681007" w:rsidP="008A7CD9">
            <w:pPr>
              <w:spacing w:line="240" w:lineRule="auto"/>
              <w:rPr>
                <w:b/>
                <w:lang w:val="en-AU"/>
              </w:rPr>
            </w:pPr>
            <w:r w:rsidRPr="001D1D71">
              <w:rPr>
                <w:b/>
                <w:lang w:val="en-AU"/>
              </w:rPr>
              <w:t>Standard Error</w:t>
            </w:r>
          </w:p>
        </w:tc>
        <w:tc>
          <w:tcPr>
            <w:tcW w:w="983" w:type="dxa"/>
          </w:tcPr>
          <w:p w:rsidR="00681007" w:rsidRPr="001D1D71" w:rsidRDefault="00681007" w:rsidP="008A7CD9">
            <w:pPr>
              <w:spacing w:line="240" w:lineRule="auto"/>
              <w:rPr>
                <w:b/>
                <w:lang w:val="en-AU"/>
              </w:rPr>
            </w:pPr>
            <w:r w:rsidRPr="001D1D71">
              <w:rPr>
                <w:b/>
                <w:lang w:val="en-AU"/>
              </w:rPr>
              <w:t>z value</w:t>
            </w:r>
          </w:p>
        </w:tc>
        <w:tc>
          <w:tcPr>
            <w:tcW w:w="1016" w:type="dxa"/>
          </w:tcPr>
          <w:p w:rsidR="00681007" w:rsidRPr="001D1D71" w:rsidRDefault="00681007" w:rsidP="008A7CD9">
            <w:pPr>
              <w:spacing w:line="240" w:lineRule="auto"/>
              <w:rPr>
                <w:b/>
                <w:lang w:val="en-AU"/>
              </w:rPr>
            </w:pPr>
            <w:proofErr w:type="spellStart"/>
            <w:r w:rsidRPr="001D1D71">
              <w:rPr>
                <w:b/>
                <w:lang w:val="en-AU"/>
              </w:rPr>
              <w:t>Pr</w:t>
            </w:r>
            <w:proofErr w:type="spellEnd"/>
            <w:r w:rsidRPr="001D1D71">
              <w:rPr>
                <w:b/>
                <w:lang w:val="en-AU"/>
              </w:rPr>
              <w:t xml:space="preserve"> (&gt;|z|)    </w:t>
            </w:r>
          </w:p>
        </w:tc>
        <w:tc>
          <w:tcPr>
            <w:tcW w:w="1560" w:type="dxa"/>
          </w:tcPr>
          <w:p w:rsidR="00681007" w:rsidRPr="001D1D71" w:rsidRDefault="00681007" w:rsidP="008A7CD9">
            <w:pPr>
              <w:spacing w:line="240" w:lineRule="auto"/>
              <w:rPr>
                <w:b/>
                <w:lang w:val="en-AU"/>
              </w:rPr>
            </w:pP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Copper</w:t>
            </w:r>
          </w:p>
        </w:tc>
        <w:tc>
          <w:tcPr>
            <w:tcW w:w="1307" w:type="dxa"/>
            <w:gridSpan w:val="2"/>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-15.708      </w:t>
            </w:r>
          </w:p>
          <w:p w:rsidR="00681007" w:rsidRPr="001D1D71" w:rsidRDefault="00681007" w:rsidP="008A7CD9">
            <w:pPr>
              <w:spacing w:line="240" w:lineRule="auto"/>
              <w:rPr>
                <w:lang w:val="en-AU"/>
              </w:rPr>
            </w:pPr>
          </w:p>
        </w:tc>
        <w:tc>
          <w:tcPr>
            <w:tcW w:w="1231" w:type="dxa"/>
          </w:tcPr>
          <w:p w:rsidR="00681007" w:rsidRPr="001D1D71" w:rsidRDefault="00C52286" w:rsidP="00C52286">
            <w:pPr>
              <w:spacing w:line="240" w:lineRule="auto"/>
              <w:rPr>
                <w:lang w:val="en-AU"/>
              </w:rPr>
            </w:pPr>
            <w:r w:rsidRPr="007661EB">
              <w:rPr>
                <w:lang w:val="en-AU"/>
              </w:rPr>
              <w:t>1.</w:t>
            </w:r>
          </w:p>
        </w:tc>
        <w:tc>
          <w:tcPr>
            <w:tcW w:w="983" w:type="dxa"/>
          </w:tcPr>
          <w:p w:rsidR="00681007" w:rsidRPr="001D1D71" w:rsidRDefault="00C52286" w:rsidP="00C52286">
            <w:pPr>
              <w:spacing w:line="240" w:lineRule="auto"/>
              <w:rPr>
                <w:lang w:val="en-AU"/>
              </w:rPr>
            </w:pPr>
            <w:r w:rsidRPr="007661EB">
              <w:rPr>
                <w:lang w:val="en-AU"/>
              </w:rPr>
              <w:t xml:space="preserve">623  -9.676  </w:t>
            </w:r>
          </w:p>
        </w:tc>
        <w:tc>
          <w:tcPr>
            <w:tcW w:w="1016" w:type="dxa"/>
          </w:tcPr>
          <w:p w:rsidR="00681007" w:rsidRPr="001D1D71" w:rsidRDefault="00C52286" w:rsidP="008A7CD9">
            <w:pPr>
              <w:spacing w:line="240" w:lineRule="auto"/>
              <w:rPr>
                <w:lang w:val="en-AU"/>
              </w:rPr>
            </w:pPr>
            <w:r w:rsidRPr="007661EB">
              <w:rPr>
                <w:lang w:val="en-AU"/>
              </w:rPr>
              <w:t>&lt; 2e-16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Lead</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-6.205      </w:t>
            </w:r>
          </w:p>
          <w:p w:rsidR="00681007" w:rsidRPr="001D1D71" w:rsidRDefault="00681007" w:rsidP="008A7CD9">
            <w:pPr>
              <w:spacing w:line="240" w:lineRule="auto"/>
              <w:rPr>
                <w:lang w:val="en-AU"/>
              </w:rPr>
            </w:pPr>
          </w:p>
        </w:tc>
        <w:tc>
          <w:tcPr>
            <w:tcW w:w="1241" w:type="dxa"/>
            <w:gridSpan w:val="2"/>
          </w:tcPr>
          <w:p w:rsidR="00681007" w:rsidRPr="001D1D71" w:rsidRDefault="00C52286" w:rsidP="00C52286">
            <w:pPr>
              <w:spacing w:line="240" w:lineRule="auto"/>
              <w:rPr>
                <w:lang w:val="en-AU"/>
              </w:rPr>
            </w:pPr>
            <w:r w:rsidRPr="007661EB">
              <w:rPr>
                <w:lang w:val="en-AU"/>
              </w:rPr>
              <w:t xml:space="preserve">1.372  </w:t>
            </w:r>
          </w:p>
        </w:tc>
        <w:tc>
          <w:tcPr>
            <w:tcW w:w="983" w:type="dxa"/>
          </w:tcPr>
          <w:p w:rsidR="00681007" w:rsidRPr="001D1D71" w:rsidRDefault="00C52286" w:rsidP="00C52286">
            <w:pPr>
              <w:spacing w:line="240" w:lineRule="auto"/>
              <w:rPr>
                <w:lang w:val="en-AU"/>
              </w:rPr>
            </w:pPr>
            <w:r w:rsidRPr="007661EB">
              <w:rPr>
                <w:lang w:val="en-AU"/>
              </w:rPr>
              <w:t xml:space="preserve">-4.523 </w:t>
            </w:r>
          </w:p>
        </w:tc>
        <w:tc>
          <w:tcPr>
            <w:tcW w:w="1016" w:type="dxa"/>
          </w:tcPr>
          <w:p w:rsidR="00681007" w:rsidRPr="001D1D71" w:rsidRDefault="00C52286" w:rsidP="008A7CD9">
            <w:pPr>
              <w:spacing w:line="240" w:lineRule="auto"/>
              <w:rPr>
                <w:lang w:val="en-AU"/>
              </w:rPr>
            </w:pPr>
            <w:r w:rsidRPr="007661EB">
              <w:rPr>
                <w:lang w:val="en-AU"/>
              </w:rPr>
              <w:t>6.09e-06</w:t>
            </w:r>
          </w:p>
        </w:tc>
        <w:tc>
          <w:tcPr>
            <w:tcW w:w="1560" w:type="dxa"/>
          </w:tcPr>
          <w:p w:rsidR="00681007" w:rsidRPr="001D1D71" w:rsidRDefault="00C52286" w:rsidP="008A7CD9">
            <w:pPr>
              <w:spacing w:line="240" w:lineRule="auto"/>
              <w:rPr>
                <w:lang w:val="en-AU"/>
              </w:rPr>
            </w:pPr>
            <w:r>
              <w:rPr>
                <w:lang w:val="en-AU"/>
              </w:rPr>
              <w:t>***</w:t>
            </w:r>
          </w:p>
        </w:tc>
      </w:tr>
      <w:tr w:rsidR="00681007" w:rsidRPr="001D1D71" w:rsidTr="008A7CD9">
        <w:tc>
          <w:tcPr>
            <w:tcW w:w="1696" w:type="dxa"/>
          </w:tcPr>
          <w:p w:rsidR="00681007" w:rsidRPr="001D1D71" w:rsidRDefault="00681007" w:rsidP="008A7CD9">
            <w:pPr>
              <w:spacing w:line="240" w:lineRule="auto"/>
              <w:rPr>
                <w:lang w:val="en-AU"/>
              </w:rPr>
            </w:pPr>
            <w:r w:rsidRPr="001D1D71">
              <w:rPr>
                <w:lang w:val="en-AU"/>
              </w:rPr>
              <w:t>Salinity</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9.289      </w:t>
            </w:r>
          </w:p>
          <w:p w:rsidR="00681007" w:rsidRPr="001D1D71" w:rsidRDefault="00681007" w:rsidP="008A7CD9">
            <w:pPr>
              <w:spacing w:line="240" w:lineRule="auto"/>
              <w:rPr>
                <w:lang w:val="en-AU"/>
              </w:rPr>
            </w:pPr>
          </w:p>
        </w:tc>
        <w:tc>
          <w:tcPr>
            <w:tcW w:w="1241" w:type="dxa"/>
            <w:gridSpan w:val="2"/>
          </w:tcPr>
          <w:p w:rsidR="00681007" w:rsidRPr="001D1D71" w:rsidRDefault="00C52286" w:rsidP="008A7CD9">
            <w:pPr>
              <w:spacing w:line="240" w:lineRule="auto"/>
              <w:rPr>
                <w:lang w:val="en-AU"/>
              </w:rPr>
            </w:pPr>
            <w:r w:rsidRPr="007661EB">
              <w:rPr>
                <w:lang w:val="en-AU"/>
              </w:rPr>
              <w:t xml:space="preserve">4.619   </w:t>
            </w:r>
          </w:p>
        </w:tc>
        <w:tc>
          <w:tcPr>
            <w:tcW w:w="983" w:type="dxa"/>
          </w:tcPr>
          <w:p w:rsidR="00681007" w:rsidRPr="001D1D71" w:rsidRDefault="00C52286" w:rsidP="008A7CD9">
            <w:pPr>
              <w:spacing w:line="240" w:lineRule="auto"/>
              <w:rPr>
                <w:lang w:val="en-AU"/>
              </w:rPr>
            </w:pPr>
            <w:r w:rsidRPr="007661EB">
              <w:rPr>
                <w:lang w:val="en-AU"/>
              </w:rPr>
              <w:t xml:space="preserve">2.011   </w:t>
            </w:r>
          </w:p>
        </w:tc>
        <w:tc>
          <w:tcPr>
            <w:tcW w:w="1016" w:type="dxa"/>
          </w:tcPr>
          <w:p w:rsidR="00681007" w:rsidRPr="001D1D71" w:rsidRDefault="00C52286" w:rsidP="008A7CD9">
            <w:pPr>
              <w:spacing w:line="240" w:lineRule="auto"/>
              <w:rPr>
                <w:lang w:val="en-AU"/>
              </w:rPr>
            </w:pPr>
            <w:r w:rsidRPr="007661EB">
              <w:rPr>
                <w:lang w:val="en-AU"/>
              </w:rPr>
              <w:t>0.0443</w:t>
            </w:r>
          </w:p>
        </w:tc>
        <w:tc>
          <w:tcPr>
            <w:tcW w:w="1560" w:type="dxa"/>
          </w:tcPr>
          <w:p w:rsidR="00681007" w:rsidRPr="001D1D71" w:rsidRDefault="00C52286" w:rsidP="008A7CD9">
            <w:pPr>
              <w:spacing w:line="240" w:lineRule="auto"/>
              <w:rPr>
                <w:lang w:val="en-AU"/>
              </w:rPr>
            </w:pPr>
            <w:r>
              <w:rPr>
                <w:lang w:val="en-AU"/>
              </w:rPr>
              <w:t>*</w:t>
            </w:r>
          </w:p>
        </w:tc>
      </w:tr>
      <w:tr w:rsidR="007661EB" w:rsidRPr="001D1D71" w:rsidTr="008A7CD9">
        <w:tc>
          <w:tcPr>
            <w:tcW w:w="1696" w:type="dxa"/>
          </w:tcPr>
          <w:p w:rsidR="007661EB" w:rsidRPr="007661EB" w:rsidRDefault="00C52286" w:rsidP="008A7CD9">
            <w:pPr>
              <w:spacing w:line="240" w:lineRule="auto"/>
              <w:rPr>
                <w:lang w:val="en-AU"/>
              </w:rPr>
            </w:pPr>
            <w:r>
              <w:rPr>
                <w:lang w:val="en-AU"/>
              </w:rPr>
              <w:t>Salinity</w:t>
            </w:r>
            <w:r w:rsidR="007661EB">
              <w:rPr>
                <w:vertAlign w:val="superscript"/>
                <w:lang w:val="en-AU"/>
              </w:rPr>
              <w:t>2</w:t>
            </w:r>
          </w:p>
        </w:tc>
        <w:tc>
          <w:tcPr>
            <w:tcW w:w="1297" w:type="dxa"/>
          </w:tcPr>
          <w:p w:rsidR="007661EB" w:rsidRPr="007661EB"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7661EB">
              <w:rPr>
                <w:lang w:val="en-AU"/>
              </w:rPr>
              <w:t xml:space="preserve">-5.236      </w:t>
            </w:r>
          </w:p>
          <w:p w:rsidR="007661EB" w:rsidRPr="00C52286" w:rsidRDefault="007661EB" w:rsidP="0076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241" w:type="dxa"/>
            <w:gridSpan w:val="2"/>
          </w:tcPr>
          <w:p w:rsidR="007661EB" w:rsidRPr="001D1D71" w:rsidRDefault="00C52286" w:rsidP="008A7CD9">
            <w:pPr>
              <w:spacing w:line="240" w:lineRule="auto"/>
              <w:rPr>
                <w:lang w:val="en-AU"/>
              </w:rPr>
            </w:pPr>
            <w:r w:rsidRPr="007661EB">
              <w:rPr>
                <w:lang w:val="en-AU"/>
              </w:rPr>
              <w:t xml:space="preserve">4.048  </w:t>
            </w:r>
          </w:p>
        </w:tc>
        <w:tc>
          <w:tcPr>
            <w:tcW w:w="983" w:type="dxa"/>
          </w:tcPr>
          <w:p w:rsidR="007661EB" w:rsidRPr="001D1D71" w:rsidRDefault="00C52286" w:rsidP="008A7CD9">
            <w:pPr>
              <w:spacing w:line="240" w:lineRule="auto"/>
              <w:rPr>
                <w:lang w:val="en-AU"/>
              </w:rPr>
            </w:pPr>
            <w:r w:rsidRPr="007661EB">
              <w:rPr>
                <w:lang w:val="en-AU"/>
              </w:rPr>
              <w:t xml:space="preserve">-1.294   </w:t>
            </w:r>
          </w:p>
        </w:tc>
        <w:tc>
          <w:tcPr>
            <w:tcW w:w="1016" w:type="dxa"/>
          </w:tcPr>
          <w:p w:rsidR="007661EB" w:rsidRPr="001D1D71" w:rsidRDefault="00C52286" w:rsidP="008A7CD9">
            <w:pPr>
              <w:spacing w:line="240" w:lineRule="auto"/>
              <w:rPr>
                <w:lang w:val="en-AU"/>
              </w:rPr>
            </w:pPr>
            <w:r w:rsidRPr="007661EB">
              <w:rPr>
                <w:lang w:val="en-AU"/>
              </w:rPr>
              <w:t>0.1958</w:t>
            </w:r>
          </w:p>
        </w:tc>
        <w:tc>
          <w:tcPr>
            <w:tcW w:w="1560" w:type="dxa"/>
          </w:tcPr>
          <w:p w:rsidR="007661EB" w:rsidRPr="001D1D71" w:rsidRDefault="007661EB" w:rsidP="008A7CD9">
            <w:pPr>
              <w:spacing w:line="240" w:lineRule="auto"/>
              <w:rPr>
                <w:lang w:val="en-AU"/>
              </w:rPr>
            </w:pPr>
          </w:p>
        </w:tc>
      </w:tr>
    </w:tbl>
    <w:p w:rsidR="00681007" w:rsidRPr="001D1D71" w:rsidRDefault="00681007" w:rsidP="00681007">
      <w:pPr>
        <w:spacing w:line="240" w:lineRule="auto"/>
        <w:rPr>
          <w:lang w:val="en-AU"/>
        </w:rPr>
      </w:pPr>
    </w:p>
    <w:p w:rsidR="00681007" w:rsidRPr="001D1D71" w:rsidRDefault="00681007" w:rsidP="00681007">
      <w:pPr>
        <w:spacing w:line="240" w:lineRule="auto"/>
        <w:rPr>
          <w:lang w:val="en-AU"/>
        </w:rPr>
      </w:pPr>
      <w:r w:rsidRPr="001D1D71">
        <w:rPr>
          <w:lang w:val="en-AU"/>
        </w:rPr>
        <w:t>(c) Correlation of Fixed Effects</w:t>
      </w:r>
    </w:p>
    <w:tbl>
      <w:tblPr>
        <w:tblStyle w:val="TableGrid"/>
        <w:tblW w:w="7792" w:type="dxa"/>
        <w:tblLayout w:type="fixed"/>
        <w:tblLook w:val="04A0" w:firstRow="1" w:lastRow="0" w:firstColumn="1" w:lastColumn="0" w:noHBand="0" w:noVBand="1"/>
      </w:tblPr>
      <w:tblGrid>
        <w:gridCol w:w="1980"/>
        <w:gridCol w:w="1559"/>
        <w:gridCol w:w="1418"/>
        <w:gridCol w:w="1417"/>
        <w:gridCol w:w="1418"/>
      </w:tblGrid>
      <w:tr w:rsidR="00C52286" w:rsidRPr="001D1D71" w:rsidTr="00C52286">
        <w:tc>
          <w:tcPr>
            <w:tcW w:w="1980" w:type="dxa"/>
          </w:tcPr>
          <w:p w:rsidR="00C52286" w:rsidRPr="001D1D71" w:rsidRDefault="00C52286" w:rsidP="008A7CD9">
            <w:pPr>
              <w:spacing w:line="240" w:lineRule="auto"/>
              <w:rPr>
                <w:b/>
                <w:lang w:val="en-AU"/>
              </w:rPr>
            </w:pPr>
            <w:r w:rsidRPr="001D1D71">
              <w:rPr>
                <w:b/>
                <w:lang w:val="en-AU"/>
              </w:rPr>
              <w:t>Factor</w:t>
            </w:r>
          </w:p>
        </w:tc>
        <w:tc>
          <w:tcPr>
            <w:tcW w:w="1559" w:type="dxa"/>
          </w:tcPr>
          <w:p w:rsidR="00C52286" w:rsidRPr="001D1D71" w:rsidRDefault="00C52286" w:rsidP="008A7CD9">
            <w:pPr>
              <w:spacing w:line="240" w:lineRule="auto"/>
              <w:rPr>
                <w:b/>
                <w:lang w:val="en-AU"/>
              </w:rPr>
            </w:pPr>
            <w:r w:rsidRPr="001D1D71">
              <w:rPr>
                <w:b/>
                <w:lang w:val="en-AU"/>
              </w:rPr>
              <w:t>Intercept</w:t>
            </w:r>
          </w:p>
        </w:tc>
        <w:tc>
          <w:tcPr>
            <w:tcW w:w="1418" w:type="dxa"/>
          </w:tcPr>
          <w:p w:rsidR="00C52286" w:rsidRPr="001D1D71" w:rsidRDefault="00C52286" w:rsidP="008A7CD9">
            <w:pPr>
              <w:spacing w:line="240" w:lineRule="auto"/>
              <w:rPr>
                <w:b/>
                <w:lang w:val="en-AU"/>
              </w:rPr>
            </w:pPr>
            <w:r w:rsidRPr="001D1D71">
              <w:rPr>
                <w:b/>
                <w:lang w:val="en-AU"/>
              </w:rPr>
              <w:t>Copper</w:t>
            </w:r>
          </w:p>
        </w:tc>
        <w:tc>
          <w:tcPr>
            <w:tcW w:w="1417" w:type="dxa"/>
          </w:tcPr>
          <w:p w:rsidR="00C52286" w:rsidRPr="001D1D71" w:rsidRDefault="00C52286" w:rsidP="008A7CD9">
            <w:pPr>
              <w:spacing w:line="240" w:lineRule="auto"/>
              <w:rPr>
                <w:b/>
                <w:lang w:val="en-AU"/>
              </w:rPr>
            </w:pPr>
            <w:r w:rsidRPr="001D1D71">
              <w:rPr>
                <w:b/>
                <w:lang w:val="en-AU"/>
              </w:rPr>
              <w:t>Lead</w:t>
            </w:r>
          </w:p>
        </w:tc>
        <w:tc>
          <w:tcPr>
            <w:tcW w:w="1418" w:type="dxa"/>
          </w:tcPr>
          <w:p w:rsidR="00C52286" w:rsidRPr="001D1D71" w:rsidRDefault="00C52286" w:rsidP="008A7CD9">
            <w:pPr>
              <w:spacing w:line="240" w:lineRule="auto"/>
              <w:rPr>
                <w:b/>
                <w:lang w:val="en-AU"/>
              </w:rPr>
            </w:pPr>
            <w:r>
              <w:rPr>
                <w:b/>
                <w:lang w:val="en-AU"/>
              </w:rPr>
              <w:t>Salinity</w:t>
            </w: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Copper</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-0.013</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Lead</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-0.018  </w:t>
            </w:r>
          </w:p>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r w:rsidRPr="00C52286">
              <w:rPr>
                <w:lang w:val="en-AU"/>
              </w:rPr>
              <w:t>0.026</w:t>
            </w:r>
          </w:p>
        </w:tc>
        <w:tc>
          <w:tcPr>
            <w:tcW w:w="1417" w:type="dxa"/>
          </w:tcPr>
          <w:p w:rsidR="00C52286" w:rsidRPr="001D1D71" w:rsidRDefault="00C52286" w:rsidP="008A7CD9">
            <w:pPr>
              <w:spacing w:line="240" w:lineRule="auto"/>
              <w:rPr>
                <w:lang w:val="en-AU"/>
              </w:rPr>
            </w:pP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1D1D71" w:rsidRDefault="00C52286" w:rsidP="008A7CD9">
            <w:pPr>
              <w:spacing w:line="240" w:lineRule="auto"/>
              <w:rPr>
                <w:lang w:val="en-AU"/>
              </w:rPr>
            </w:pPr>
            <w:r w:rsidRPr="001D1D71">
              <w:rPr>
                <w:lang w:val="en-AU"/>
              </w:rPr>
              <w:t>Salinity</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-0.764 </w:t>
            </w:r>
          </w:p>
          <w:p w:rsidR="00C52286" w:rsidRPr="001D1D71" w:rsidRDefault="00C52286" w:rsidP="008A7CD9">
            <w:pPr>
              <w:spacing w:line="240" w:lineRule="auto"/>
              <w:rPr>
                <w:lang w:val="en-AU"/>
              </w:rPr>
            </w:pPr>
          </w:p>
        </w:tc>
        <w:tc>
          <w:tcPr>
            <w:tcW w:w="1418" w:type="dxa"/>
          </w:tcPr>
          <w:p w:rsidR="00C52286" w:rsidRPr="001D1D71" w:rsidRDefault="00C52286" w:rsidP="00C52286">
            <w:pPr>
              <w:spacing w:line="240" w:lineRule="auto"/>
              <w:rPr>
                <w:lang w:val="en-AU"/>
              </w:rPr>
            </w:pPr>
            <w:r w:rsidRPr="00C52286">
              <w:rPr>
                <w:lang w:val="en-AU"/>
              </w:rPr>
              <w:t xml:space="preserve">-0.014  </w:t>
            </w:r>
          </w:p>
        </w:tc>
        <w:tc>
          <w:tcPr>
            <w:tcW w:w="1417" w:type="dxa"/>
          </w:tcPr>
          <w:p w:rsidR="00C52286" w:rsidRPr="001D1D71" w:rsidRDefault="00C52286" w:rsidP="008A7CD9">
            <w:pPr>
              <w:spacing w:line="240" w:lineRule="auto"/>
              <w:rPr>
                <w:lang w:val="en-AU"/>
              </w:rPr>
            </w:pPr>
            <w:r w:rsidRPr="00C52286">
              <w:rPr>
                <w:lang w:val="en-AU"/>
              </w:rPr>
              <w:t>-0.015</w:t>
            </w:r>
          </w:p>
        </w:tc>
        <w:tc>
          <w:tcPr>
            <w:tcW w:w="1418" w:type="dxa"/>
          </w:tcPr>
          <w:p w:rsidR="00C52286" w:rsidRPr="001D1D71" w:rsidRDefault="00C52286" w:rsidP="008A7CD9">
            <w:pPr>
              <w:spacing w:line="240" w:lineRule="auto"/>
              <w:rPr>
                <w:lang w:val="en-AU"/>
              </w:rPr>
            </w:pPr>
          </w:p>
        </w:tc>
      </w:tr>
      <w:tr w:rsidR="00C52286" w:rsidRPr="001D1D71" w:rsidTr="00C52286">
        <w:tc>
          <w:tcPr>
            <w:tcW w:w="1980" w:type="dxa"/>
          </w:tcPr>
          <w:p w:rsidR="00C52286" w:rsidRPr="00C52286" w:rsidRDefault="00C52286" w:rsidP="008A7CD9">
            <w:pPr>
              <w:spacing w:line="240" w:lineRule="auto"/>
              <w:rPr>
                <w:lang w:val="en-AU"/>
              </w:rPr>
            </w:pPr>
            <w:r>
              <w:rPr>
                <w:lang w:val="en-AU"/>
              </w:rPr>
              <w:t>Salinity</w:t>
            </w:r>
            <w:r>
              <w:rPr>
                <w:vertAlign w:val="superscript"/>
                <w:lang w:val="en-AU"/>
              </w:rPr>
              <w:t>2</w:t>
            </w:r>
          </w:p>
        </w:tc>
        <w:tc>
          <w:tcPr>
            <w:tcW w:w="1559" w:type="dxa"/>
          </w:tcPr>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r w:rsidRPr="00C52286">
              <w:rPr>
                <w:lang w:val="en-AU"/>
              </w:rPr>
              <w:t xml:space="preserve">0.562      </w:t>
            </w:r>
          </w:p>
          <w:p w:rsidR="00C52286" w:rsidRPr="00C52286" w:rsidRDefault="00C52286" w:rsidP="00C52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overflowPunct/>
              <w:autoSpaceDE/>
              <w:autoSpaceDN/>
              <w:adjustRightInd/>
              <w:spacing w:line="240" w:lineRule="auto"/>
              <w:textAlignment w:val="auto"/>
              <w:rPr>
                <w:lang w:val="en-AU"/>
              </w:rPr>
            </w:pPr>
          </w:p>
        </w:tc>
        <w:tc>
          <w:tcPr>
            <w:tcW w:w="1418" w:type="dxa"/>
          </w:tcPr>
          <w:p w:rsidR="00C52286" w:rsidRPr="001D1D71" w:rsidRDefault="00C52286" w:rsidP="008A7CD9">
            <w:pPr>
              <w:spacing w:line="240" w:lineRule="auto"/>
              <w:rPr>
                <w:lang w:val="en-AU"/>
              </w:rPr>
            </w:pPr>
            <w:r w:rsidRPr="00C52286">
              <w:rPr>
                <w:lang w:val="en-AU"/>
              </w:rPr>
              <w:t>0.009</w:t>
            </w:r>
          </w:p>
        </w:tc>
        <w:tc>
          <w:tcPr>
            <w:tcW w:w="1417" w:type="dxa"/>
          </w:tcPr>
          <w:p w:rsidR="00C52286" w:rsidRPr="001D1D71" w:rsidRDefault="00C52286" w:rsidP="008A7CD9">
            <w:pPr>
              <w:spacing w:line="240" w:lineRule="auto"/>
              <w:rPr>
                <w:lang w:val="en-AU"/>
              </w:rPr>
            </w:pPr>
            <w:r w:rsidRPr="00C52286">
              <w:rPr>
                <w:lang w:val="en-AU"/>
              </w:rPr>
              <w:t>0.011</w:t>
            </w:r>
          </w:p>
        </w:tc>
        <w:tc>
          <w:tcPr>
            <w:tcW w:w="1418" w:type="dxa"/>
          </w:tcPr>
          <w:p w:rsidR="00C52286" w:rsidRPr="001D1D71" w:rsidRDefault="00C52286" w:rsidP="008A7CD9">
            <w:pPr>
              <w:spacing w:line="240" w:lineRule="auto"/>
              <w:rPr>
                <w:lang w:val="en-AU"/>
              </w:rPr>
            </w:pPr>
            <w:r w:rsidRPr="00C52286">
              <w:rPr>
                <w:lang w:val="en-AU"/>
              </w:rPr>
              <w:t>-0.955</w:t>
            </w:r>
          </w:p>
        </w:tc>
      </w:tr>
    </w:tbl>
    <w:p w:rsidR="00C52286" w:rsidRDefault="00C52286" w:rsidP="00681007">
      <w:pPr>
        <w:tabs>
          <w:tab w:val="left" w:pos="7937"/>
        </w:tabs>
        <w:spacing w:line="240" w:lineRule="auto"/>
        <w:rPr>
          <w:lang w:val="en-AU"/>
        </w:rPr>
      </w:pPr>
    </w:p>
    <w:p w:rsidR="00C52286" w:rsidRDefault="00C52286" w:rsidP="00681007">
      <w:pPr>
        <w:tabs>
          <w:tab w:val="left" w:pos="7937"/>
        </w:tabs>
        <w:spacing w:line="240" w:lineRule="auto"/>
        <w:rPr>
          <w:lang w:val="en-AU"/>
        </w:rPr>
      </w:pPr>
    </w:p>
    <w:p w:rsidR="00681007" w:rsidRPr="001D1D71" w:rsidRDefault="00681007" w:rsidP="00681007">
      <w:pPr>
        <w:tabs>
          <w:tab w:val="left" w:pos="7937"/>
        </w:tabs>
        <w:spacing w:line="240" w:lineRule="auto"/>
        <w:rPr>
          <w:lang w:val="en-AU"/>
        </w:rPr>
      </w:pPr>
      <w:r w:rsidRPr="001D1D71">
        <w:rPr>
          <w:lang w:val="en-AU"/>
        </w:rPr>
        <w:t>Table</w:t>
      </w:r>
      <w:r w:rsidR="00514A91">
        <w:rPr>
          <w:lang w:val="en-AU"/>
        </w:rPr>
        <w:t xml:space="preserve"> 4</w:t>
      </w:r>
      <w:r w:rsidRPr="001D1D71">
        <w:rPr>
          <w:lang w:val="en-AU"/>
        </w:rPr>
        <w:t xml:space="preserve">. Variance analysis conducted on the results of both GLMM’s investigating fertilisation success and larval survivorship on each of the significant factors observed. </w:t>
      </w:r>
    </w:p>
    <w:p w:rsidR="00681007" w:rsidRPr="001D1D71" w:rsidRDefault="00681007" w:rsidP="00681007">
      <w:pPr>
        <w:tabs>
          <w:tab w:val="left" w:pos="7937"/>
        </w:tabs>
        <w:spacing w:line="240" w:lineRule="auto"/>
        <w:rPr>
          <w:lang w:val="en-AU"/>
        </w:rPr>
      </w:pPr>
    </w:p>
    <w:tbl>
      <w:tblPr>
        <w:tblStyle w:val="TableGrid"/>
        <w:tblW w:w="0" w:type="auto"/>
        <w:tblLook w:val="04A0" w:firstRow="1" w:lastRow="0" w:firstColumn="1" w:lastColumn="0" w:noHBand="0" w:noVBand="1"/>
      </w:tblPr>
      <w:tblGrid>
        <w:gridCol w:w="2122"/>
        <w:gridCol w:w="2551"/>
        <w:gridCol w:w="3119"/>
      </w:tblGrid>
      <w:tr w:rsidR="00681007" w:rsidRPr="001D1D71" w:rsidTr="008A7CD9">
        <w:tc>
          <w:tcPr>
            <w:tcW w:w="2122" w:type="dxa"/>
          </w:tcPr>
          <w:p w:rsidR="00681007" w:rsidRPr="001D1D71" w:rsidRDefault="00681007" w:rsidP="008A7CD9">
            <w:pPr>
              <w:spacing w:line="240" w:lineRule="auto"/>
              <w:rPr>
                <w:b/>
                <w:lang w:val="en-AU"/>
              </w:rPr>
            </w:pPr>
            <w:r w:rsidRPr="001D1D71">
              <w:rPr>
                <w:b/>
                <w:lang w:val="en-AU"/>
              </w:rPr>
              <w:t>Life Stage</w:t>
            </w:r>
          </w:p>
        </w:tc>
        <w:tc>
          <w:tcPr>
            <w:tcW w:w="2551" w:type="dxa"/>
          </w:tcPr>
          <w:p w:rsidR="00681007" w:rsidRPr="001D1D71" w:rsidRDefault="00681007" w:rsidP="008A7CD9">
            <w:pPr>
              <w:spacing w:line="240" w:lineRule="auto"/>
              <w:rPr>
                <w:b/>
                <w:lang w:val="en-AU"/>
              </w:rPr>
            </w:pPr>
            <w:r w:rsidRPr="001D1D71">
              <w:rPr>
                <w:b/>
                <w:lang w:val="en-AU"/>
              </w:rPr>
              <w:t>Factor</w:t>
            </w:r>
          </w:p>
        </w:tc>
        <w:tc>
          <w:tcPr>
            <w:tcW w:w="3119" w:type="dxa"/>
          </w:tcPr>
          <w:p w:rsidR="00681007" w:rsidRPr="001D1D71" w:rsidRDefault="00681007" w:rsidP="008A7CD9">
            <w:pPr>
              <w:spacing w:line="240" w:lineRule="auto"/>
              <w:rPr>
                <w:b/>
                <w:lang w:val="en-AU"/>
              </w:rPr>
            </w:pPr>
            <w:r w:rsidRPr="001D1D71">
              <w:rPr>
                <w:b/>
                <w:lang w:val="en-AU"/>
              </w:rPr>
              <w:t>Model variance explained (%)</w:t>
            </w:r>
          </w:p>
        </w:tc>
      </w:tr>
      <w:tr w:rsidR="00681007" w:rsidRPr="009A0671" w:rsidTr="008A7CD9">
        <w:tc>
          <w:tcPr>
            <w:tcW w:w="2122" w:type="dxa"/>
            <w:vMerge w:val="restart"/>
          </w:tcPr>
          <w:p w:rsidR="00681007" w:rsidRPr="00514A91" w:rsidRDefault="00681007" w:rsidP="008A7CD9">
            <w:pPr>
              <w:spacing w:line="240" w:lineRule="auto"/>
              <w:rPr>
                <w:lang w:val="en-AU"/>
              </w:rPr>
            </w:pPr>
            <w:r w:rsidRPr="00514A91">
              <w:rPr>
                <w:lang w:val="en-AU"/>
              </w:rPr>
              <w:t>Fertilisation</w:t>
            </w:r>
          </w:p>
        </w:tc>
        <w:tc>
          <w:tcPr>
            <w:tcW w:w="2551" w:type="dxa"/>
          </w:tcPr>
          <w:p w:rsidR="00681007" w:rsidRPr="001D1D71" w:rsidRDefault="009A0671" w:rsidP="008A7CD9">
            <w:pPr>
              <w:spacing w:line="240" w:lineRule="auto"/>
              <w:rPr>
                <w:lang w:val="en-AU"/>
              </w:rPr>
            </w:pPr>
            <w:r>
              <w:rPr>
                <w:lang w:val="en-AU"/>
              </w:rPr>
              <w:t>Copper</w:t>
            </w:r>
          </w:p>
        </w:tc>
        <w:tc>
          <w:tcPr>
            <w:tcW w:w="3119" w:type="dxa"/>
          </w:tcPr>
          <w:p w:rsidR="00681007" w:rsidRPr="001D1D71" w:rsidRDefault="00E927FD" w:rsidP="008A7CD9">
            <w:pPr>
              <w:spacing w:line="240" w:lineRule="auto"/>
              <w:rPr>
                <w:lang w:val="en-AU"/>
              </w:rPr>
            </w:pPr>
            <w:r>
              <w:rPr>
                <w:lang w:val="en-AU"/>
              </w:rPr>
              <w:t>35.905</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Sediment</w:t>
            </w:r>
          </w:p>
        </w:tc>
        <w:tc>
          <w:tcPr>
            <w:tcW w:w="3119" w:type="dxa"/>
          </w:tcPr>
          <w:p w:rsidR="00681007" w:rsidRPr="001D1D71" w:rsidRDefault="00E927FD" w:rsidP="008A7CD9">
            <w:pPr>
              <w:spacing w:line="240" w:lineRule="auto"/>
              <w:rPr>
                <w:lang w:val="en-AU"/>
              </w:rPr>
            </w:pPr>
            <w:r>
              <w:rPr>
                <w:lang w:val="en-AU"/>
              </w:rPr>
              <w:t>13.163</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Ammonium</w:t>
            </w:r>
          </w:p>
        </w:tc>
        <w:tc>
          <w:tcPr>
            <w:tcW w:w="3119" w:type="dxa"/>
          </w:tcPr>
          <w:p w:rsidR="00681007" w:rsidRPr="001D1D71" w:rsidRDefault="00E927FD" w:rsidP="008A7CD9">
            <w:pPr>
              <w:spacing w:line="240" w:lineRule="auto"/>
              <w:rPr>
                <w:lang w:val="en-AU"/>
              </w:rPr>
            </w:pPr>
            <w:r>
              <w:rPr>
                <w:lang w:val="en-AU"/>
              </w:rPr>
              <w:t>3.803</w:t>
            </w:r>
          </w:p>
        </w:tc>
      </w:tr>
      <w:tr w:rsidR="009A0671" w:rsidRPr="009A0671" w:rsidTr="008A7CD9">
        <w:tc>
          <w:tcPr>
            <w:tcW w:w="2122" w:type="dxa"/>
            <w:vMerge/>
          </w:tcPr>
          <w:p w:rsidR="009A0671" w:rsidRPr="001D1D71" w:rsidRDefault="009A0671" w:rsidP="008A7CD9">
            <w:pPr>
              <w:spacing w:line="240" w:lineRule="auto"/>
              <w:rPr>
                <w:lang w:val="en-AU"/>
              </w:rPr>
            </w:pPr>
          </w:p>
        </w:tc>
        <w:tc>
          <w:tcPr>
            <w:tcW w:w="2551" w:type="dxa"/>
          </w:tcPr>
          <w:p w:rsidR="009A0671" w:rsidRPr="001D1D71" w:rsidRDefault="009A0671" w:rsidP="008A7CD9">
            <w:pPr>
              <w:spacing w:line="240" w:lineRule="auto"/>
              <w:rPr>
                <w:lang w:val="en-AU"/>
              </w:rPr>
            </w:pPr>
            <w:r>
              <w:rPr>
                <w:lang w:val="en-AU"/>
              </w:rPr>
              <w:t>Phosphate</w:t>
            </w:r>
          </w:p>
        </w:tc>
        <w:tc>
          <w:tcPr>
            <w:tcW w:w="3119" w:type="dxa"/>
          </w:tcPr>
          <w:p w:rsidR="009A0671" w:rsidRPr="001D1D71" w:rsidRDefault="00E927FD" w:rsidP="008A7CD9">
            <w:pPr>
              <w:spacing w:line="240" w:lineRule="auto"/>
              <w:rPr>
                <w:lang w:val="en-AU"/>
              </w:rPr>
            </w:pPr>
            <w:r>
              <w:rPr>
                <w:lang w:val="en-AU"/>
              </w:rPr>
              <w:t>4.615</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Salinity</w:t>
            </w:r>
          </w:p>
        </w:tc>
        <w:tc>
          <w:tcPr>
            <w:tcW w:w="3119" w:type="dxa"/>
          </w:tcPr>
          <w:p w:rsidR="00681007" w:rsidRPr="001D1D71" w:rsidRDefault="00E927FD" w:rsidP="008A7CD9">
            <w:pPr>
              <w:spacing w:line="240" w:lineRule="auto"/>
              <w:rPr>
                <w:lang w:val="en-AU"/>
              </w:rPr>
            </w:pPr>
            <w:r>
              <w:rPr>
                <w:lang w:val="en-AU"/>
              </w:rPr>
              <w:t>42.513</w:t>
            </w:r>
          </w:p>
        </w:tc>
      </w:tr>
      <w:tr w:rsidR="00681007" w:rsidRPr="009A0671" w:rsidTr="008A7CD9">
        <w:tc>
          <w:tcPr>
            <w:tcW w:w="2122" w:type="dxa"/>
            <w:vMerge w:val="restart"/>
          </w:tcPr>
          <w:p w:rsidR="00681007" w:rsidRPr="00514A91" w:rsidRDefault="00681007" w:rsidP="008A7CD9">
            <w:pPr>
              <w:spacing w:line="240" w:lineRule="auto"/>
              <w:rPr>
                <w:lang w:val="en-AU"/>
              </w:rPr>
            </w:pPr>
            <w:r w:rsidRPr="00514A91">
              <w:rPr>
                <w:lang w:val="en-AU"/>
              </w:rPr>
              <w:t>Survivorship</w:t>
            </w:r>
          </w:p>
        </w:tc>
        <w:tc>
          <w:tcPr>
            <w:tcW w:w="2551" w:type="dxa"/>
          </w:tcPr>
          <w:p w:rsidR="00681007" w:rsidRPr="001D1D71" w:rsidRDefault="009A0671" w:rsidP="008A7CD9">
            <w:pPr>
              <w:spacing w:line="240" w:lineRule="auto"/>
              <w:rPr>
                <w:lang w:val="en-AU"/>
              </w:rPr>
            </w:pPr>
            <w:r>
              <w:rPr>
                <w:lang w:val="en-AU"/>
              </w:rPr>
              <w:t>Copper</w:t>
            </w:r>
          </w:p>
        </w:tc>
        <w:tc>
          <w:tcPr>
            <w:tcW w:w="3119" w:type="dxa"/>
          </w:tcPr>
          <w:p w:rsidR="00681007" w:rsidRPr="001D1D71" w:rsidRDefault="00E927FD" w:rsidP="008A7CD9">
            <w:pPr>
              <w:spacing w:line="240" w:lineRule="auto"/>
              <w:rPr>
                <w:lang w:val="en-AU"/>
              </w:rPr>
            </w:pPr>
            <w:r>
              <w:rPr>
                <w:lang w:val="en-AU"/>
              </w:rPr>
              <w:t>92.016</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Lead</w:t>
            </w:r>
          </w:p>
        </w:tc>
        <w:tc>
          <w:tcPr>
            <w:tcW w:w="3119" w:type="dxa"/>
          </w:tcPr>
          <w:p w:rsidR="00681007" w:rsidRPr="001D1D71" w:rsidRDefault="00E927FD" w:rsidP="008A7CD9">
            <w:pPr>
              <w:spacing w:line="240" w:lineRule="auto"/>
              <w:rPr>
                <w:lang w:val="en-AU"/>
              </w:rPr>
            </w:pPr>
            <w:r>
              <w:rPr>
                <w:lang w:val="en-AU"/>
              </w:rPr>
              <w:t>3.367</w:t>
            </w:r>
          </w:p>
        </w:tc>
      </w:tr>
      <w:tr w:rsidR="00681007" w:rsidRPr="009A0671" w:rsidTr="008A7CD9">
        <w:tc>
          <w:tcPr>
            <w:tcW w:w="2122" w:type="dxa"/>
            <w:vMerge/>
          </w:tcPr>
          <w:p w:rsidR="00681007" w:rsidRPr="001D1D71" w:rsidRDefault="00681007" w:rsidP="008A7CD9">
            <w:pPr>
              <w:spacing w:line="240" w:lineRule="auto"/>
              <w:rPr>
                <w:lang w:val="en-AU"/>
              </w:rPr>
            </w:pPr>
          </w:p>
        </w:tc>
        <w:tc>
          <w:tcPr>
            <w:tcW w:w="2551" w:type="dxa"/>
          </w:tcPr>
          <w:p w:rsidR="00681007" w:rsidRPr="001D1D71" w:rsidRDefault="009A0671" w:rsidP="008A7CD9">
            <w:pPr>
              <w:spacing w:line="240" w:lineRule="auto"/>
              <w:rPr>
                <w:lang w:val="en-AU"/>
              </w:rPr>
            </w:pPr>
            <w:r>
              <w:rPr>
                <w:lang w:val="en-AU"/>
              </w:rPr>
              <w:t>Salinity</w:t>
            </w:r>
          </w:p>
        </w:tc>
        <w:tc>
          <w:tcPr>
            <w:tcW w:w="3119" w:type="dxa"/>
          </w:tcPr>
          <w:p w:rsidR="00681007" w:rsidRPr="001D1D71" w:rsidRDefault="00E927FD" w:rsidP="008A7CD9">
            <w:pPr>
              <w:spacing w:line="240" w:lineRule="auto"/>
              <w:rPr>
                <w:lang w:val="en-AU"/>
              </w:rPr>
            </w:pPr>
            <w:r>
              <w:rPr>
                <w:lang w:val="en-AU"/>
              </w:rPr>
              <w:t>4.616</w:t>
            </w:r>
          </w:p>
        </w:tc>
      </w:tr>
    </w:tbl>
    <w:p w:rsidR="00393456" w:rsidRDefault="00393456">
      <w:bookmarkStart w:id="0" w:name="_GoBack"/>
      <w:bookmarkEnd w:id="0"/>
    </w:p>
    <w:sectPr w:rsidR="00393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07"/>
    <w:rsid w:val="00005692"/>
    <w:rsid w:val="00014C73"/>
    <w:rsid w:val="00017F61"/>
    <w:rsid w:val="000222BC"/>
    <w:rsid w:val="000232DA"/>
    <w:rsid w:val="00033396"/>
    <w:rsid w:val="00035480"/>
    <w:rsid w:val="00040762"/>
    <w:rsid w:val="000428B2"/>
    <w:rsid w:val="0004316C"/>
    <w:rsid w:val="00043A52"/>
    <w:rsid w:val="00054203"/>
    <w:rsid w:val="000576A9"/>
    <w:rsid w:val="000661DF"/>
    <w:rsid w:val="00070025"/>
    <w:rsid w:val="00074CCD"/>
    <w:rsid w:val="000777B2"/>
    <w:rsid w:val="0008249D"/>
    <w:rsid w:val="00085817"/>
    <w:rsid w:val="00085EEC"/>
    <w:rsid w:val="00085F67"/>
    <w:rsid w:val="000861B3"/>
    <w:rsid w:val="000876EA"/>
    <w:rsid w:val="00093707"/>
    <w:rsid w:val="00097D59"/>
    <w:rsid w:val="00097DF0"/>
    <w:rsid w:val="000A1493"/>
    <w:rsid w:val="000A6DC2"/>
    <w:rsid w:val="000B0220"/>
    <w:rsid w:val="000B1805"/>
    <w:rsid w:val="000D2A7D"/>
    <w:rsid w:val="000E1E1A"/>
    <w:rsid w:val="000E4A9B"/>
    <w:rsid w:val="000E68FC"/>
    <w:rsid w:val="001054D8"/>
    <w:rsid w:val="0011014E"/>
    <w:rsid w:val="0012230F"/>
    <w:rsid w:val="0012328B"/>
    <w:rsid w:val="00123C1D"/>
    <w:rsid w:val="00132FD8"/>
    <w:rsid w:val="00140B33"/>
    <w:rsid w:val="00143B7B"/>
    <w:rsid w:val="00144919"/>
    <w:rsid w:val="00163367"/>
    <w:rsid w:val="00171E04"/>
    <w:rsid w:val="0017302B"/>
    <w:rsid w:val="0017401F"/>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A7374"/>
    <w:rsid w:val="002B33B7"/>
    <w:rsid w:val="002B41AF"/>
    <w:rsid w:val="002B66A6"/>
    <w:rsid w:val="002B6BDE"/>
    <w:rsid w:val="002B77BF"/>
    <w:rsid w:val="002C712B"/>
    <w:rsid w:val="002D5FEF"/>
    <w:rsid w:val="002E38AE"/>
    <w:rsid w:val="002E5AA1"/>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5D1F"/>
    <w:rsid w:val="0038131C"/>
    <w:rsid w:val="00381392"/>
    <w:rsid w:val="00382B54"/>
    <w:rsid w:val="003864D5"/>
    <w:rsid w:val="00393456"/>
    <w:rsid w:val="00394A3A"/>
    <w:rsid w:val="003951FE"/>
    <w:rsid w:val="003A3997"/>
    <w:rsid w:val="003A43B2"/>
    <w:rsid w:val="003B5E28"/>
    <w:rsid w:val="003C7C58"/>
    <w:rsid w:val="003C7EE4"/>
    <w:rsid w:val="003D492F"/>
    <w:rsid w:val="003E3033"/>
    <w:rsid w:val="003E50FE"/>
    <w:rsid w:val="003F3FD3"/>
    <w:rsid w:val="00424D7D"/>
    <w:rsid w:val="004310CE"/>
    <w:rsid w:val="004417FC"/>
    <w:rsid w:val="00442F43"/>
    <w:rsid w:val="00453B85"/>
    <w:rsid w:val="0046293E"/>
    <w:rsid w:val="004A6CD7"/>
    <w:rsid w:val="004A6D75"/>
    <w:rsid w:val="004C10C0"/>
    <w:rsid w:val="004C3410"/>
    <w:rsid w:val="004C4065"/>
    <w:rsid w:val="004C5B95"/>
    <w:rsid w:val="004C62FE"/>
    <w:rsid w:val="004C70F4"/>
    <w:rsid w:val="004D2168"/>
    <w:rsid w:val="004D2A00"/>
    <w:rsid w:val="004E1768"/>
    <w:rsid w:val="004E1F68"/>
    <w:rsid w:val="004E2835"/>
    <w:rsid w:val="005003A4"/>
    <w:rsid w:val="0050405D"/>
    <w:rsid w:val="0050789E"/>
    <w:rsid w:val="005107A4"/>
    <w:rsid w:val="00510E70"/>
    <w:rsid w:val="00514A91"/>
    <w:rsid w:val="00527488"/>
    <w:rsid w:val="0053668F"/>
    <w:rsid w:val="005375DC"/>
    <w:rsid w:val="00541A05"/>
    <w:rsid w:val="005464A3"/>
    <w:rsid w:val="00553A62"/>
    <w:rsid w:val="00555969"/>
    <w:rsid w:val="0055759C"/>
    <w:rsid w:val="00561AE3"/>
    <w:rsid w:val="00562A75"/>
    <w:rsid w:val="005641CD"/>
    <w:rsid w:val="005651E1"/>
    <w:rsid w:val="00566B2D"/>
    <w:rsid w:val="00566F85"/>
    <w:rsid w:val="005706B7"/>
    <w:rsid w:val="00576B53"/>
    <w:rsid w:val="00581B4A"/>
    <w:rsid w:val="0059016B"/>
    <w:rsid w:val="005918E4"/>
    <w:rsid w:val="005A0E99"/>
    <w:rsid w:val="005B111D"/>
    <w:rsid w:val="005B1C54"/>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EC8"/>
    <w:rsid w:val="00661DE4"/>
    <w:rsid w:val="00664052"/>
    <w:rsid w:val="00676170"/>
    <w:rsid w:val="00676726"/>
    <w:rsid w:val="00681007"/>
    <w:rsid w:val="006818A4"/>
    <w:rsid w:val="00694F78"/>
    <w:rsid w:val="00695483"/>
    <w:rsid w:val="00695BC0"/>
    <w:rsid w:val="006B06D1"/>
    <w:rsid w:val="006B56E8"/>
    <w:rsid w:val="006B7F82"/>
    <w:rsid w:val="006C03D3"/>
    <w:rsid w:val="006C241A"/>
    <w:rsid w:val="006C4A95"/>
    <w:rsid w:val="006C52DD"/>
    <w:rsid w:val="006C6F42"/>
    <w:rsid w:val="006D4C49"/>
    <w:rsid w:val="006E0B61"/>
    <w:rsid w:val="006E56ED"/>
    <w:rsid w:val="006F6A83"/>
    <w:rsid w:val="007000F8"/>
    <w:rsid w:val="0070182F"/>
    <w:rsid w:val="00705A4A"/>
    <w:rsid w:val="00707779"/>
    <w:rsid w:val="00715F2D"/>
    <w:rsid w:val="0073016D"/>
    <w:rsid w:val="00733926"/>
    <w:rsid w:val="00734BB5"/>
    <w:rsid w:val="00737CCA"/>
    <w:rsid w:val="00745FCD"/>
    <w:rsid w:val="00751602"/>
    <w:rsid w:val="00751B9E"/>
    <w:rsid w:val="007538FC"/>
    <w:rsid w:val="00762514"/>
    <w:rsid w:val="007661EB"/>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3CD8"/>
    <w:rsid w:val="007B5C79"/>
    <w:rsid w:val="007C090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667F5"/>
    <w:rsid w:val="00867E75"/>
    <w:rsid w:val="008710EB"/>
    <w:rsid w:val="00884D49"/>
    <w:rsid w:val="008857D0"/>
    <w:rsid w:val="008964DD"/>
    <w:rsid w:val="008A706F"/>
    <w:rsid w:val="008A7CD9"/>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3AEE"/>
    <w:rsid w:val="00906D71"/>
    <w:rsid w:val="009230C1"/>
    <w:rsid w:val="00926832"/>
    <w:rsid w:val="009302FB"/>
    <w:rsid w:val="0093079D"/>
    <w:rsid w:val="00931A60"/>
    <w:rsid w:val="00937B5B"/>
    <w:rsid w:val="00944B21"/>
    <w:rsid w:val="0094646D"/>
    <w:rsid w:val="00951616"/>
    <w:rsid w:val="00952005"/>
    <w:rsid w:val="00956BAE"/>
    <w:rsid w:val="00957A0B"/>
    <w:rsid w:val="00963BC9"/>
    <w:rsid w:val="00963BE6"/>
    <w:rsid w:val="00980613"/>
    <w:rsid w:val="009853C4"/>
    <w:rsid w:val="0098553A"/>
    <w:rsid w:val="00990850"/>
    <w:rsid w:val="00995333"/>
    <w:rsid w:val="009A0671"/>
    <w:rsid w:val="009A585B"/>
    <w:rsid w:val="009A66FF"/>
    <w:rsid w:val="009B078B"/>
    <w:rsid w:val="009B326C"/>
    <w:rsid w:val="009B40BE"/>
    <w:rsid w:val="009B5EED"/>
    <w:rsid w:val="009C04A7"/>
    <w:rsid w:val="009C04CF"/>
    <w:rsid w:val="009C5D66"/>
    <w:rsid w:val="009C6D75"/>
    <w:rsid w:val="009E016E"/>
    <w:rsid w:val="009E6983"/>
    <w:rsid w:val="009E7F74"/>
    <w:rsid w:val="009F126C"/>
    <w:rsid w:val="00A0550D"/>
    <w:rsid w:val="00A0724E"/>
    <w:rsid w:val="00A128EC"/>
    <w:rsid w:val="00A16648"/>
    <w:rsid w:val="00A17D59"/>
    <w:rsid w:val="00A17F0B"/>
    <w:rsid w:val="00A217FA"/>
    <w:rsid w:val="00A32867"/>
    <w:rsid w:val="00A3451F"/>
    <w:rsid w:val="00A36E91"/>
    <w:rsid w:val="00A411B3"/>
    <w:rsid w:val="00A50D0F"/>
    <w:rsid w:val="00A52510"/>
    <w:rsid w:val="00A54730"/>
    <w:rsid w:val="00A65CD6"/>
    <w:rsid w:val="00A80028"/>
    <w:rsid w:val="00A813F5"/>
    <w:rsid w:val="00A921B2"/>
    <w:rsid w:val="00A92510"/>
    <w:rsid w:val="00A93A6E"/>
    <w:rsid w:val="00A949A4"/>
    <w:rsid w:val="00AA1D3D"/>
    <w:rsid w:val="00AA305F"/>
    <w:rsid w:val="00AA4BE2"/>
    <w:rsid w:val="00AA6025"/>
    <w:rsid w:val="00AB5FCD"/>
    <w:rsid w:val="00AC0ADB"/>
    <w:rsid w:val="00AC5512"/>
    <w:rsid w:val="00AE3DA5"/>
    <w:rsid w:val="00AE6E7B"/>
    <w:rsid w:val="00AF22CE"/>
    <w:rsid w:val="00AF5DD9"/>
    <w:rsid w:val="00B00116"/>
    <w:rsid w:val="00B02BDF"/>
    <w:rsid w:val="00B03F0B"/>
    <w:rsid w:val="00B05993"/>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B6DF4"/>
    <w:rsid w:val="00BC4A8C"/>
    <w:rsid w:val="00BC57EF"/>
    <w:rsid w:val="00BD2F41"/>
    <w:rsid w:val="00BF2DC1"/>
    <w:rsid w:val="00BF45B8"/>
    <w:rsid w:val="00BF4D94"/>
    <w:rsid w:val="00BF7585"/>
    <w:rsid w:val="00C07021"/>
    <w:rsid w:val="00C0746D"/>
    <w:rsid w:val="00C12F70"/>
    <w:rsid w:val="00C137ED"/>
    <w:rsid w:val="00C212E1"/>
    <w:rsid w:val="00C23684"/>
    <w:rsid w:val="00C351AF"/>
    <w:rsid w:val="00C4069D"/>
    <w:rsid w:val="00C428D2"/>
    <w:rsid w:val="00C44753"/>
    <w:rsid w:val="00C47E2B"/>
    <w:rsid w:val="00C51B2E"/>
    <w:rsid w:val="00C52286"/>
    <w:rsid w:val="00C54C98"/>
    <w:rsid w:val="00C610B9"/>
    <w:rsid w:val="00C854B8"/>
    <w:rsid w:val="00C91A2E"/>
    <w:rsid w:val="00C963AD"/>
    <w:rsid w:val="00C96670"/>
    <w:rsid w:val="00CA7A68"/>
    <w:rsid w:val="00CC6321"/>
    <w:rsid w:val="00CC7161"/>
    <w:rsid w:val="00CE16DA"/>
    <w:rsid w:val="00CE352A"/>
    <w:rsid w:val="00CF455A"/>
    <w:rsid w:val="00CF4E84"/>
    <w:rsid w:val="00CF62B2"/>
    <w:rsid w:val="00D00223"/>
    <w:rsid w:val="00D04A3A"/>
    <w:rsid w:val="00D14492"/>
    <w:rsid w:val="00D14EBA"/>
    <w:rsid w:val="00D20082"/>
    <w:rsid w:val="00D20268"/>
    <w:rsid w:val="00D219CF"/>
    <w:rsid w:val="00D274F2"/>
    <w:rsid w:val="00D31633"/>
    <w:rsid w:val="00D32DBB"/>
    <w:rsid w:val="00D44539"/>
    <w:rsid w:val="00D46A96"/>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1D46"/>
    <w:rsid w:val="00E62FEB"/>
    <w:rsid w:val="00E638BF"/>
    <w:rsid w:val="00E80302"/>
    <w:rsid w:val="00E9227B"/>
    <w:rsid w:val="00E9227D"/>
    <w:rsid w:val="00E92463"/>
    <w:rsid w:val="00E927FD"/>
    <w:rsid w:val="00E954CE"/>
    <w:rsid w:val="00E9658E"/>
    <w:rsid w:val="00EB454C"/>
    <w:rsid w:val="00EB61E1"/>
    <w:rsid w:val="00EC6DF7"/>
    <w:rsid w:val="00EC7621"/>
    <w:rsid w:val="00EC7EAF"/>
    <w:rsid w:val="00ED3ACB"/>
    <w:rsid w:val="00ED577C"/>
    <w:rsid w:val="00EE0872"/>
    <w:rsid w:val="00EE1EF3"/>
    <w:rsid w:val="00EF1E31"/>
    <w:rsid w:val="00EF5A54"/>
    <w:rsid w:val="00F001D5"/>
    <w:rsid w:val="00F01401"/>
    <w:rsid w:val="00F035E8"/>
    <w:rsid w:val="00F10B46"/>
    <w:rsid w:val="00F114EE"/>
    <w:rsid w:val="00F22782"/>
    <w:rsid w:val="00F2783A"/>
    <w:rsid w:val="00F31D2D"/>
    <w:rsid w:val="00F31DBB"/>
    <w:rsid w:val="00F32703"/>
    <w:rsid w:val="00F5309E"/>
    <w:rsid w:val="00F54888"/>
    <w:rsid w:val="00F61E0E"/>
    <w:rsid w:val="00F6528D"/>
    <w:rsid w:val="00F66A4D"/>
    <w:rsid w:val="00F73016"/>
    <w:rsid w:val="00F73661"/>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C60F-1225-4BBA-B41A-D132581B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007"/>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rsid w:val="00681007"/>
    <w:pPr>
      <w:keepNext/>
      <w:spacing w:before="240" w:after="180"/>
    </w:pPr>
    <w:rPr>
      <w:rFonts w:ascii="Arial" w:hAnsi="Arial"/>
      <w:b/>
      <w:sz w:val="32"/>
    </w:rPr>
  </w:style>
  <w:style w:type="table" w:styleId="TableGrid">
    <w:name w:val="Table Grid"/>
    <w:basedOn w:val="TableNormal"/>
    <w:uiPriority w:val="39"/>
    <w:rsid w:val="00681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5DC"/>
    <w:rPr>
      <w:color w:val="0563C1" w:themeColor="hyperlink"/>
      <w:u w:val="single"/>
    </w:rPr>
  </w:style>
  <w:style w:type="paragraph" w:styleId="NoSpacing">
    <w:name w:val="No Spacing"/>
    <w:link w:val="NoSpacingChar"/>
    <w:uiPriority w:val="1"/>
    <w:qFormat/>
    <w:rsid w:val="009A0671"/>
    <w:pPr>
      <w:spacing w:after="0" w:line="240" w:lineRule="auto"/>
    </w:pPr>
  </w:style>
  <w:style w:type="character" w:customStyle="1" w:styleId="NoSpacingChar">
    <w:name w:val="No Spacing Char"/>
    <w:link w:val="NoSpacing"/>
    <w:uiPriority w:val="1"/>
    <w:rsid w:val="009A0671"/>
  </w:style>
  <w:style w:type="paragraph" w:styleId="HTMLPreformatted">
    <w:name w:val="HTML Preformatted"/>
    <w:basedOn w:val="Normal"/>
    <w:link w:val="HTMLPreformattedChar"/>
    <w:uiPriority w:val="99"/>
    <w:semiHidden/>
    <w:unhideWhenUsed/>
    <w:rsid w:val="009A0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9A0671"/>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041">
      <w:bodyDiv w:val="1"/>
      <w:marLeft w:val="0"/>
      <w:marRight w:val="0"/>
      <w:marTop w:val="0"/>
      <w:marBottom w:val="0"/>
      <w:divBdr>
        <w:top w:val="none" w:sz="0" w:space="0" w:color="auto"/>
        <w:left w:val="none" w:sz="0" w:space="0" w:color="auto"/>
        <w:bottom w:val="none" w:sz="0" w:space="0" w:color="auto"/>
        <w:right w:val="none" w:sz="0" w:space="0" w:color="auto"/>
      </w:divBdr>
    </w:div>
    <w:div w:id="63651404">
      <w:bodyDiv w:val="1"/>
      <w:marLeft w:val="0"/>
      <w:marRight w:val="0"/>
      <w:marTop w:val="0"/>
      <w:marBottom w:val="0"/>
      <w:divBdr>
        <w:top w:val="none" w:sz="0" w:space="0" w:color="auto"/>
        <w:left w:val="none" w:sz="0" w:space="0" w:color="auto"/>
        <w:bottom w:val="none" w:sz="0" w:space="0" w:color="auto"/>
        <w:right w:val="none" w:sz="0" w:space="0" w:color="auto"/>
      </w:divBdr>
    </w:div>
    <w:div w:id="80300931">
      <w:bodyDiv w:val="1"/>
      <w:marLeft w:val="0"/>
      <w:marRight w:val="0"/>
      <w:marTop w:val="0"/>
      <w:marBottom w:val="0"/>
      <w:divBdr>
        <w:top w:val="none" w:sz="0" w:space="0" w:color="auto"/>
        <w:left w:val="none" w:sz="0" w:space="0" w:color="auto"/>
        <w:bottom w:val="none" w:sz="0" w:space="0" w:color="auto"/>
        <w:right w:val="none" w:sz="0" w:space="0" w:color="auto"/>
      </w:divBdr>
    </w:div>
    <w:div w:id="170338780">
      <w:bodyDiv w:val="1"/>
      <w:marLeft w:val="0"/>
      <w:marRight w:val="0"/>
      <w:marTop w:val="0"/>
      <w:marBottom w:val="0"/>
      <w:divBdr>
        <w:top w:val="none" w:sz="0" w:space="0" w:color="auto"/>
        <w:left w:val="none" w:sz="0" w:space="0" w:color="auto"/>
        <w:bottom w:val="none" w:sz="0" w:space="0" w:color="auto"/>
        <w:right w:val="none" w:sz="0" w:space="0" w:color="auto"/>
      </w:divBdr>
    </w:div>
    <w:div w:id="195587706">
      <w:bodyDiv w:val="1"/>
      <w:marLeft w:val="0"/>
      <w:marRight w:val="0"/>
      <w:marTop w:val="0"/>
      <w:marBottom w:val="0"/>
      <w:divBdr>
        <w:top w:val="none" w:sz="0" w:space="0" w:color="auto"/>
        <w:left w:val="none" w:sz="0" w:space="0" w:color="auto"/>
        <w:bottom w:val="none" w:sz="0" w:space="0" w:color="auto"/>
        <w:right w:val="none" w:sz="0" w:space="0" w:color="auto"/>
      </w:divBdr>
    </w:div>
    <w:div w:id="356388929">
      <w:bodyDiv w:val="1"/>
      <w:marLeft w:val="0"/>
      <w:marRight w:val="0"/>
      <w:marTop w:val="0"/>
      <w:marBottom w:val="0"/>
      <w:divBdr>
        <w:top w:val="none" w:sz="0" w:space="0" w:color="auto"/>
        <w:left w:val="none" w:sz="0" w:space="0" w:color="auto"/>
        <w:bottom w:val="none" w:sz="0" w:space="0" w:color="auto"/>
        <w:right w:val="none" w:sz="0" w:space="0" w:color="auto"/>
      </w:divBdr>
    </w:div>
    <w:div w:id="612513809">
      <w:bodyDiv w:val="1"/>
      <w:marLeft w:val="0"/>
      <w:marRight w:val="0"/>
      <w:marTop w:val="0"/>
      <w:marBottom w:val="0"/>
      <w:divBdr>
        <w:top w:val="none" w:sz="0" w:space="0" w:color="auto"/>
        <w:left w:val="none" w:sz="0" w:space="0" w:color="auto"/>
        <w:bottom w:val="none" w:sz="0" w:space="0" w:color="auto"/>
        <w:right w:val="none" w:sz="0" w:space="0" w:color="auto"/>
      </w:divBdr>
    </w:div>
    <w:div w:id="717513149">
      <w:bodyDiv w:val="1"/>
      <w:marLeft w:val="0"/>
      <w:marRight w:val="0"/>
      <w:marTop w:val="0"/>
      <w:marBottom w:val="0"/>
      <w:divBdr>
        <w:top w:val="none" w:sz="0" w:space="0" w:color="auto"/>
        <w:left w:val="none" w:sz="0" w:space="0" w:color="auto"/>
        <w:bottom w:val="none" w:sz="0" w:space="0" w:color="auto"/>
        <w:right w:val="none" w:sz="0" w:space="0" w:color="auto"/>
      </w:divBdr>
    </w:div>
    <w:div w:id="777915384">
      <w:bodyDiv w:val="1"/>
      <w:marLeft w:val="0"/>
      <w:marRight w:val="0"/>
      <w:marTop w:val="0"/>
      <w:marBottom w:val="0"/>
      <w:divBdr>
        <w:top w:val="none" w:sz="0" w:space="0" w:color="auto"/>
        <w:left w:val="none" w:sz="0" w:space="0" w:color="auto"/>
        <w:bottom w:val="none" w:sz="0" w:space="0" w:color="auto"/>
        <w:right w:val="none" w:sz="0" w:space="0" w:color="auto"/>
      </w:divBdr>
    </w:div>
    <w:div w:id="791092684">
      <w:bodyDiv w:val="1"/>
      <w:marLeft w:val="0"/>
      <w:marRight w:val="0"/>
      <w:marTop w:val="0"/>
      <w:marBottom w:val="0"/>
      <w:divBdr>
        <w:top w:val="none" w:sz="0" w:space="0" w:color="auto"/>
        <w:left w:val="none" w:sz="0" w:space="0" w:color="auto"/>
        <w:bottom w:val="none" w:sz="0" w:space="0" w:color="auto"/>
        <w:right w:val="none" w:sz="0" w:space="0" w:color="auto"/>
      </w:divBdr>
    </w:div>
    <w:div w:id="816336688">
      <w:bodyDiv w:val="1"/>
      <w:marLeft w:val="0"/>
      <w:marRight w:val="0"/>
      <w:marTop w:val="0"/>
      <w:marBottom w:val="0"/>
      <w:divBdr>
        <w:top w:val="none" w:sz="0" w:space="0" w:color="auto"/>
        <w:left w:val="none" w:sz="0" w:space="0" w:color="auto"/>
        <w:bottom w:val="none" w:sz="0" w:space="0" w:color="auto"/>
        <w:right w:val="none" w:sz="0" w:space="0" w:color="auto"/>
      </w:divBdr>
    </w:div>
    <w:div w:id="856964665">
      <w:bodyDiv w:val="1"/>
      <w:marLeft w:val="0"/>
      <w:marRight w:val="0"/>
      <w:marTop w:val="0"/>
      <w:marBottom w:val="0"/>
      <w:divBdr>
        <w:top w:val="none" w:sz="0" w:space="0" w:color="auto"/>
        <w:left w:val="none" w:sz="0" w:space="0" w:color="auto"/>
        <w:bottom w:val="none" w:sz="0" w:space="0" w:color="auto"/>
        <w:right w:val="none" w:sz="0" w:space="0" w:color="auto"/>
      </w:divBdr>
    </w:div>
    <w:div w:id="892472133">
      <w:bodyDiv w:val="1"/>
      <w:marLeft w:val="0"/>
      <w:marRight w:val="0"/>
      <w:marTop w:val="0"/>
      <w:marBottom w:val="0"/>
      <w:divBdr>
        <w:top w:val="none" w:sz="0" w:space="0" w:color="auto"/>
        <w:left w:val="none" w:sz="0" w:space="0" w:color="auto"/>
        <w:bottom w:val="none" w:sz="0" w:space="0" w:color="auto"/>
        <w:right w:val="none" w:sz="0" w:space="0" w:color="auto"/>
      </w:divBdr>
    </w:div>
    <w:div w:id="924263574">
      <w:bodyDiv w:val="1"/>
      <w:marLeft w:val="0"/>
      <w:marRight w:val="0"/>
      <w:marTop w:val="0"/>
      <w:marBottom w:val="0"/>
      <w:divBdr>
        <w:top w:val="none" w:sz="0" w:space="0" w:color="auto"/>
        <w:left w:val="none" w:sz="0" w:space="0" w:color="auto"/>
        <w:bottom w:val="none" w:sz="0" w:space="0" w:color="auto"/>
        <w:right w:val="none" w:sz="0" w:space="0" w:color="auto"/>
      </w:divBdr>
    </w:div>
    <w:div w:id="971208079">
      <w:bodyDiv w:val="1"/>
      <w:marLeft w:val="0"/>
      <w:marRight w:val="0"/>
      <w:marTop w:val="0"/>
      <w:marBottom w:val="0"/>
      <w:divBdr>
        <w:top w:val="none" w:sz="0" w:space="0" w:color="auto"/>
        <w:left w:val="none" w:sz="0" w:space="0" w:color="auto"/>
        <w:bottom w:val="none" w:sz="0" w:space="0" w:color="auto"/>
        <w:right w:val="none" w:sz="0" w:space="0" w:color="auto"/>
      </w:divBdr>
    </w:div>
    <w:div w:id="1001667323">
      <w:bodyDiv w:val="1"/>
      <w:marLeft w:val="0"/>
      <w:marRight w:val="0"/>
      <w:marTop w:val="0"/>
      <w:marBottom w:val="0"/>
      <w:divBdr>
        <w:top w:val="none" w:sz="0" w:space="0" w:color="auto"/>
        <w:left w:val="none" w:sz="0" w:space="0" w:color="auto"/>
        <w:bottom w:val="none" w:sz="0" w:space="0" w:color="auto"/>
        <w:right w:val="none" w:sz="0" w:space="0" w:color="auto"/>
      </w:divBdr>
    </w:div>
    <w:div w:id="1033729899">
      <w:bodyDiv w:val="1"/>
      <w:marLeft w:val="0"/>
      <w:marRight w:val="0"/>
      <w:marTop w:val="0"/>
      <w:marBottom w:val="0"/>
      <w:divBdr>
        <w:top w:val="none" w:sz="0" w:space="0" w:color="auto"/>
        <w:left w:val="none" w:sz="0" w:space="0" w:color="auto"/>
        <w:bottom w:val="none" w:sz="0" w:space="0" w:color="auto"/>
        <w:right w:val="none" w:sz="0" w:space="0" w:color="auto"/>
      </w:divBdr>
    </w:div>
    <w:div w:id="1051880208">
      <w:bodyDiv w:val="1"/>
      <w:marLeft w:val="0"/>
      <w:marRight w:val="0"/>
      <w:marTop w:val="0"/>
      <w:marBottom w:val="0"/>
      <w:divBdr>
        <w:top w:val="none" w:sz="0" w:space="0" w:color="auto"/>
        <w:left w:val="none" w:sz="0" w:space="0" w:color="auto"/>
        <w:bottom w:val="none" w:sz="0" w:space="0" w:color="auto"/>
        <w:right w:val="none" w:sz="0" w:space="0" w:color="auto"/>
      </w:divBdr>
    </w:div>
    <w:div w:id="1104957001">
      <w:bodyDiv w:val="1"/>
      <w:marLeft w:val="0"/>
      <w:marRight w:val="0"/>
      <w:marTop w:val="0"/>
      <w:marBottom w:val="0"/>
      <w:divBdr>
        <w:top w:val="none" w:sz="0" w:space="0" w:color="auto"/>
        <w:left w:val="none" w:sz="0" w:space="0" w:color="auto"/>
        <w:bottom w:val="none" w:sz="0" w:space="0" w:color="auto"/>
        <w:right w:val="none" w:sz="0" w:space="0" w:color="auto"/>
      </w:divBdr>
    </w:div>
    <w:div w:id="1153907216">
      <w:bodyDiv w:val="1"/>
      <w:marLeft w:val="0"/>
      <w:marRight w:val="0"/>
      <w:marTop w:val="0"/>
      <w:marBottom w:val="0"/>
      <w:divBdr>
        <w:top w:val="none" w:sz="0" w:space="0" w:color="auto"/>
        <w:left w:val="none" w:sz="0" w:space="0" w:color="auto"/>
        <w:bottom w:val="none" w:sz="0" w:space="0" w:color="auto"/>
        <w:right w:val="none" w:sz="0" w:space="0" w:color="auto"/>
      </w:divBdr>
    </w:div>
    <w:div w:id="1362632245">
      <w:bodyDiv w:val="1"/>
      <w:marLeft w:val="0"/>
      <w:marRight w:val="0"/>
      <w:marTop w:val="0"/>
      <w:marBottom w:val="0"/>
      <w:divBdr>
        <w:top w:val="none" w:sz="0" w:space="0" w:color="auto"/>
        <w:left w:val="none" w:sz="0" w:space="0" w:color="auto"/>
        <w:bottom w:val="none" w:sz="0" w:space="0" w:color="auto"/>
        <w:right w:val="none" w:sz="0" w:space="0" w:color="auto"/>
      </w:divBdr>
    </w:div>
    <w:div w:id="1426731849">
      <w:bodyDiv w:val="1"/>
      <w:marLeft w:val="0"/>
      <w:marRight w:val="0"/>
      <w:marTop w:val="0"/>
      <w:marBottom w:val="0"/>
      <w:divBdr>
        <w:top w:val="none" w:sz="0" w:space="0" w:color="auto"/>
        <w:left w:val="none" w:sz="0" w:space="0" w:color="auto"/>
        <w:bottom w:val="none" w:sz="0" w:space="0" w:color="auto"/>
        <w:right w:val="none" w:sz="0" w:space="0" w:color="auto"/>
      </w:divBdr>
    </w:div>
    <w:div w:id="1600986983">
      <w:bodyDiv w:val="1"/>
      <w:marLeft w:val="0"/>
      <w:marRight w:val="0"/>
      <w:marTop w:val="0"/>
      <w:marBottom w:val="0"/>
      <w:divBdr>
        <w:top w:val="none" w:sz="0" w:space="0" w:color="auto"/>
        <w:left w:val="none" w:sz="0" w:space="0" w:color="auto"/>
        <w:bottom w:val="none" w:sz="0" w:space="0" w:color="auto"/>
        <w:right w:val="none" w:sz="0" w:space="0" w:color="auto"/>
      </w:divBdr>
    </w:div>
    <w:div w:id="1640264272">
      <w:bodyDiv w:val="1"/>
      <w:marLeft w:val="0"/>
      <w:marRight w:val="0"/>
      <w:marTop w:val="0"/>
      <w:marBottom w:val="0"/>
      <w:divBdr>
        <w:top w:val="none" w:sz="0" w:space="0" w:color="auto"/>
        <w:left w:val="none" w:sz="0" w:space="0" w:color="auto"/>
        <w:bottom w:val="none" w:sz="0" w:space="0" w:color="auto"/>
        <w:right w:val="none" w:sz="0" w:space="0" w:color="auto"/>
      </w:divBdr>
    </w:div>
    <w:div w:id="1648322941">
      <w:bodyDiv w:val="1"/>
      <w:marLeft w:val="0"/>
      <w:marRight w:val="0"/>
      <w:marTop w:val="0"/>
      <w:marBottom w:val="0"/>
      <w:divBdr>
        <w:top w:val="none" w:sz="0" w:space="0" w:color="auto"/>
        <w:left w:val="none" w:sz="0" w:space="0" w:color="auto"/>
        <w:bottom w:val="none" w:sz="0" w:space="0" w:color="auto"/>
        <w:right w:val="none" w:sz="0" w:space="0" w:color="auto"/>
      </w:divBdr>
    </w:div>
    <w:div w:id="1725910812">
      <w:bodyDiv w:val="1"/>
      <w:marLeft w:val="0"/>
      <w:marRight w:val="0"/>
      <w:marTop w:val="0"/>
      <w:marBottom w:val="0"/>
      <w:divBdr>
        <w:top w:val="none" w:sz="0" w:space="0" w:color="auto"/>
        <w:left w:val="none" w:sz="0" w:space="0" w:color="auto"/>
        <w:bottom w:val="none" w:sz="0" w:space="0" w:color="auto"/>
        <w:right w:val="none" w:sz="0" w:space="0" w:color="auto"/>
      </w:divBdr>
    </w:div>
    <w:div w:id="1769808051">
      <w:bodyDiv w:val="1"/>
      <w:marLeft w:val="0"/>
      <w:marRight w:val="0"/>
      <w:marTop w:val="0"/>
      <w:marBottom w:val="0"/>
      <w:divBdr>
        <w:top w:val="none" w:sz="0" w:space="0" w:color="auto"/>
        <w:left w:val="none" w:sz="0" w:space="0" w:color="auto"/>
        <w:bottom w:val="none" w:sz="0" w:space="0" w:color="auto"/>
        <w:right w:val="none" w:sz="0" w:space="0" w:color="auto"/>
      </w:divBdr>
    </w:div>
    <w:div w:id="1844975885">
      <w:bodyDiv w:val="1"/>
      <w:marLeft w:val="0"/>
      <w:marRight w:val="0"/>
      <w:marTop w:val="0"/>
      <w:marBottom w:val="0"/>
      <w:divBdr>
        <w:top w:val="none" w:sz="0" w:space="0" w:color="auto"/>
        <w:left w:val="none" w:sz="0" w:space="0" w:color="auto"/>
        <w:bottom w:val="none" w:sz="0" w:space="0" w:color="auto"/>
        <w:right w:val="none" w:sz="0" w:space="0" w:color="auto"/>
      </w:divBdr>
    </w:div>
    <w:div w:id="1944995721">
      <w:bodyDiv w:val="1"/>
      <w:marLeft w:val="0"/>
      <w:marRight w:val="0"/>
      <w:marTop w:val="0"/>
      <w:marBottom w:val="0"/>
      <w:divBdr>
        <w:top w:val="none" w:sz="0" w:space="0" w:color="auto"/>
        <w:left w:val="none" w:sz="0" w:space="0" w:color="auto"/>
        <w:bottom w:val="none" w:sz="0" w:space="0" w:color="auto"/>
        <w:right w:val="none" w:sz="0" w:space="0" w:color="auto"/>
      </w:divBdr>
    </w:div>
    <w:div w:id="2056848785">
      <w:bodyDiv w:val="1"/>
      <w:marLeft w:val="0"/>
      <w:marRight w:val="0"/>
      <w:marTop w:val="0"/>
      <w:marBottom w:val="0"/>
      <w:divBdr>
        <w:top w:val="none" w:sz="0" w:space="0" w:color="auto"/>
        <w:left w:val="none" w:sz="0" w:space="0" w:color="auto"/>
        <w:bottom w:val="none" w:sz="0" w:space="0" w:color="auto"/>
        <w:right w:val="none" w:sz="0" w:space="0" w:color="auto"/>
      </w:divBdr>
    </w:div>
    <w:div w:id="21054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BCB30-69BE-4467-BE88-B213E08E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13</cp:revision>
  <dcterms:created xsi:type="dcterms:W3CDTF">2015-10-23T04:49:00Z</dcterms:created>
  <dcterms:modified xsi:type="dcterms:W3CDTF">2016-03-29T01:25:00Z</dcterms:modified>
</cp:coreProperties>
</file>