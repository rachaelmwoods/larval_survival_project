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rPr>
        <w:id w:val="289783867"/>
        <w:docPartObj>
          <w:docPartGallery w:val="Cover Pages"/>
          <w:docPartUnique/>
        </w:docPartObj>
      </w:sdtPr>
      <w:sdtEndPr>
        <w:rPr>
          <w:b w:val="0"/>
          <w:i/>
          <w:sz w:val="22"/>
          <w:lang w:val="en-AU"/>
        </w:rPr>
      </w:sdtEndPr>
      <w:sdtContent>
        <w:p w14:paraId="48D7D4FE" w14:textId="77777777" w:rsidR="0048371B" w:rsidRPr="001D1D71" w:rsidRDefault="0048371B"/>
        <w:p w14:paraId="1B12DE15" w14:textId="77777777" w:rsidR="00B15B9F" w:rsidRPr="001D1D71" w:rsidRDefault="00B15B9F" w:rsidP="00B15B9F">
          <w:pPr>
            <w:pStyle w:val="CommentText"/>
            <w:spacing w:line="360" w:lineRule="auto"/>
            <w:rPr>
              <w:b/>
              <w:sz w:val="50"/>
              <w:szCs w:val="50"/>
              <w:lang w:val="en-AU"/>
            </w:rPr>
          </w:pPr>
        </w:p>
        <w:p w14:paraId="334516CC" w14:textId="77777777" w:rsidR="005B58B4" w:rsidRPr="001D1D71" w:rsidRDefault="005B58B4" w:rsidP="0034516A">
          <w:pPr>
            <w:pStyle w:val="Title2"/>
            <w:rPr>
              <w:rFonts w:ascii="Times New Roman" w:hAnsi="Times New Roman"/>
              <w:lang w:val="en-AU"/>
            </w:rPr>
          </w:pPr>
        </w:p>
        <w:p w14:paraId="7C8870D7" w14:textId="77777777" w:rsidR="005B58B4" w:rsidRPr="001D1D71" w:rsidRDefault="005B58B4" w:rsidP="0034516A">
          <w:pPr>
            <w:pStyle w:val="Title2"/>
            <w:rPr>
              <w:rFonts w:ascii="Times New Roman" w:hAnsi="Times New Roman"/>
              <w:lang w:val="en-AU"/>
            </w:rPr>
          </w:pPr>
        </w:p>
        <w:p w14:paraId="195DD50E" w14:textId="77777777" w:rsidR="005B58B4" w:rsidRPr="001D1D71" w:rsidRDefault="005B58B4" w:rsidP="0034516A">
          <w:pPr>
            <w:pStyle w:val="Title2"/>
            <w:rPr>
              <w:rFonts w:ascii="Times New Roman" w:hAnsi="Times New Roman"/>
              <w:lang w:val="en-AU"/>
            </w:rPr>
          </w:pPr>
        </w:p>
        <w:p w14:paraId="03AE7EC7" w14:textId="11FD4677" w:rsidR="00B15B9F" w:rsidRPr="001D1D71" w:rsidRDefault="00B15B9F" w:rsidP="0034516A">
          <w:pPr>
            <w:pStyle w:val="Title2"/>
            <w:rPr>
              <w:rFonts w:ascii="Times New Roman" w:hAnsi="Times New Roman"/>
              <w:lang w:val="en-AU"/>
            </w:rPr>
          </w:pPr>
          <w:r w:rsidRPr="001D1D71">
            <w:rPr>
              <w:rFonts w:ascii="Times New Roman" w:hAnsi="Times New Roman"/>
              <w:lang w:val="en-AU"/>
            </w:rPr>
            <w:t>Environmental factors limiting fertilisation and larval success in corals</w:t>
          </w:r>
          <w:r w:rsidR="000C79BA">
            <w:rPr>
              <w:rFonts w:ascii="Times New Roman" w:hAnsi="Times New Roman"/>
              <w:lang w:val="en-AU"/>
            </w:rPr>
            <w:t xml:space="preserve"> </w:t>
          </w:r>
        </w:p>
        <w:p w14:paraId="58425668" w14:textId="77777777" w:rsidR="00B15B9F" w:rsidRPr="001D1D71" w:rsidRDefault="00B15B9F" w:rsidP="00B15B9F">
          <w:pPr>
            <w:pStyle w:val="CommentText"/>
            <w:spacing w:line="360" w:lineRule="auto"/>
            <w:rPr>
              <w:b/>
              <w:sz w:val="50"/>
              <w:szCs w:val="50"/>
              <w:lang w:val="en-AU"/>
            </w:rPr>
          </w:pPr>
        </w:p>
        <w:p w14:paraId="42DD8FC3" w14:textId="77777777" w:rsidR="00237A9A" w:rsidRPr="001D1D71" w:rsidRDefault="00237A9A" w:rsidP="00B15B9F">
          <w:pPr>
            <w:pStyle w:val="CommentText"/>
            <w:spacing w:line="360" w:lineRule="auto"/>
            <w:rPr>
              <w:b/>
              <w:sz w:val="50"/>
              <w:szCs w:val="50"/>
              <w:lang w:val="en-AU"/>
            </w:rPr>
          </w:pPr>
        </w:p>
        <w:p w14:paraId="48E10946" w14:textId="77777777" w:rsidR="00237A9A" w:rsidRPr="001D1D71" w:rsidRDefault="00237A9A" w:rsidP="00B15B9F">
          <w:pPr>
            <w:pStyle w:val="CommentText"/>
            <w:spacing w:line="360" w:lineRule="auto"/>
            <w:rPr>
              <w:b/>
              <w:sz w:val="50"/>
              <w:szCs w:val="50"/>
              <w:lang w:val="en-AU"/>
            </w:rPr>
          </w:pPr>
        </w:p>
        <w:p w14:paraId="46B8146B" w14:textId="626735C7" w:rsidR="00B15B9F" w:rsidRPr="001D1D71" w:rsidRDefault="00B15B9F" w:rsidP="00B15B9F">
          <w:pPr>
            <w:pStyle w:val="author"/>
            <w:rPr>
              <w:lang w:val="en-AU"/>
            </w:rPr>
          </w:pPr>
          <w:r w:rsidRPr="001D1D71">
            <w:rPr>
              <w:lang w:val="en-AU"/>
            </w:rPr>
            <w:t xml:space="preserve">Rachael </w:t>
          </w:r>
          <w:r w:rsidR="001A3DAF" w:rsidRPr="001D1D71">
            <w:rPr>
              <w:lang w:val="en-AU"/>
            </w:rPr>
            <w:t xml:space="preserve">M. </w:t>
          </w:r>
          <w:r w:rsidRPr="001D1D71">
            <w:rPr>
              <w:lang w:val="en-AU"/>
            </w:rPr>
            <w:t>Woods</w:t>
          </w:r>
          <w:r w:rsidR="00094BA0" w:rsidRPr="001D1D71">
            <w:rPr>
              <w:lang w:val="en-AU"/>
            </w:rPr>
            <w:t xml:space="preserve"> (Corresponding Author)</w:t>
          </w:r>
        </w:p>
        <w:p w14:paraId="5AD0B60A" w14:textId="77777777" w:rsidR="00A81BBA" w:rsidRPr="001D1D71" w:rsidRDefault="00A81BBA" w:rsidP="00A81BBA">
          <w:pPr>
            <w:pStyle w:val="affiliation"/>
            <w:rPr>
              <w:lang w:val="en-AU"/>
            </w:rPr>
          </w:pPr>
          <w:r w:rsidRPr="001D1D71">
            <w:rPr>
              <w:lang w:val="en-AU"/>
            </w:rPr>
            <w:t>Department of Biological Sciences. Macquarie University, Sydney NSW 2109</w:t>
          </w:r>
        </w:p>
        <w:p w14:paraId="196BE8CE" w14:textId="7FDE6524" w:rsidR="0034516A" w:rsidRPr="001D1D71" w:rsidRDefault="0034516A" w:rsidP="00B15B9F">
          <w:pPr>
            <w:pStyle w:val="fax"/>
            <w:spacing w:line="360" w:lineRule="auto"/>
            <w:rPr>
              <w:lang w:val="en-AU"/>
            </w:rPr>
          </w:pPr>
          <w:r w:rsidRPr="001D1D71">
            <w:rPr>
              <w:lang w:val="en-AU"/>
            </w:rPr>
            <w:t xml:space="preserve">Phone: </w:t>
          </w:r>
          <w:r w:rsidR="00706623">
            <w:rPr>
              <w:lang w:val="en-AU"/>
            </w:rPr>
            <w:t>(02) 9850 6271</w:t>
          </w:r>
        </w:p>
        <w:p w14:paraId="67E32144" w14:textId="381CA3BB" w:rsidR="00B15B9F" w:rsidRPr="001D1D71" w:rsidRDefault="00B15B9F" w:rsidP="00B15B9F">
          <w:pPr>
            <w:pStyle w:val="fax"/>
            <w:spacing w:line="360" w:lineRule="auto"/>
            <w:rPr>
              <w:lang w:val="en-AU"/>
            </w:rPr>
          </w:pPr>
          <w:r w:rsidRPr="001D1D71">
            <w:rPr>
              <w:lang w:val="en-AU"/>
            </w:rPr>
            <w:t xml:space="preserve">Email: </w:t>
          </w:r>
          <w:hyperlink r:id="rId8" w:history="1">
            <w:r w:rsidR="00094BA0" w:rsidRPr="001D1D71">
              <w:rPr>
                <w:lang w:val="en-AU"/>
              </w:rPr>
              <w:t>rachael.maree.woods@gmail.com</w:t>
            </w:r>
          </w:hyperlink>
        </w:p>
        <w:p w14:paraId="203637E0" w14:textId="77777777" w:rsidR="00094BA0" w:rsidRPr="001D1D71" w:rsidRDefault="00094BA0" w:rsidP="00094BA0">
          <w:pPr>
            <w:pStyle w:val="email"/>
            <w:rPr>
              <w:lang w:val="en-AU"/>
            </w:rPr>
          </w:pPr>
        </w:p>
        <w:p w14:paraId="3DC20AEF" w14:textId="148F3942" w:rsidR="00094BA0" w:rsidRPr="001D1D71" w:rsidRDefault="00094BA0" w:rsidP="00094BA0">
          <w:pPr>
            <w:pStyle w:val="author"/>
            <w:rPr>
              <w:lang w:val="en-AU"/>
            </w:rPr>
          </w:pPr>
          <w:r w:rsidRPr="001D1D71">
            <w:rPr>
              <w:lang w:val="en-AU"/>
            </w:rPr>
            <w:t>Andrew</w:t>
          </w:r>
          <w:r w:rsidR="00F34EF5" w:rsidRPr="001D1D71">
            <w:rPr>
              <w:lang w:val="en-AU"/>
            </w:rPr>
            <w:t xml:space="preserve"> H.</w:t>
          </w:r>
          <w:r w:rsidRPr="001D1D71">
            <w:rPr>
              <w:lang w:val="en-AU"/>
            </w:rPr>
            <w:t xml:space="preserve"> Baird</w:t>
          </w:r>
        </w:p>
        <w:p w14:paraId="0F800CB7" w14:textId="62D72D0F" w:rsidR="00B15B9F" w:rsidRPr="001D1D71" w:rsidRDefault="00094BA0" w:rsidP="0034516A">
          <w:pPr>
            <w:pStyle w:val="affiliation"/>
            <w:rPr>
              <w:lang w:val="en-AU"/>
            </w:rPr>
          </w:pPr>
          <w:r w:rsidRPr="001D1D71">
            <w:rPr>
              <w:lang w:val="en-AU"/>
            </w:rPr>
            <w:t>James Cook University, ARC Centre of Excellence for Coral Reef Studies</w:t>
          </w:r>
        </w:p>
        <w:p w14:paraId="73E87176" w14:textId="53301C91" w:rsidR="00094BA0" w:rsidRPr="001D1D71" w:rsidRDefault="00D3667E" w:rsidP="00D3667E">
          <w:pPr>
            <w:pStyle w:val="fax"/>
            <w:spacing w:line="360" w:lineRule="auto"/>
            <w:rPr>
              <w:lang w:val="en-AU"/>
            </w:rPr>
          </w:pPr>
          <w:r w:rsidRPr="001D1D71">
            <w:rPr>
              <w:lang w:val="en-AU"/>
            </w:rPr>
            <w:t xml:space="preserve">Email: </w:t>
          </w:r>
          <w:hyperlink r:id="rId9" w:history="1">
            <w:r w:rsidRPr="001D1D71">
              <w:rPr>
                <w:lang w:val="en-AU"/>
              </w:rPr>
              <w:t>andrew.baird@jcu.edu.au</w:t>
            </w:r>
          </w:hyperlink>
        </w:p>
        <w:p w14:paraId="7CD86D8E" w14:textId="77777777" w:rsidR="00D3667E" w:rsidRPr="001D1D7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1D1D71" w:rsidRDefault="00094BA0" w:rsidP="00094BA0">
          <w:pPr>
            <w:pStyle w:val="author"/>
            <w:rPr>
              <w:lang w:val="en-AU"/>
            </w:rPr>
          </w:pPr>
          <w:r w:rsidRPr="001D1D71">
            <w:rPr>
              <w:lang w:val="en-AU"/>
            </w:rPr>
            <w:t xml:space="preserve">Toni </w:t>
          </w:r>
          <w:r w:rsidR="006917E2" w:rsidRPr="001D1D71">
            <w:rPr>
              <w:lang w:val="en-AU"/>
            </w:rPr>
            <w:t xml:space="preserve">L. </w:t>
          </w:r>
          <w:r w:rsidRPr="001D1D71">
            <w:rPr>
              <w:lang w:val="en-AU"/>
            </w:rPr>
            <w:t xml:space="preserve">Mizerek </w:t>
          </w:r>
        </w:p>
        <w:p w14:paraId="62177810" w14:textId="77777777" w:rsidR="00196F2F" w:rsidRPr="001D1D71" w:rsidRDefault="00196F2F" w:rsidP="00196F2F">
          <w:pPr>
            <w:pStyle w:val="affiliation"/>
            <w:rPr>
              <w:lang w:val="en-AU"/>
            </w:rPr>
          </w:pPr>
          <w:r w:rsidRPr="001D1D71">
            <w:rPr>
              <w:lang w:val="en-AU"/>
            </w:rPr>
            <w:t>Department of Biological Sciences. Macquarie University, Sydney NSW 2109</w:t>
          </w:r>
        </w:p>
        <w:p w14:paraId="3E74883F" w14:textId="3059FA6C" w:rsidR="00B15B9F" w:rsidRPr="001D1D71" w:rsidRDefault="00D3667E" w:rsidP="00D3667E">
          <w:pPr>
            <w:pStyle w:val="fax"/>
            <w:spacing w:line="360" w:lineRule="auto"/>
            <w:rPr>
              <w:lang w:val="en-AU"/>
            </w:rPr>
          </w:pPr>
          <w:r w:rsidRPr="001D1D71">
            <w:rPr>
              <w:lang w:val="en-AU"/>
            </w:rPr>
            <w:t>Email: toni.mizerek@mq.edu.au</w:t>
          </w:r>
        </w:p>
        <w:p w14:paraId="640FF575" w14:textId="77777777" w:rsidR="00D3667E" w:rsidRPr="001D1D71" w:rsidRDefault="00D3667E" w:rsidP="00094BA0">
          <w:pPr>
            <w:pStyle w:val="NoSpacing"/>
            <w:rPr>
              <w:rFonts w:ascii="Times New Roman" w:hAnsi="Times New Roman"/>
            </w:rPr>
          </w:pPr>
        </w:p>
        <w:p w14:paraId="08DF30FA" w14:textId="55945239" w:rsidR="00094BA0" w:rsidRPr="001D1D71" w:rsidRDefault="00094BA0" w:rsidP="00094BA0">
          <w:pPr>
            <w:pStyle w:val="author"/>
            <w:rPr>
              <w:lang w:val="en-AU"/>
            </w:rPr>
          </w:pPr>
          <w:r w:rsidRPr="001D1D71">
            <w:rPr>
              <w:lang w:val="en-AU"/>
            </w:rPr>
            <w:t xml:space="preserve">Joshua </w:t>
          </w:r>
          <w:r w:rsidR="00F34EF5" w:rsidRPr="001D1D71">
            <w:rPr>
              <w:lang w:val="en-AU"/>
            </w:rPr>
            <w:t xml:space="preserve">S. </w:t>
          </w:r>
          <w:r w:rsidRPr="001D1D71">
            <w:rPr>
              <w:lang w:val="en-AU"/>
            </w:rPr>
            <w:t>Madin</w:t>
          </w:r>
        </w:p>
        <w:p w14:paraId="790125AF" w14:textId="5A9BF732" w:rsidR="00094BA0" w:rsidRPr="001D1D71" w:rsidRDefault="00A81BBA" w:rsidP="0034516A">
          <w:pPr>
            <w:pStyle w:val="affiliation"/>
            <w:rPr>
              <w:lang w:val="en-AU"/>
            </w:rPr>
          </w:pPr>
          <w:r w:rsidRPr="001D1D71">
            <w:rPr>
              <w:lang w:val="en-AU"/>
            </w:rPr>
            <w:t xml:space="preserve">Department of Biological Sciences. </w:t>
          </w:r>
          <w:r w:rsidR="00094BA0" w:rsidRPr="001D1D71">
            <w:rPr>
              <w:lang w:val="en-AU"/>
            </w:rPr>
            <w:t xml:space="preserve">Macquarie University, </w:t>
          </w:r>
          <w:r w:rsidRPr="001D1D71">
            <w:rPr>
              <w:lang w:val="en-AU"/>
            </w:rPr>
            <w:t>Sydney NSW 2109</w:t>
          </w:r>
        </w:p>
        <w:p w14:paraId="16F72AC5" w14:textId="05D85D09" w:rsidR="005B58B4" w:rsidRPr="001D1D71" w:rsidRDefault="00C95792" w:rsidP="005B58B4">
          <w:pPr>
            <w:pStyle w:val="fax"/>
            <w:spacing w:line="360" w:lineRule="auto"/>
            <w:rPr>
              <w:lang w:val="en-AU"/>
            </w:rPr>
          </w:pPr>
          <w:r>
            <w:rPr>
              <w:lang w:val="en-AU"/>
            </w:rPr>
            <w:t>Email: j</w:t>
          </w:r>
          <w:r w:rsidR="00D3667E" w:rsidRPr="001D1D71">
            <w:rPr>
              <w:lang w:val="en-AU"/>
            </w:rPr>
            <w:t>oshua.</w:t>
          </w:r>
          <w:r w:rsidR="005B58B4" w:rsidRPr="001D1D71">
            <w:rPr>
              <w:lang w:val="en-AU"/>
            </w:rPr>
            <w:t>madin@mq.edu.au</w:t>
          </w:r>
        </w:p>
      </w:sdtContent>
    </w:sdt>
    <w:p w14:paraId="6570B655" w14:textId="6C8DCCD0" w:rsidR="00D350EC" w:rsidRPr="001D1D71" w:rsidRDefault="00D350EC" w:rsidP="005B58B4">
      <w:pPr>
        <w:pStyle w:val="Title1"/>
        <w:rPr>
          <w:rFonts w:ascii="Times New Roman" w:hAnsi="Times New Roman"/>
          <w:i/>
          <w:sz w:val="22"/>
          <w:lang w:val="en-AU"/>
        </w:rPr>
      </w:pPr>
      <w:r w:rsidRPr="001D1D71">
        <w:rPr>
          <w:rFonts w:ascii="Times New Roman" w:hAnsi="Times New Roman"/>
          <w:lang w:val="en-AU"/>
        </w:rPr>
        <w:lastRenderedPageBreak/>
        <w:t>Abstract</w:t>
      </w:r>
    </w:p>
    <w:p w14:paraId="300FB4CB" w14:textId="3E88EC13" w:rsidR="00D350EC" w:rsidRDefault="002F3715" w:rsidP="009219E1">
      <w:pPr>
        <w:pStyle w:val="NoSpacing"/>
        <w:spacing w:line="480" w:lineRule="auto"/>
        <w:rPr>
          <w:rFonts w:ascii="Times New Roman" w:eastAsia="Times New Roman" w:hAnsi="Times New Roman"/>
          <w:sz w:val="20"/>
          <w:szCs w:val="20"/>
          <w:lang w:eastAsia="de-DE"/>
        </w:rPr>
      </w:pPr>
      <w:r w:rsidRPr="001D1D71">
        <w:rPr>
          <w:rFonts w:ascii="Times New Roman" w:eastAsia="Times New Roman" w:hAnsi="Times New Roman"/>
          <w:sz w:val="20"/>
          <w:szCs w:val="20"/>
          <w:lang w:eastAsia="de-DE"/>
        </w:rPr>
        <w:t>Events in the e</w:t>
      </w:r>
      <w:r w:rsidR="00D350EC" w:rsidRPr="001D1D71">
        <w:rPr>
          <w:rFonts w:ascii="Times New Roman" w:eastAsia="Times New Roman" w:hAnsi="Times New Roman"/>
          <w:sz w:val="20"/>
          <w:szCs w:val="20"/>
          <w:lang w:eastAsia="de-DE"/>
        </w:rPr>
        <w:t xml:space="preserve">arly life history of </w:t>
      </w:r>
      <w:r w:rsidR="00E04ACC" w:rsidRPr="001D1D71">
        <w:rPr>
          <w:rFonts w:ascii="Times New Roman" w:eastAsia="Times New Roman" w:hAnsi="Times New Roman"/>
          <w:sz w:val="20"/>
          <w:szCs w:val="20"/>
          <w:lang w:eastAsia="de-DE"/>
        </w:rPr>
        <w:t xml:space="preserve">reef-building </w:t>
      </w:r>
      <w:r w:rsidR="00D350EC" w:rsidRPr="001D1D71">
        <w:rPr>
          <w:rFonts w:ascii="Times New Roman" w:eastAsia="Times New Roman" w:hAnsi="Times New Roman"/>
          <w:sz w:val="20"/>
          <w:szCs w:val="20"/>
          <w:lang w:eastAsia="de-DE"/>
        </w:rPr>
        <w:t xml:space="preserve">corals, including fertilisation and </w:t>
      </w:r>
      <w:r w:rsidRPr="001D1D71">
        <w:rPr>
          <w:rFonts w:ascii="Times New Roman" w:eastAsia="Times New Roman" w:hAnsi="Times New Roman"/>
          <w:sz w:val="20"/>
          <w:szCs w:val="20"/>
          <w:lang w:eastAsia="de-DE"/>
        </w:rPr>
        <w:t>larval survival</w:t>
      </w:r>
      <w:r w:rsidR="00D350EC" w:rsidRPr="001D1D71">
        <w:rPr>
          <w:rFonts w:ascii="Times New Roman" w:eastAsia="Times New Roman" w:hAnsi="Times New Roman"/>
          <w:sz w:val="20"/>
          <w:szCs w:val="20"/>
          <w:lang w:eastAsia="de-DE"/>
        </w:rPr>
        <w:t xml:space="preserve">, are susceptible to changes in </w:t>
      </w:r>
      <w:r w:rsidR="00C70478" w:rsidRPr="001D1D71">
        <w:rPr>
          <w:rFonts w:ascii="Times New Roman" w:eastAsia="Times New Roman" w:hAnsi="Times New Roman"/>
          <w:sz w:val="20"/>
          <w:szCs w:val="20"/>
          <w:lang w:eastAsia="de-DE"/>
        </w:rPr>
        <w:t xml:space="preserve">the </w:t>
      </w:r>
      <w:r w:rsidR="00D350EC" w:rsidRPr="001D1D71">
        <w:rPr>
          <w:rFonts w:ascii="Times New Roman" w:eastAsia="Times New Roman" w:hAnsi="Times New Roman"/>
          <w:sz w:val="20"/>
          <w:szCs w:val="20"/>
          <w:lang w:eastAsia="de-DE"/>
        </w:rPr>
        <w:t>chemical and physical properties of seawater</w:t>
      </w:r>
      <w:r w:rsidR="00E51091" w:rsidRPr="001D1D71">
        <w:rPr>
          <w:rFonts w:ascii="Times New Roman" w:eastAsia="Times New Roman" w:hAnsi="Times New Roman"/>
          <w:sz w:val="20"/>
          <w:szCs w:val="20"/>
          <w:lang w:eastAsia="de-DE"/>
        </w:rPr>
        <w:t xml:space="preserve">. </w:t>
      </w:r>
      <w:r w:rsidRPr="001D1D71">
        <w:rPr>
          <w:rFonts w:ascii="Times New Roman" w:eastAsia="Times New Roman" w:hAnsi="Times New Roman"/>
          <w:sz w:val="20"/>
          <w:szCs w:val="20"/>
          <w:lang w:eastAsia="de-DE"/>
        </w:rPr>
        <w:t xml:space="preserve">Quantifying how </w:t>
      </w:r>
      <w:r w:rsidR="008B5C0E" w:rsidRPr="001D1D71">
        <w:rPr>
          <w:rFonts w:ascii="Times New Roman" w:eastAsia="Times New Roman" w:hAnsi="Times New Roman"/>
          <w:sz w:val="20"/>
          <w:szCs w:val="20"/>
          <w:lang w:eastAsia="de-DE"/>
        </w:rPr>
        <w:t xml:space="preserve">changes in </w:t>
      </w:r>
      <w:r w:rsidRPr="001D1D71">
        <w:rPr>
          <w:rFonts w:ascii="Times New Roman" w:eastAsia="Times New Roman" w:hAnsi="Times New Roman"/>
          <w:sz w:val="20"/>
          <w:szCs w:val="20"/>
          <w:lang w:eastAsia="de-DE"/>
        </w:rPr>
        <w:t>water quality affects these event</w:t>
      </w:r>
      <w:r w:rsidR="00724F60" w:rsidRPr="001D1D71">
        <w:rPr>
          <w:rFonts w:ascii="Times New Roman" w:eastAsia="Times New Roman" w:hAnsi="Times New Roman"/>
          <w:sz w:val="20"/>
          <w:szCs w:val="20"/>
          <w:lang w:eastAsia="de-DE"/>
        </w:rPr>
        <w:t>s</w:t>
      </w:r>
      <w:r w:rsidRPr="001D1D71">
        <w:rPr>
          <w:rFonts w:ascii="Times New Roman" w:eastAsia="Times New Roman" w:hAnsi="Times New Roman"/>
          <w:sz w:val="20"/>
          <w:szCs w:val="20"/>
          <w:lang w:eastAsia="de-DE"/>
        </w:rPr>
        <w:t xml:space="preserve"> </w:t>
      </w:r>
      <w:r w:rsidR="00D350EC" w:rsidRPr="001D1D71">
        <w:rPr>
          <w:rFonts w:ascii="Times New Roman" w:eastAsia="Times New Roman" w:hAnsi="Times New Roman"/>
          <w:sz w:val="20"/>
          <w:szCs w:val="20"/>
          <w:lang w:eastAsia="de-DE"/>
        </w:rPr>
        <w:t xml:space="preserve">is therefore important for understanding and predicting population </w:t>
      </w:r>
      <w:r w:rsidR="00E51091" w:rsidRPr="001D1D71">
        <w:rPr>
          <w:rFonts w:ascii="Times New Roman" w:eastAsia="Times New Roman" w:hAnsi="Times New Roman"/>
          <w:sz w:val="20"/>
          <w:szCs w:val="20"/>
          <w:lang w:eastAsia="de-DE"/>
        </w:rPr>
        <w:t>establishment in</w:t>
      </w:r>
      <w:r w:rsidR="00D350EC" w:rsidRPr="001D1D71">
        <w:rPr>
          <w:rFonts w:ascii="Times New Roman" w:eastAsia="Times New Roman" w:hAnsi="Times New Roman"/>
          <w:sz w:val="20"/>
          <w:szCs w:val="20"/>
          <w:lang w:eastAsia="de-DE"/>
        </w:rPr>
        <w:t xml:space="preserve"> novel or changing environments. A review of the literature identified </w:t>
      </w:r>
      <w:ins w:id="0" w:author="Rachael Maree Woods" w:date="2016-02-16T14:27:00Z">
        <w:r w:rsidR="000A3CCD">
          <w:rPr>
            <w:rFonts w:ascii="Times New Roman" w:eastAsia="Times New Roman" w:hAnsi="Times New Roman"/>
            <w:sz w:val="20"/>
            <w:szCs w:val="20"/>
            <w:lang w:eastAsia="de-DE"/>
          </w:rPr>
          <w:t xml:space="preserve">that levels of </w:t>
        </w:r>
      </w:ins>
      <w:del w:id="1" w:author="Rachael Maree Woods" w:date="2016-02-16T14:27:00Z">
        <w:r w:rsidR="00D350EC" w:rsidRPr="001D1D71" w:rsidDel="000A3CCD">
          <w:rPr>
            <w:rFonts w:ascii="Times New Roman" w:eastAsia="Times New Roman" w:hAnsi="Times New Roman"/>
            <w:sz w:val="20"/>
            <w:szCs w:val="20"/>
            <w:lang w:eastAsia="de-DE"/>
          </w:rPr>
          <w:delText>numerous</w:delText>
        </w:r>
        <w:r w:rsidR="00756297" w:rsidRPr="001D1D71" w:rsidDel="000A3CCD">
          <w:rPr>
            <w:rFonts w:ascii="Times New Roman" w:eastAsia="Times New Roman" w:hAnsi="Times New Roman"/>
            <w:sz w:val="20"/>
            <w:szCs w:val="20"/>
            <w:lang w:eastAsia="de-DE"/>
          </w:rPr>
          <w:delText xml:space="preserve"> </w:delText>
        </w:r>
        <w:r w:rsidR="00E80AA9" w:rsidDel="000A3CCD">
          <w:rPr>
            <w:rFonts w:ascii="Times New Roman" w:eastAsia="Times New Roman" w:hAnsi="Times New Roman"/>
            <w:sz w:val="20"/>
            <w:szCs w:val="20"/>
            <w:lang w:eastAsia="de-DE"/>
          </w:rPr>
          <w:delText>factors</w:delText>
        </w:r>
        <w:r w:rsidR="00D350EC" w:rsidRPr="001D1D71" w:rsidDel="000A3CCD">
          <w:rPr>
            <w:rFonts w:ascii="Times New Roman" w:eastAsia="Times New Roman" w:hAnsi="Times New Roman"/>
            <w:sz w:val="20"/>
            <w:szCs w:val="20"/>
            <w:lang w:eastAsia="de-DE"/>
          </w:rPr>
          <w:delText xml:space="preserve"> </w:delText>
        </w:r>
        <w:r w:rsidR="00E51091" w:rsidRPr="001D1D71" w:rsidDel="000A3CCD">
          <w:rPr>
            <w:rFonts w:ascii="Times New Roman" w:eastAsia="Times New Roman" w:hAnsi="Times New Roman"/>
            <w:sz w:val="20"/>
            <w:szCs w:val="20"/>
            <w:lang w:eastAsia="de-DE"/>
          </w:rPr>
          <w:delText xml:space="preserve">that </w:delText>
        </w:r>
        <w:r w:rsidR="008B5C0E" w:rsidRPr="001D1D71" w:rsidDel="000A3CCD">
          <w:rPr>
            <w:rFonts w:ascii="Times New Roman" w:eastAsia="Times New Roman" w:hAnsi="Times New Roman"/>
            <w:sz w:val="20"/>
            <w:szCs w:val="20"/>
            <w:lang w:eastAsia="de-DE"/>
          </w:rPr>
          <w:delText xml:space="preserve">affect </w:delText>
        </w:r>
        <w:r w:rsidR="00D350EC" w:rsidRPr="001D1D71" w:rsidDel="000A3CCD">
          <w:rPr>
            <w:rFonts w:ascii="Times New Roman" w:eastAsia="Times New Roman" w:hAnsi="Times New Roman"/>
            <w:sz w:val="20"/>
            <w:szCs w:val="20"/>
            <w:lang w:eastAsia="de-DE"/>
          </w:rPr>
          <w:delText xml:space="preserve">fertilisation and larval survivorship, including </w:delText>
        </w:r>
      </w:del>
      <w:r w:rsidR="00D350EC" w:rsidRPr="001D1D71">
        <w:rPr>
          <w:rFonts w:ascii="Times New Roman" w:eastAsia="Times New Roman" w:hAnsi="Times New Roman"/>
          <w:sz w:val="20"/>
          <w:szCs w:val="20"/>
          <w:lang w:eastAsia="de-DE"/>
        </w:rPr>
        <w:t>salinity, temperature, pH, suspended sediment, nutrients, and heavy metals</w:t>
      </w:r>
      <w:ins w:id="2" w:author="Rachael Maree Woods" w:date="2016-02-16T14:27:00Z">
        <w:r w:rsidR="000A3CCD">
          <w:rPr>
            <w:rFonts w:ascii="Times New Roman" w:eastAsia="Times New Roman" w:hAnsi="Times New Roman"/>
            <w:sz w:val="20"/>
            <w:szCs w:val="20"/>
            <w:lang w:eastAsia="de-DE"/>
          </w:rPr>
          <w:t xml:space="preserve"> affect coral early life history stages</w:t>
        </w:r>
      </w:ins>
      <w:r w:rsidR="00D350EC" w:rsidRPr="001D1D71">
        <w:rPr>
          <w:rFonts w:ascii="Times New Roman" w:eastAsia="Times New Roman" w:hAnsi="Times New Roman"/>
          <w:sz w:val="20"/>
          <w:szCs w:val="20"/>
          <w:lang w:eastAsia="de-DE"/>
        </w:rPr>
        <w:t xml:space="preserve">. Using published experimental data, this study </w:t>
      </w:r>
      <w:r w:rsidR="00866F64" w:rsidRPr="001D1D71">
        <w:rPr>
          <w:rFonts w:ascii="Times New Roman" w:eastAsia="Times New Roman" w:hAnsi="Times New Roman"/>
          <w:sz w:val="20"/>
          <w:szCs w:val="20"/>
          <w:lang w:eastAsia="de-DE"/>
        </w:rPr>
        <w:t>quantified</w:t>
      </w:r>
      <w:r w:rsidR="00D350EC" w:rsidRPr="001D1D71">
        <w:rPr>
          <w:rFonts w:ascii="Times New Roman" w:eastAsia="Times New Roman" w:hAnsi="Times New Roman"/>
          <w:sz w:val="20"/>
          <w:szCs w:val="20"/>
          <w:lang w:eastAsia="de-DE"/>
        </w:rPr>
        <w:t xml:space="preserve"> the influence of seawater properties on </w:t>
      </w:r>
      <w:r w:rsidR="00BA277E" w:rsidRPr="001D1D71">
        <w:rPr>
          <w:rFonts w:ascii="Times New Roman" w:eastAsia="Times New Roman" w:hAnsi="Times New Roman"/>
          <w:sz w:val="20"/>
          <w:szCs w:val="20"/>
          <w:lang w:eastAsia="de-DE"/>
        </w:rPr>
        <w:t xml:space="preserve">coral </w:t>
      </w:r>
      <w:r w:rsidR="00D350EC" w:rsidRPr="001D1D71">
        <w:rPr>
          <w:rFonts w:ascii="Times New Roman" w:eastAsia="Times New Roman" w:hAnsi="Times New Roman"/>
          <w:sz w:val="20"/>
          <w:szCs w:val="20"/>
          <w:lang w:eastAsia="de-DE"/>
        </w:rPr>
        <w:t xml:space="preserve">fertilisation and larval survivorship probabilities. </w:t>
      </w:r>
      <w:r w:rsidR="00866F64" w:rsidRPr="001D1D71">
        <w:rPr>
          <w:rFonts w:ascii="Times New Roman" w:eastAsia="Times New Roman" w:hAnsi="Times New Roman"/>
          <w:sz w:val="20"/>
          <w:szCs w:val="20"/>
          <w:lang w:eastAsia="de-DE"/>
        </w:rPr>
        <w:t>F</w:t>
      </w:r>
      <w:r w:rsidR="00D350EC" w:rsidRPr="001D1D71">
        <w:rPr>
          <w:rFonts w:ascii="Times New Roman" w:eastAsia="Times New Roman" w:hAnsi="Times New Roman"/>
          <w:sz w:val="20"/>
          <w:szCs w:val="20"/>
          <w:lang w:eastAsia="de-DE"/>
        </w:rPr>
        <w:t xml:space="preserve">ertilisation success was </w:t>
      </w:r>
      <w:r w:rsidR="008B5C0E" w:rsidRPr="001D1D71">
        <w:rPr>
          <w:rFonts w:ascii="Times New Roman" w:eastAsia="Times New Roman" w:hAnsi="Times New Roman"/>
          <w:sz w:val="20"/>
          <w:szCs w:val="20"/>
          <w:lang w:eastAsia="de-DE"/>
        </w:rPr>
        <w:t xml:space="preserve">highly </w:t>
      </w:r>
      <w:r w:rsidR="0055745E" w:rsidRPr="001D1D71">
        <w:rPr>
          <w:rFonts w:ascii="Times New Roman" w:eastAsia="Times New Roman" w:hAnsi="Times New Roman"/>
          <w:sz w:val="20"/>
          <w:szCs w:val="20"/>
          <w:lang w:eastAsia="de-DE"/>
        </w:rPr>
        <w:t>sensitive to</w:t>
      </w:r>
      <w:r w:rsidR="00D350EC" w:rsidRPr="001D1D71">
        <w:rPr>
          <w:rFonts w:ascii="Times New Roman" w:eastAsia="Times New Roman" w:hAnsi="Times New Roman"/>
          <w:sz w:val="20"/>
          <w:szCs w:val="20"/>
          <w:lang w:eastAsia="de-DE"/>
        </w:rPr>
        <w:t xml:space="preserve"> </w:t>
      </w:r>
      <w:ins w:id="3" w:author="Rachael Maree Woods" w:date="2016-02-16T14:29:00Z">
        <w:r w:rsidR="000A3CCD">
          <w:rPr>
            <w:rFonts w:ascii="Times New Roman" w:eastAsia="Times New Roman" w:hAnsi="Times New Roman"/>
            <w:sz w:val="20"/>
            <w:szCs w:val="20"/>
            <w:lang w:eastAsia="de-DE"/>
          </w:rPr>
          <w:t xml:space="preserve">suspended sediment, copper, salinity, </w:t>
        </w:r>
      </w:ins>
      <w:ins w:id="4" w:author="Rachael Maree Woods" w:date="2016-02-17T10:12:00Z">
        <w:r w:rsidR="00DE3BDE">
          <w:rPr>
            <w:rFonts w:ascii="Times New Roman" w:eastAsia="Times New Roman" w:hAnsi="Times New Roman"/>
            <w:sz w:val="20"/>
            <w:szCs w:val="20"/>
            <w:lang w:eastAsia="de-DE"/>
          </w:rPr>
          <w:t>phosphate</w:t>
        </w:r>
      </w:ins>
      <w:ins w:id="5" w:author="Rachael Maree Woods" w:date="2016-02-16T14:29:00Z">
        <w:r w:rsidR="000A3CCD">
          <w:rPr>
            <w:rFonts w:ascii="Times New Roman" w:eastAsia="Times New Roman" w:hAnsi="Times New Roman"/>
            <w:sz w:val="20"/>
            <w:szCs w:val="20"/>
            <w:lang w:eastAsia="de-DE"/>
          </w:rPr>
          <w:t xml:space="preserve"> and ammonium.</w:t>
        </w:r>
      </w:ins>
      <w:del w:id="6" w:author="Rachael Maree Woods" w:date="2016-02-16T14:29:00Z">
        <w:r w:rsidR="00D350EC" w:rsidRPr="001D1D71" w:rsidDel="000A3CCD">
          <w:rPr>
            <w:rFonts w:ascii="Times New Roman" w:eastAsia="Times New Roman" w:hAnsi="Times New Roman"/>
            <w:sz w:val="20"/>
            <w:szCs w:val="20"/>
            <w:lang w:eastAsia="de-DE"/>
          </w:rPr>
          <w:delText xml:space="preserve">salinity, copper, phosphorus and </w:delText>
        </w:r>
        <w:r w:rsidR="008B5C0E" w:rsidRPr="001D1D71" w:rsidDel="000A3CCD">
          <w:rPr>
            <w:rFonts w:ascii="Times New Roman" w:eastAsia="Times New Roman" w:hAnsi="Times New Roman"/>
            <w:sz w:val="20"/>
            <w:szCs w:val="20"/>
            <w:lang w:eastAsia="de-DE"/>
          </w:rPr>
          <w:delText xml:space="preserve">suspended </w:delText>
        </w:r>
        <w:r w:rsidR="00D350EC" w:rsidRPr="001D1D71" w:rsidDel="000A3CCD">
          <w:rPr>
            <w:rFonts w:ascii="Times New Roman" w:eastAsia="Times New Roman" w:hAnsi="Times New Roman"/>
            <w:sz w:val="20"/>
            <w:szCs w:val="20"/>
            <w:lang w:eastAsia="de-DE"/>
          </w:rPr>
          <w:delText>sediment</w:delText>
        </w:r>
        <w:r w:rsidR="00866F64" w:rsidRPr="001D1D71" w:rsidDel="000A3CCD">
          <w:rPr>
            <w:rFonts w:ascii="Times New Roman" w:eastAsia="Times New Roman" w:hAnsi="Times New Roman"/>
            <w:sz w:val="20"/>
            <w:szCs w:val="20"/>
            <w:lang w:eastAsia="de-DE"/>
          </w:rPr>
          <w:delText>.</w:delText>
        </w:r>
      </w:del>
      <w:r w:rsidR="00866F64" w:rsidRPr="001D1D71">
        <w:rPr>
          <w:rFonts w:ascii="Times New Roman" w:eastAsia="Times New Roman" w:hAnsi="Times New Roman"/>
          <w:sz w:val="20"/>
          <w:szCs w:val="20"/>
          <w:lang w:eastAsia="de-DE"/>
        </w:rPr>
        <w:t xml:space="preserve">  L</w:t>
      </w:r>
      <w:r w:rsidR="00D350EC" w:rsidRPr="001D1D71">
        <w:rPr>
          <w:rFonts w:ascii="Times New Roman" w:eastAsia="Times New Roman" w:hAnsi="Times New Roman"/>
          <w:sz w:val="20"/>
          <w:szCs w:val="20"/>
          <w:lang w:eastAsia="de-DE"/>
        </w:rPr>
        <w:t xml:space="preserve">arval survivorship was </w:t>
      </w:r>
      <w:r w:rsidR="00E51091" w:rsidRPr="001D1D71">
        <w:rPr>
          <w:rFonts w:ascii="Times New Roman" w:eastAsia="Times New Roman" w:hAnsi="Times New Roman"/>
          <w:sz w:val="20"/>
          <w:szCs w:val="20"/>
          <w:lang w:eastAsia="de-DE"/>
        </w:rPr>
        <w:t xml:space="preserve">sensitive to </w:t>
      </w:r>
      <w:r w:rsidR="00D350EC" w:rsidRPr="001D1D71">
        <w:rPr>
          <w:rFonts w:ascii="Times New Roman" w:eastAsia="Times New Roman" w:hAnsi="Times New Roman"/>
          <w:sz w:val="20"/>
          <w:szCs w:val="20"/>
          <w:lang w:eastAsia="de-DE"/>
        </w:rPr>
        <w:t xml:space="preserve">copper, lead and </w:t>
      </w:r>
      <w:del w:id="7" w:author="Rachael Maree Woods" w:date="2016-02-16T14:30:00Z">
        <w:r w:rsidR="00D350EC" w:rsidRPr="001D1D71" w:rsidDel="000A3CCD">
          <w:rPr>
            <w:rFonts w:ascii="Times New Roman" w:eastAsia="Times New Roman" w:hAnsi="Times New Roman"/>
            <w:sz w:val="20"/>
            <w:szCs w:val="20"/>
            <w:lang w:eastAsia="de-DE"/>
          </w:rPr>
          <w:delText>temperature</w:delText>
        </w:r>
      </w:del>
      <w:ins w:id="8" w:author="Rachael Maree Woods" w:date="2016-02-16T14:30:00Z">
        <w:r w:rsidR="000A3CCD">
          <w:rPr>
            <w:rFonts w:ascii="Times New Roman" w:eastAsia="Times New Roman" w:hAnsi="Times New Roman"/>
            <w:sz w:val="20"/>
            <w:szCs w:val="20"/>
            <w:lang w:eastAsia="de-DE"/>
          </w:rPr>
          <w:t>salinity</w:t>
        </w:r>
      </w:ins>
      <w:r w:rsidR="00D350EC" w:rsidRPr="001D1D71">
        <w:rPr>
          <w:rFonts w:ascii="Times New Roman" w:eastAsia="Times New Roman" w:hAnsi="Times New Roman"/>
          <w:sz w:val="20"/>
          <w:szCs w:val="20"/>
          <w:lang w:eastAsia="de-DE"/>
        </w:rPr>
        <w:t xml:space="preserve">. </w:t>
      </w:r>
      <w:r w:rsidR="00866F64" w:rsidRPr="001D1D71">
        <w:rPr>
          <w:rFonts w:ascii="Times New Roman" w:eastAsia="Times New Roman" w:hAnsi="Times New Roman"/>
          <w:sz w:val="20"/>
          <w:szCs w:val="20"/>
          <w:lang w:eastAsia="de-DE"/>
        </w:rPr>
        <w:t>A combined model was developed that estimated the joint probability of</w:t>
      </w:r>
      <w:r w:rsidR="00D350EC" w:rsidRPr="001D1D71">
        <w:rPr>
          <w:rFonts w:ascii="Times New Roman" w:eastAsia="Times New Roman" w:hAnsi="Times New Roman"/>
          <w:sz w:val="20"/>
          <w:szCs w:val="20"/>
          <w:lang w:eastAsia="de-DE"/>
        </w:rPr>
        <w:t xml:space="preserve"> both fertilisation and larval survivorship in seawater with different chemical and physical </w:t>
      </w:r>
      <w:r w:rsidR="00196F2F" w:rsidRPr="001D1D71">
        <w:rPr>
          <w:rFonts w:ascii="Times New Roman" w:eastAsia="Times New Roman" w:hAnsi="Times New Roman"/>
          <w:sz w:val="20"/>
          <w:szCs w:val="20"/>
          <w:lang w:eastAsia="de-DE"/>
        </w:rPr>
        <w:t>properties. This model was able to determine the likelihood of larvae surviving through each stage of development to settlement competency</w:t>
      </w:r>
      <w:ins w:id="9" w:author="Rachael Maree Woods" w:date="2016-02-16T14:31:00Z">
        <w:r w:rsidR="000A3CCD">
          <w:rPr>
            <w:rFonts w:ascii="Times New Roman" w:eastAsia="Times New Roman" w:hAnsi="Times New Roman"/>
            <w:sz w:val="20"/>
            <w:szCs w:val="20"/>
            <w:lang w:eastAsia="de-DE"/>
          </w:rPr>
          <w:t>, as well as incorporating real life data from Sydney and Lizard Island in Australia</w:t>
        </w:r>
      </w:ins>
      <w:r w:rsidR="00196F2F" w:rsidRPr="001D1D71">
        <w:rPr>
          <w:rFonts w:ascii="Times New Roman" w:eastAsia="Times New Roman" w:hAnsi="Times New Roman"/>
          <w:sz w:val="20"/>
          <w:szCs w:val="20"/>
          <w:lang w:eastAsia="de-DE"/>
        </w:rPr>
        <w:t xml:space="preserve">. </w:t>
      </w:r>
      <w:del w:id="10" w:author="Rachael Maree Woods" w:date="2016-02-16T14:31:00Z">
        <w:r w:rsidR="00196F2F" w:rsidRPr="001D1D71" w:rsidDel="000A3CCD">
          <w:rPr>
            <w:rFonts w:ascii="Times New Roman" w:eastAsia="Times New Roman" w:hAnsi="Times New Roman"/>
            <w:sz w:val="20"/>
            <w:szCs w:val="20"/>
            <w:lang w:eastAsia="de-DE"/>
          </w:rPr>
          <w:delText>The</w:delText>
        </w:r>
        <w:r w:rsidR="00866F64" w:rsidRPr="001D1D71" w:rsidDel="000A3CCD">
          <w:rPr>
            <w:rFonts w:ascii="Times New Roman" w:eastAsia="Times New Roman" w:hAnsi="Times New Roman"/>
            <w:sz w:val="20"/>
            <w:szCs w:val="20"/>
            <w:lang w:eastAsia="de-DE"/>
          </w:rPr>
          <w:delText xml:space="preserve"> </w:delText>
        </w:r>
      </w:del>
      <w:ins w:id="11" w:author="Rachael Maree Woods" w:date="2016-02-16T14:31:00Z">
        <w:r w:rsidR="000A3CCD">
          <w:rPr>
            <w:rFonts w:ascii="Times New Roman" w:eastAsia="Times New Roman" w:hAnsi="Times New Roman"/>
            <w:sz w:val="20"/>
            <w:szCs w:val="20"/>
            <w:lang w:eastAsia="de-DE"/>
          </w:rPr>
          <w:t>This</w:t>
        </w:r>
        <w:r w:rsidR="000A3CCD" w:rsidRPr="001D1D71">
          <w:rPr>
            <w:rFonts w:ascii="Times New Roman" w:eastAsia="Times New Roman" w:hAnsi="Times New Roman"/>
            <w:sz w:val="20"/>
            <w:szCs w:val="20"/>
            <w:lang w:eastAsia="de-DE"/>
          </w:rPr>
          <w:t xml:space="preserve"> </w:t>
        </w:r>
      </w:ins>
      <w:r w:rsidR="00866F64" w:rsidRPr="001D1D71">
        <w:rPr>
          <w:rFonts w:ascii="Times New Roman" w:eastAsia="Times New Roman" w:hAnsi="Times New Roman"/>
          <w:sz w:val="20"/>
          <w:szCs w:val="20"/>
          <w:lang w:eastAsia="de-DE"/>
        </w:rPr>
        <w:t xml:space="preserve">combined </w:t>
      </w:r>
      <w:r w:rsidR="00D350EC" w:rsidRPr="001D1D71">
        <w:rPr>
          <w:rFonts w:ascii="Times New Roman" w:eastAsia="Times New Roman" w:hAnsi="Times New Roman"/>
          <w:sz w:val="20"/>
          <w:szCs w:val="20"/>
          <w:lang w:eastAsia="de-DE"/>
        </w:rPr>
        <w:t xml:space="preserve">model </w:t>
      </w:r>
      <w:r w:rsidR="003D6791" w:rsidRPr="001D1D71">
        <w:rPr>
          <w:rFonts w:ascii="Times New Roman" w:eastAsia="Times New Roman" w:hAnsi="Times New Roman"/>
          <w:sz w:val="20"/>
          <w:szCs w:val="20"/>
          <w:lang w:eastAsia="de-DE"/>
        </w:rPr>
        <w:t>could</w:t>
      </w:r>
      <w:r w:rsidR="00D350EC" w:rsidRPr="001D1D71">
        <w:rPr>
          <w:rFonts w:ascii="Times New Roman" w:eastAsia="Times New Roman" w:hAnsi="Times New Roman"/>
          <w:sz w:val="20"/>
          <w:szCs w:val="20"/>
          <w:lang w:eastAsia="de-DE"/>
        </w:rPr>
        <w:t xml:space="preserve"> therefore be used </w:t>
      </w:r>
      <w:r w:rsidR="008B5C0E" w:rsidRPr="001D1D71">
        <w:rPr>
          <w:rFonts w:ascii="Times New Roman" w:eastAsia="Times New Roman" w:hAnsi="Times New Roman"/>
          <w:sz w:val="20"/>
          <w:szCs w:val="20"/>
          <w:lang w:eastAsia="de-DE"/>
        </w:rPr>
        <w:t xml:space="preserve">to </w:t>
      </w:r>
      <w:r w:rsidR="00D350EC" w:rsidRPr="001D1D71">
        <w:rPr>
          <w:rFonts w:ascii="Times New Roman" w:eastAsia="Times New Roman" w:hAnsi="Times New Roman"/>
          <w:sz w:val="20"/>
          <w:szCs w:val="20"/>
          <w:lang w:eastAsia="de-DE"/>
        </w:rPr>
        <w:t>recommend targets for water quality in coastal waterways</w:t>
      </w:r>
      <w:ins w:id="12" w:author="Rachael Maree Woods" w:date="2016-02-16T14:32:00Z">
        <w:r w:rsidR="000A3CCD">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13" w:author="Rachael Maree Woods" w:date="2016-02-16T14:32:00Z">
        <w:r w:rsidR="001F37B4" w:rsidDel="000A3CCD">
          <w:rPr>
            <w:rFonts w:ascii="Times New Roman" w:eastAsia="Times New Roman" w:hAnsi="Times New Roman"/>
            <w:sz w:val="20"/>
            <w:szCs w:val="20"/>
            <w:lang w:eastAsia="de-DE"/>
          </w:rPr>
          <w:delText>,</w:delText>
        </w:r>
        <w:r w:rsidR="00196F2F" w:rsidRPr="001D1D71" w:rsidDel="000A3CCD">
          <w:rPr>
            <w:rFonts w:ascii="Times New Roman" w:eastAsia="Times New Roman" w:hAnsi="Times New Roman"/>
            <w:sz w:val="20"/>
            <w:szCs w:val="20"/>
            <w:lang w:eastAsia="de-DE"/>
          </w:rPr>
          <w:delText xml:space="preserve"> particularly the occurrences of sediment and </w:delText>
        </w:r>
        <w:r w:rsidR="009E7E3F" w:rsidDel="000A3CCD">
          <w:rPr>
            <w:rFonts w:ascii="Times New Roman" w:eastAsia="Times New Roman" w:hAnsi="Times New Roman"/>
            <w:sz w:val="20"/>
            <w:szCs w:val="20"/>
            <w:lang w:eastAsia="de-DE"/>
          </w:rPr>
          <w:delText xml:space="preserve">pollutants </w:delText>
        </w:r>
        <w:r w:rsidR="00196F2F" w:rsidRPr="001D1D71" w:rsidDel="000A3CCD">
          <w:rPr>
            <w:rFonts w:ascii="Times New Roman" w:eastAsia="Times New Roman" w:hAnsi="Times New Roman"/>
            <w:sz w:val="20"/>
            <w:szCs w:val="20"/>
            <w:lang w:eastAsia="de-DE"/>
          </w:rPr>
          <w:delText>which can be easily monitored</w:delText>
        </w:r>
        <w:r w:rsidR="00D350EC" w:rsidRPr="001D1D71" w:rsidDel="000A3CCD">
          <w:rPr>
            <w:rFonts w:ascii="Times New Roman" w:eastAsia="Times New Roman" w:hAnsi="Times New Roman"/>
            <w:sz w:val="20"/>
            <w:szCs w:val="20"/>
            <w:lang w:eastAsia="de-DE"/>
          </w:rPr>
          <w:delText>.</w:delText>
        </w:r>
      </w:del>
      <w:r w:rsidR="00D350EC" w:rsidRPr="001D1D71">
        <w:rPr>
          <w:rFonts w:ascii="Times New Roman" w:eastAsia="Times New Roman" w:hAnsi="Times New Roman"/>
          <w:sz w:val="20"/>
          <w:szCs w:val="20"/>
          <w:lang w:eastAsia="de-DE"/>
        </w:rPr>
        <w:t xml:space="preserve"> </w:t>
      </w:r>
    </w:p>
    <w:p w14:paraId="27E4604F" w14:textId="77777777" w:rsidR="000A3CCD"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1D1D71" w:rsidRDefault="00D350EC" w:rsidP="009219E1">
      <w:pPr>
        <w:pStyle w:val="keywords"/>
        <w:spacing w:line="480" w:lineRule="auto"/>
        <w:rPr>
          <w:lang w:val="en-AU"/>
        </w:rPr>
      </w:pPr>
      <w:r w:rsidRPr="001D1D71">
        <w:rPr>
          <w:lang w:val="en-AU"/>
        </w:rPr>
        <w:t>KEYWORDS. Meta-analysis, early life history stage, coral reef</w:t>
      </w:r>
      <w:r w:rsidR="008B1209" w:rsidRPr="001D1D71">
        <w:rPr>
          <w:lang w:val="en-AU"/>
        </w:rPr>
        <w:t>, coral larvae</w:t>
      </w:r>
    </w:p>
    <w:p w14:paraId="229FD366" w14:textId="77777777" w:rsidR="008A2494" w:rsidRPr="001D1D71" w:rsidRDefault="008A2494" w:rsidP="009219E1">
      <w:pPr>
        <w:overflowPunct/>
        <w:autoSpaceDE/>
        <w:autoSpaceDN/>
        <w:adjustRightInd/>
        <w:spacing w:line="480" w:lineRule="auto"/>
        <w:textAlignment w:val="auto"/>
        <w:rPr>
          <w:lang w:val="en-AU"/>
        </w:rPr>
      </w:pPr>
    </w:p>
    <w:p w14:paraId="687DB849" w14:textId="77777777" w:rsidR="00B21654" w:rsidRPr="001D1D71" w:rsidRDefault="001E02C1" w:rsidP="009219E1">
      <w:pPr>
        <w:pStyle w:val="heading10"/>
        <w:spacing w:line="480" w:lineRule="auto"/>
        <w:rPr>
          <w:rFonts w:ascii="Times New Roman" w:hAnsi="Times New Roman"/>
          <w:lang w:val="en-AU"/>
        </w:rPr>
      </w:pPr>
      <w:commentRangeStart w:id="14"/>
      <w:r w:rsidRPr="001D1D71">
        <w:rPr>
          <w:rFonts w:ascii="Times New Roman" w:hAnsi="Times New Roman"/>
          <w:lang w:val="en-AU"/>
        </w:rPr>
        <w:t>I</w:t>
      </w:r>
      <w:r w:rsidR="00B21654" w:rsidRPr="001D1D71">
        <w:rPr>
          <w:rFonts w:ascii="Times New Roman" w:hAnsi="Times New Roman"/>
          <w:lang w:val="en-AU"/>
        </w:rPr>
        <w:t>ntroduction</w:t>
      </w:r>
      <w:commentRangeEnd w:id="14"/>
      <w:r w:rsidR="009D2D82">
        <w:rPr>
          <w:rStyle w:val="CommentReference"/>
          <w:rFonts w:ascii="Times New Roman" w:hAnsi="Times New Roman"/>
          <w:b w:val="0"/>
        </w:rPr>
        <w:commentReference w:id="14"/>
      </w:r>
    </w:p>
    <w:p w14:paraId="3A13A641" w14:textId="316BE16D" w:rsidR="009604BC" w:rsidRPr="001D1D71" w:rsidRDefault="009604BC" w:rsidP="009219E1">
      <w:pPr>
        <w:spacing w:line="480" w:lineRule="auto"/>
        <w:rPr>
          <w:lang w:val="en-AU"/>
        </w:rPr>
      </w:pPr>
      <w:commentRangeStart w:id="15"/>
      <w:r w:rsidRPr="001D1D71">
        <w:rPr>
          <w:lang w:val="en-AU"/>
        </w:rPr>
        <w:t>Anthropogenic</w:t>
      </w:r>
      <w:commentRangeEnd w:id="15"/>
      <w:r w:rsidR="00CF7795">
        <w:rPr>
          <w:rStyle w:val="CommentReference"/>
        </w:rPr>
        <w:commentReference w:id="15"/>
      </w:r>
      <w:r w:rsidRPr="001D1D71">
        <w:rPr>
          <w:lang w:val="en-AU"/>
        </w:rPr>
        <w:t xml:space="preserve"> </w:t>
      </w:r>
      <w:r w:rsidR="002635BD" w:rsidRPr="001D1D71">
        <w:rPr>
          <w:lang w:val="en-AU"/>
        </w:rPr>
        <w:t xml:space="preserve">environmental </w:t>
      </w:r>
      <w:r w:rsidRPr="001D1D71">
        <w:rPr>
          <w:lang w:val="en-AU"/>
        </w:rPr>
        <w:t xml:space="preserve">impacts such as waterway pollution and the indirect effects of climate change </w:t>
      </w:r>
      <w:r w:rsidR="002635BD" w:rsidRPr="001D1D71">
        <w:rPr>
          <w:lang w:val="en-AU"/>
        </w:rPr>
        <w:t>are</w:t>
      </w:r>
      <w:r w:rsidRPr="001D1D71">
        <w:rPr>
          <w:lang w:val="en-AU"/>
        </w:rPr>
        <w:t xml:space="preserve"> negati</w:t>
      </w:r>
      <w:r w:rsidR="00D1422A" w:rsidRPr="001D1D71">
        <w:rPr>
          <w:lang w:val="en-AU"/>
        </w:rPr>
        <w:t xml:space="preserve">vely affecting marine organisms </w:t>
      </w:r>
      <w:r w:rsidR="006B2A4C" w:rsidRPr="001D1D71">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1D1D71">
        <w:rPr>
          <w:lang w:val="en-AU"/>
        </w:rPr>
        <w:instrText xml:space="preserve"> ADDIN EN.CITE </w:instrText>
      </w:r>
      <w:r w:rsidR="006B2A4C" w:rsidRPr="001D1D71">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F04B20" w:rsidRPr="001D1D71">
        <w:rPr>
          <w:lang w:val="en-AU"/>
        </w:rPr>
        <w:t>(</w:t>
      </w:r>
      <w:hyperlink w:anchor="_ENREF_64" w:tooltip="Tilman, 2001 #59" w:history="1">
        <w:r w:rsidR="00196F2F" w:rsidRPr="001D1D71">
          <w:rPr>
            <w:lang w:val="en-AU"/>
          </w:rPr>
          <w:t>Tilman and Lehman 2001</w:t>
        </w:r>
      </w:hyperlink>
      <w:r w:rsidR="00F04B20" w:rsidRPr="001D1D71">
        <w:rPr>
          <w:lang w:val="en-AU"/>
        </w:rPr>
        <w:t xml:space="preserve">; </w:t>
      </w:r>
      <w:hyperlink w:anchor="_ENREF_30" w:tooltip="Harley, 2006 #41" w:history="1">
        <w:r w:rsidR="00196F2F" w:rsidRPr="001D1D71">
          <w:rPr>
            <w:lang w:val="en-AU"/>
          </w:rPr>
          <w:t>Harley et al. 2006</w:t>
        </w:r>
      </w:hyperlink>
      <w:r w:rsidR="00F04B20" w:rsidRPr="001D1D71">
        <w:rPr>
          <w:lang w:val="en-AU"/>
        </w:rPr>
        <w:t xml:space="preserve">; </w:t>
      </w:r>
      <w:hyperlink w:anchor="_ENREF_28" w:tooltip="Halpern, 2008 #40" w:history="1">
        <w:r w:rsidR="00196F2F" w:rsidRPr="001D1D71">
          <w:rPr>
            <w:lang w:val="en-AU"/>
          </w:rPr>
          <w:t>Halpern et al. 2008</w:t>
        </w:r>
      </w:hyperlink>
      <w:r w:rsidR="00F04B20" w:rsidRPr="001D1D71">
        <w:rPr>
          <w:lang w:val="en-AU"/>
        </w:rPr>
        <w:t>)</w:t>
      </w:r>
      <w:r w:rsidR="006B2A4C" w:rsidRPr="001D1D71">
        <w:rPr>
          <w:lang w:val="en-AU"/>
        </w:rPr>
        <w:fldChar w:fldCharType="end"/>
      </w:r>
      <w:r w:rsidR="00D1422A" w:rsidRPr="001D1D71">
        <w:rPr>
          <w:lang w:val="en-AU"/>
        </w:rPr>
        <w:t xml:space="preserve">. </w:t>
      </w:r>
      <w:r w:rsidRPr="001D1D71">
        <w:rPr>
          <w:lang w:val="en-AU"/>
        </w:rPr>
        <w:t>Run-off from agricultura</w:t>
      </w:r>
      <w:r w:rsidR="005A6115" w:rsidRPr="001D1D71">
        <w:rPr>
          <w:lang w:val="en-AU"/>
        </w:rPr>
        <w:t>l activities increases</w:t>
      </w:r>
      <w:r w:rsidRPr="001D1D71">
        <w:rPr>
          <w:lang w:val="en-AU"/>
        </w:rPr>
        <w:t xml:space="preserve"> </w:t>
      </w:r>
      <w:commentRangeStart w:id="16"/>
      <w:r w:rsidRPr="001D1D71">
        <w:rPr>
          <w:lang w:val="en-AU"/>
        </w:rPr>
        <w:t xml:space="preserve">eutrophication </w:t>
      </w:r>
      <w:commentRangeEnd w:id="16"/>
      <w:r w:rsidR="00FF776F">
        <w:rPr>
          <w:rStyle w:val="CommentReference"/>
        </w:rPr>
        <w:commentReference w:id="16"/>
      </w:r>
      <w:r w:rsidRPr="001D1D71">
        <w:rPr>
          <w:lang w:val="en-AU"/>
        </w:rPr>
        <w:t>in th</w:t>
      </w:r>
      <w:r w:rsidR="00521ACB">
        <w:rPr>
          <w:lang w:val="en-AU"/>
        </w:rPr>
        <w:t xml:space="preserve">e form of nitrogen and </w:t>
      </w:r>
      <w:ins w:id="17" w:author="Rachael Maree Woods" w:date="2016-02-17T10:12:00Z">
        <w:r w:rsidR="00DE3BDE" w:rsidRPr="00D87D59">
          <w:rPr>
            <w:lang w:val="en-AU"/>
          </w:rPr>
          <w:lastRenderedPageBreak/>
          <w:t xml:space="preserve">phosphate </w:t>
        </w:r>
      </w:ins>
      <w:del w:id="18" w:author="Rachael Maree Woods" w:date="2016-02-17T10:12:00Z">
        <w:r w:rsidR="00521ACB" w:rsidDel="00DE3BDE">
          <w:rPr>
            <w:lang w:val="en-AU"/>
          </w:rPr>
          <w:delText>phosphor</w:delText>
        </w:r>
        <w:r w:rsidRPr="001D1D71" w:rsidDel="00DE3BDE">
          <w:rPr>
            <w:lang w:val="en-AU"/>
          </w:rPr>
          <w:delText>us</w:delText>
        </w:r>
        <w:r w:rsidR="00044CC1" w:rsidRPr="001D1D71" w:rsidDel="00DE3BDE">
          <w:rPr>
            <w:lang w:val="en-AU"/>
          </w:rPr>
          <w:delText xml:space="preserve"> </w:delText>
        </w:r>
      </w:del>
      <w:r w:rsidR="006B2A4C" w:rsidRPr="001D1D71">
        <w:rPr>
          <w:lang w:val="en-AU"/>
        </w:rPr>
        <w:fldChar w:fldCharType="begin"/>
      </w:r>
      <w:r w:rsidR="00F04B20" w:rsidRPr="001D1D7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1D1D71">
        <w:rPr>
          <w:lang w:val="en-AU"/>
        </w:rPr>
        <w:fldChar w:fldCharType="separate"/>
      </w:r>
      <w:r w:rsidR="00F04B20" w:rsidRPr="001D1D71">
        <w:rPr>
          <w:lang w:val="en-AU"/>
        </w:rPr>
        <w:t>(</w:t>
      </w:r>
      <w:hyperlink w:anchor="_ENREF_17" w:tooltip="De-Bashan, 2004 #16" w:history="1">
        <w:r w:rsidR="00196F2F" w:rsidRPr="001D1D71">
          <w:rPr>
            <w:lang w:val="en-AU"/>
          </w:rPr>
          <w:t>De-Bashan and Bashan 2004</w:t>
        </w:r>
      </w:hyperlink>
      <w:r w:rsidR="00F04B20" w:rsidRPr="001D1D71">
        <w:rPr>
          <w:lang w:val="en-AU"/>
        </w:rPr>
        <w:t>)</w:t>
      </w:r>
      <w:r w:rsidR="006B2A4C" w:rsidRPr="001D1D71">
        <w:rPr>
          <w:lang w:val="en-AU"/>
        </w:rPr>
        <w:fldChar w:fldCharType="end"/>
      </w:r>
      <w:r w:rsidR="002635BD" w:rsidRPr="001D1D71">
        <w:rPr>
          <w:lang w:val="en-AU"/>
        </w:rPr>
        <w:t>,</w:t>
      </w:r>
      <w:r w:rsidRPr="001D1D71">
        <w:rPr>
          <w:lang w:val="en-AU"/>
        </w:rPr>
        <w:t xml:space="preserve"> while increased heavy metal contamination </w:t>
      </w:r>
      <w:r w:rsidR="00E51091" w:rsidRPr="001D1D71">
        <w:rPr>
          <w:lang w:val="en-AU"/>
        </w:rPr>
        <w:t xml:space="preserve">from industry </w:t>
      </w:r>
      <w:r w:rsidRPr="001D1D71">
        <w:rPr>
          <w:lang w:val="en-AU"/>
        </w:rPr>
        <w:t xml:space="preserve">leads to the bioaccumulation of </w:t>
      </w:r>
      <w:commentRangeStart w:id="19"/>
      <w:r w:rsidRPr="001D1D71">
        <w:rPr>
          <w:lang w:val="en-AU"/>
        </w:rPr>
        <w:t xml:space="preserve">pollutants </w:t>
      </w:r>
      <w:commentRangeEnd w:id="19"/>
      <w:r w:rsidR="00863F3E">
        <w:rPr>
          <w:rStyle w:val="CommentReference"/>
        </w:rPr>
        <w:commentReference w:id="19"/>
      </w:r>
      <w:r w:rsidRPr="001D1D71">
        <w:rPr>
          <w:lang w:val="en-AU"/>
        </w:rPr>
        <w:t xml:space="preserve">in </w:t>
      </w:r>
      <w:commentRangeStart w:id="20"/>
      <w:r w:rsidRPr="001D1D71">
        <w:rPr>
          <w:lang w:val="en-AU"/>
        </w:rPr>
        <w:t>higher trophic level species</w:t>
      </w:r>
      <w:r w:rsidR="00A43F76" w:rsidRPr="001D1D71">
        <w:rPr>
          <w:lang w:val="en-AU"/>
        </w:rPr>
        <w:t xml:space="preserve"> (</w:t>
      </w:r>
      <w:r w:rsidR="00E81FE6" w:rsidRPr="001D1D71">
        <w:rPr>
          <w:lang w:val="en-AU"/>
        </w:rPr>
        <w:t>e.g.</w:t>
      </w:r>
      <w:r w:rsidR="00A43F76" w:rsidRPr="001D1D71">
        <w:rPr>
          <w:lang w:val="en-AU"/>
        </w:rPr>
        <w:t>,</w:t>
      </w:r>
      <w:r w:rsidR="00E81FE6" w:rsidRPr="001D1D71">
        <w:rPr>
          <w:lang w:val="en-AU"/>
        </w:rPr>
        <w:t xml:space="preserve"> oysters</w:t>
      </w:r>
      <w:r w:rsidR="00D2479A" w:rsidRPr="001D1D71">
        <w:rPr>
          <w:lang w:val="en-AU"/>
        </w:rPr>
        <w:t xml:space="preserve"> and </w:t>
      </w:r>
      <w:r w:rsidR="00CC735C" w:rsidRPr="001D1D71">
        <w:rPr>
          <w:lang w:val="en-AU"/>
        </w:rPr>
        <w:t>tuna</w:t>
      </w:r>
      <w:r w:rsidR="00A43F76" w:rsidRPr="001D1D71">
        <w:rPr>
          <w:lang w:val="en-AU"/>
        </w:rPr>
        <w:t>)</w:t>
      </w:r>
      <w:commentRangeEnd w:id="20"/>
      <w:r w:rsidR="00863F3E">
        <w:rPr>
          <w:rStyle w:val="CommentReference"/>
        </w:rPr>
        <w:commentReference w:id="20"/>
      </w:r>
      <w:r w:rsidR="00E81FE6" w:rsidRPr="001D1D71">
        <w:rPr>
          <w:lang w:val="en-AU"/>
        </w:rPr>
        <w:t xml:space="preserve">, </w:t>
      </w:r>
      <w:r w:rsidR="002635BD" w:rsidRPr="001D1D71">
        <w:rPr>
          <w:lang w:val="en-AU"/>
        </w:rPr>
        <w:t>and</w:t>
      </w:r>
      <w:r w:rsidRPr="001D1D71">
        <w:rPr>
          <w:lang w:val="en-AU"/>
        </w:rPr>
        <w:t xml:space="preserve"> </w:t>
      </w:r>
      <w:r w:rsidR="00E81FE6" w:rsidRPr="001D1D71">
        <w:rPr>
          <w:lang w:val="en-AU"/>
        </w:rPr>
        <w:t xml:space="preserve">therefore </w:t>
      </w:r>
      <w:r w:rsidRPr="001D1D71">
        <w:rPr>
          <w:lang w:val="en-AU"/>
        </w:rPr>
        <w:t>pos</w:t>
      </w:r>
      <w:r w:rsidR="00481466" w:rsidRPr="001D1D71">
        <w:rPr>
          <w:lang w:val="en-AU"/>
        </w:rPr>
        <w:t>es</w:t>
      </w:r>
      <w:r w:rsidRPr="001D1D71">
        <w:rPr>
          <w:lang w:val="en-AU"/>
        </w:rPr>
        <w:t xml:space="preserve"> a direct threat to human food safety </w:t>
      </w:r>
      <w:r w:rsidR="006B2A4C" w:rsidRPr="001D1D71">
        <w:rPr>
          <w:lang w:val="en-AU"/>
        </w:rPr>
        <w:fldChar w:fldCharType="begin"/>
      </w:r>
      <w:r w:rsidR="00F04B20" w:rsidRPr="001D1D7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1D1D71">
        <w:rPr>
          <w:lang w:val="en-AU"/>
        </w:rPr>
        <w:fldChar w:fldCharType="separate"/>
      </w:r>
      <w:r w:rsidR="00F04B20" w:rsidRPr="001D1D71">
        <w:rPr>
          <w:lang w:val="en-AU"/>
        </w:rPr>
        <w:t>(</w:t>
      </w:r>
      <w:hyperlink w:anchor="_ENREF_34" w:tooltip="Howarth, 2006 #45" w:history="1">
        <w:r w:rsidR="00196F2F" w:rsidRPr="001D1D71">
          <w:rPr>
            <w:lang w:val="en-AU"/>
          </w:rPr>
          <w:t>Howarth and Marino 2006</w:t>
        </w:r>
      </w:hyperlink>
      <w:r w:rsidR="00F04B20" w:rsidRPr="001D1D71">
        <w:rPr>
          <w:lang w:val="en-AU"/>
        </w:rPr>
        <w:t xml:space="preserve">; </w:t>
      </w:r>
      <w:hyperlink w:anchor="_ENREF_14" w:tooltip="Copat, 2012 #28" w:history="1">
        <w:r w:rsidR="00196F2F" w:rsidRPr="001D1D71">
          <w:rPr>
            <w:lang w:val="en-AU"/>
          </w:rPr>
          <w:t>Copat et al. 2012</w:t>
        </w:r>
      </w:hyperlink>
      <w:r w:rsidR="00F04B20" w:rsidRPr="001D1D71">
        <w:rPr>
          <w:lang w:val="en-AU"/>
        </w:rPr>
        <w:t>)</w:t>
      </w:r>
      <w:r w:rsidR="006B2A4C" w:rsidRPr="001D1D71">
        <w:rPr>
          <w:lang w:val="en-AU"/>
        </w:rPr>
        <w:fldChar w:fldCharType="end"/>
      </w:r>
      <w:r w:rsidR="00044CC1" w:rsidRPr="001D1D71">
        <w:rPr>
          <w:lang w:val="en-AU"/>
        </w:rPr>
        <w:t xml:space="preserve">. </w:t>
      </w:r>
      <w:r w:rsidR="001C521C" w:rsidRPr="001D1D71">
        <w:rPr>
          <w:lang w:val="en-AU"/>
        </w:rPr>
        <w:t>In nutrient poor systems</w:t>
      </w:r>
      <w:r w:rsidRPr="001D1D71">
        <w:rPr>
          <w:lang w:val="en-AU"/>
        </w:rPr>
        <w:t xml:space="preserve">, </w:t>
      </w:r>
      <w:r w:rsidR="001C521C" w:rsidRPr="001D1D71">
        <w:rPr>
          <w:lang w:val="en-AU"/>
        </w:rPr>
        <w:t xml:space="preserve">such as coral reefs, </w:t>
      </w:r>
      <w:r w:rsidR="00E81FE6" w:rsidRPr="001D1D71">
        <w:rPr>
          <w:lang w:val="en-AU"/>
        </w:rPr>
        <w:t>increase</w:t>
      </w:r>
      <w:r w:rsidR="001C521C" w:rsidRPr="001D1D71">
        <w:rPr>
          <w:lang w:val="en-AU"/>
        </w:rPr>
        <w:t>s</w:t>
      </w:r>
      <w:r w:rsidR="00CF2247">
        <w:rPr>
          <w:lang w:val="en-AU"/>
        </w:rPr>
        <w:t xml:space="preserve"> in nutrients, </w:t>
      </w:r>
      <w:commentRangeStart w:id="21"/>
      <w:r w:rsidR="00CF2247">
        <w:rPr>
          <w:lang w:val="en-AU"/>
        </w:rPr>
        <w:t xml:space="preserve">when accompanied by decreases in herbivory, </w:t>
      </w:r>
      <w:r w:rsidRPr="001D1D71">
        <w:rPr>
          <w:lang w:val="en-AU"/>
        </w:rPr>
        <w:t xml:space="preserve">can cause changes </w:t>
      </w:r>
      <w:r w:rsidR="001C521C" w:rsidRPr="001D1D71">
        <w:rPr>
          <w:lang w:val="en-AU"/>
        </w:rPr>
        <w:t xml:space="preserve">to </w:t>
      </w:r>
      <w:r w:rsidRPr="001D1D71">
        <w:rPr>
          <w:lang w:val="en-AU"/>
        </w:rPr>
        <w:t xml:space="preserve">ecosystem functioning, </w:t>
      </w:r>
      <w:r w:rsidR="001C521C" w:rsidRPr="001D1D71">
        <w:rPr>
          <w:lang w:val="en-AU"/>
        </w:rPr>
        <w:t xml:space="preserve">such as </w:t>
      </w:r>
      <w:commentRangeStart w:id="22"/>
      <w:r w:rsidR="001C521C" w:rsidRPr="001D1D71">
        <w:rPr>
          <w:lang w:val="en-AU"/>
        </w:rPr>
        <w:t>changes</w:t>
      </w:r>
      <w:r w:rsidR="00A940D7" w:rsidRPr="001D1D71">
        <w:rPr>
          <w:lang w:val="en-AU"/>
        </w:rPr>
        <w:t xml:space="preserve"> to </w:t>
      </w:r>
      <w:commentRangeStart w:id="23"/>
      <w:r w:rsidR="00A940D7" w:rsidRPr="001D1D71">
        <w:rPr>
          <w:lang w:val="en-AU"/>
        </w:rPr>
        <w:t>alternative stable state</w:t>
      </w:r>
      <w:r w:rsidR="001C521C" w:rsidRPr="001D1D71">
        <w:rPr>
          <w:lang w:val="en-AU"/>
        </w:rPr>
        <w:t>s</w:t>
      </w:r>
      <w:commentRangeEnd w:id="22"/>
      <w:commentRangeEnd w:id="23"/>
      <w:r w:rsidR="00F37CC7">
        <w:rPr>
          <w:rStyle w:val="CommentReference"/>
        </w:rPr>
        <w:commentReference w:id="23"/>
      </w:r>
      <w:r w:rsidR="00521ACB">
        <w:rPr>
          <w:rStyle w:val="CommentReference"/>
        </w:rPr>
        <w:commentReference w:id="22"/>
      </w:r>
      <w:r w:rsidR="00A940D7" w:rsidRPr="001D1D71">
        <w:rPr>
          <w:lang w:val="en-AU"/>
        </w:rPr>
        <w:t xml:space="preserve"> </w:t>
      </w:r>
      <w:r w:rsidR="001C521C" w:rsidRPr="001D1D71">
        <w:rPr>
          <w:lang w:val="en-AU"/>
        </w:rPr>
        <w:t>that</w:t>
      </w:r>
      <w:r w:rsidRPr="001D1D71">
        <w:rPr>
          <w:lang w:val="en-AU"/>
        </w:rPr>
        <w:t xml:space="preserve"> </w:t>
      </w:r>
      <w:commentRangeEnd w:id="21"/>
      <w:r w:rsidR="00863F3E">
        <w:rPr>
          <w:rStyle w:val="CommentReference"/>
        </w:rPr>
        <w:commentReference w:id="21"/>
      </w:r>
      <w:r w:rsidRPr="001D1D71">
        <w:rPr>
          <w:lang w:val="en-AU"/>
        </w:rPr>
        <w:t>greatly affect the entire food web</w:t>
      </w:r>
      <w:r w:rsidR="00044CC1" w:rsidRPr="001D1D71">
        <w:rPr>
          <w:lang w:val="en-AU"/>
        </w:rPr>
        <w:t xml:space="preserve"> </w:t>
      </w:r>
      <w:r w:rsidR="001D274A" w:rsidRPr="001D1D71">
        <w:rPr>
          <w:lang w:val="en-AU"/>
        </w:rPr>
        <w:t>(</w:t>
      </w:r>
      <w:r w:rsidR="001C521C" w:rsidRPr="001D1D71">
        <w:rPr>
          <w:lang w:val="en-AU"/>
        </w:rPr>
        <w:fldChar w:fldCharType="begin"/>
      </w:r>
      <w:r w:rsidR="001C521C" w:rsidRPr="001D1D7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1D1D71">
        <w:rPr>
          <w:lang w:val="en-AU"/>
        </w:rPr>
        <w:fldChar w:fldCharType="separate"/>
      </w:r>
      <w:r w:rsidR="00CF2247">
        <w:rPr>
          <w:lang w:val="en-AU"/>
        </w:rPr>
        <w:t>McCook 1999</w:t>
      </w:r>
      <w:r w:rsidR="001C521C" w:rsidRPr="001D1D71">
        <w:rPr>
          <w:lang w:val="en-AU"/>
        </w:rPr>
        <w:t>)</w:t>
      </w:r>
      <w:r w:rsidR="001C521C" w:rsidRPr="001D1D71">
        <w:rPr>
          <w:lang w:val="en-AU"/>
        </w:rPr>
        <w:fldChar w:fldCharType="end"/>
      </w:r>
      <w:r w:rsidRPr="001D1D71">
        <w:rPr>
          <w:lang w:val="en-AU"/>
        </w:rPr>
        <w:t xml:space="preserve">. </w:t>
      </w:r>
      <w:r w:rsidR="00651DCC" w:rsidRPr="001D1D71">
        <w:rPr>
          <w:lang w:val="en-AU"/>
        </w:rPr>
        <w:t>Meanwhile</w:t>
      </w:r>
      <w:r w:rsidRPr="001D1D71">
        <w:rPr>
          <w:lang w:val="en-AU"/>
        </w:rPr>
        <w:t xml:space="preserve">, alterations in water chemistry and temperature are </w:t>
      </w:r>
      <w:r w:rsidR="00E81FE6" w:rsidRPr="001D1D71">
        <w:rPr>
          <w:lang w:val="en-AU"/>
        </w:rPr>
        <w:t>already having an effect</w:t>
      </w:r>
      <w:r w:rsidRPr="001D1D71">
        <w:rPr>
          <w:lang w:val="en-AU"/>
        </w:rPr>
        <w:t xml:space="preserve"> </w:t>
      </w:r>
      <w:r w:rsidR="00097339" w:rsidRPr="001D1D71">
        <w:rPr>
          <w:lang w:val="en-AU"/>
        </w:rPr>
        <w:t xml:space="preserve">in </w:t>
      </w:r>
      <w:r w:rsidRPr="001D1D71">
        <w:rPr>
          <w:lang w:val="en-AU"/>
        </w:rPr>
        <w:t>the tropics</w:t>
      </w:r>
      <w:r w:rsidR="009252E0" w:rsidRPr="001D1D71">
        <w:rPr>
          <w:lang w:val="en-AU"/>
        </w:rPr>
        <w:t>. I</w:t>
      </w:r>
      <w:r w:rsidRPr="001D1D71">
        <w:rPr>
          <w:lang w:val="en-AU"/>
        </w:rPr>
        <w:t>ncreased sea</w:t>
      </w:r>
      <w:r w:rsidR="00764C24" w:rsidRPr="001D1D71">
        <w:rPr>
          <w:lang w:val="en-AU"/>
        </w:rPr>
        <w:t xml:space="preserve"> surface temperatures </w:t>
      </w:r>
      <w:r w:rsidR="00E81FE6" w:rsidRPr="001D1D71">
        <w:rPr>
          <w:lang w:val="en-AU"/>
        </w:rPr>
        <w:t xml:space="preserve">(Hughes et al 2003) </w:t>
      </w:r>
      <w:r w:rsidR="008F16DB">
        <w:rPr>
          <w:lang w:val="en-AU"/>
        </w:rPr>
        <w:t xml:space="preserve">present an increasing threat to reef building corals </w:t>
      </w:r>
      <w:del w:id="24" w:author="Rachael Maree Woods" w:date="2016-02-17T09:22:00Z">
        <w:r w:rsidR="008F16DB" w:rsidDel="00863F3E">
          <w:rPr>
            <w:lang w:val="en-AU"/>
          </w:rPr>
          <w:delText>leading to</w:delText>
        </w:r>
      </w:del>
      <w:ins w:id="25" w:author="Rachael Maree Woods" w:date="2016-02-17T09:22:00Z">
        <w:r w:rsidR="00863F3E">
          <w:rPr>
            <w:lang w:val="en-AU"/>
          </w:rPr>
          <w:t>associated with</w:t>
        </w:r>
      </w:ins>
      <w:r w:rsidR="008F16DB">
        <w:rPr>
          <w:lang w:val="en-AU"/>
        </w:rPr>
        <w:t xml:space="preserve"> large scale bleaching events (</w:t>
      </w:r>
      <w:r w:rsidR="008F16DB" w:rsidRPr="00D57E92">
        <w:rPr>
          <w:lang w:val="en-AU"/>
        </w:rPr>
        <w:t>Hoegh-Guldberg 1999</w:t>
      </w:r>
      <w:r w:rsidR="008F16DB">
        <w:rPr>
          <w:lang w:val="en-AU"/>
        </w:rPr>
        <w:t xml:space="preserve">). Ocean acidification also poses a threat to </w:t>
      </w:r>
      <w:r w:rsidR="001627DE">
        <w:rPr>
          <w:lang w:val="en-AU"/>
        </w:rPr>
        <w:t>s</w:t>
      </w:r>
      <w:r w:rsidR="008F16DB">
        <w:rPr>
          <w:lang w:val="en-AU"/>
        </w:rPr>
        <w:t>cleractinian corals</w:t>
      </w:r>
      <w:r w:rsidR="0079228A">
        <w:rPr>
          <w:lang w:val="en-AU"/>
        </w:rPr>
        <w:t xml:space="preserve"> (Chua et al. 2013</w:t>
      </w:r>
      <w:r w:rsidR="00CD04D3">
        <w:rPr>
          <w:lang w:val="en-AU"/>
        </w:rPr>
        <w:t>)</w:t>
      </w:r>
      <w:r w:rsidR="008F16DB">
        <w:rPr>
          <w:lang w:val="en-AU"/>
        </w:rPr>
        <w:t>, reducing their ability accrete and grow (</w:t>
      </w:r>
      <w:r w:rsidR="008F16DB" w:rsidRPr="00D57E92">
        <w:rPr>
          <w:lang w:val="en-AU"/>
        </w:rPr>
        <w:t>Anthony 2008</w:t>
      </w:r>
      <w:r w:rsidR="008F16DB">
        <w:rPr>
          <w:lang w:val="en-AU"/>
        </w:rPr>
        <w:t xml:space="preserve">). </w:t>
      </w:r>
      <w:r w:rsidRPr="001D1D71">
        <w:rPr>
          <w:lang w:val="en-AU"/>
        </w:rPr>
        <w:t>How these environmental changes will influence the ecol</w:t>
      </w:r>
      <w:r w:rsidR="00F23648" w:rsidRPr="001D1D71">
        <w:rPr>
          <w:lang w:val="en-AU"/>
        </w:rPr>
        <w:t xml:space="preserve">ogical distributions of species </w:t>
      </w:r>
      <w:r w:rsidRPr="001D1D71">
        <w:rPr>
          <w:lang w:val="en-AU"/>
        </w:rPr>
        <w:t xml:space="preserve">will depend </w:t>
      </w:r>
      <w:r w:rsidR="00E81FE6" w:rsidRPr="001D1D71">
        <w:rPr>
          <w:lang w:val="en-AU"/>
        </w:rPr>
        <w:t xml:space="preserve">in part </w:t>
      </w:r>
      <w:r w:rsidRPr="001D1D71">
        <w:rPr>
          <w:lang w:val="en-AU"/>
        </w:rPr>
        <w:t xml:space="preserve">on the </w:t>
      </w:r>
      <w:r w:rsidR="00E81FE6" w:rsidRPr="001D1D71">
        <w:rPr>
          <w:lang w:val="en-AU"/>
        </w:rPr>
        <w:t xml:space="preserve">sensitivity </w:t>
      </w:r>
      <w:r w:rsidRPr="001D1D71">
        <w:rPr>
          <w:lang w:val="en-AU"/>
        </w:rPr>
        <w:t xml:space="preserve">of </w:t>
      </w:r>
      <w:r w:rsidR="00400135" w:rsidRPr="001D1D71">
        <w:rPr>
          <w:lang w:val="en-AU"/>
        </w:rPr>
        <w:t>their early life history stages</w:t>
      </w:r>
      <w:r w:rsidR="00E51091" w:rsidRPr="001D1D71">
        <w:rPr>
          <w:lang w:val="en-AU"/>
        </w:rPr>
        <w:t>.</w:t>
      </w:r>
      <w:bookmarkStart w:id="26" w:name="_GoBack"/>
      <w:bookmarkEnd w:id="26"/>
    </w:p>
    <w:p w14:paraId="1EDDEE5F" w14:textId="77777777" w:rsidR="009604BC" w:rsidRPr="001D1D71" w:rsidRDefault="009604BC" w:rsidP="009219E1">
      <w:pPr>
        <w:spacing w:line="480" w:lineRule="auto"/>
        <w:rPr>
          <w:lang w:val="en-AU"/>
        </w:rPr>
      </w:pPr>
    </w:p>
    <w:p w14:paraId="430E756C" w14:textId="3D94C563" w:rsidR="009604BC" w:rsidRPr="001D1D71" w:rsidRDefault="009604BC" w:rsidP="009219E1">
      <w:pPr>
        <w:spacing w:line="480" w:lineRule="auto"/>
        <w:rPr>
          <w:lang w:val="en-AU"/>
        </w:rPr>
      </w:pPr>
      <w:r w:rsidRPr="001D1D71">
        <w:rPr>
          <w:lang w:val="en-AU"/>
        </w:rPr>
        <w:t>The success of early life history stages of plants and animals is a fundamental determinant of species’ abundances and distributions</w:t>
      </w:r>
      <w:r w:rsidR="001C4343">
        <w:rPr>
          <w:lang w:val="en-AU"/>
        </w:rPr>
        <w:t xml:space="preserve">. </w:t>
      </w:r>
      <w:r w:rsidRPr="001D1D71">
        <w:rPr>
          <w:lang w:val="en-AU"/>
        </w:rPr>
        <w:t xml:space="preserve">This is especially the case in marine environments where </w:t>
      </w:r>
      <w:r w:rsidR="007600C2" w:rsidRPr="001D1D71">
        <w:rPr>
          <w:lang w:val="en-AU"/>
        </w:rPr>
        <w:t xml:space="preserve">most </w:t>
      </w:r>
      <w:r w:rsidR="00FB145A" w:rsidRPr="001D1D71">
        <w:rPr>
          <w:lang w:val="en-AU"/>
        </w:rPr>
        <w:t xml:space="preserve">gamete </w:t>
      </w:r>
      <w:r w:rsidR="001F5820" w:rsidRPr="001D1D71">
        <w:rPr>
          <w:lang w:val="en-AU"/>
        </w:rPr>
        <w:t>fertilisation</w:t>
      </w:r>
      <w:r w:rsidR="00FB145A" w:rsidRPr="001D1D71">
        <w:rPr>
          <w:lang w:val="en-AU"/>
        </w:rPr>
        <w:t xml:space="preserve"> and larval </w:t>
      </w:r>
      <w:r w:rsidRPr="001D1D71">
        <w:rPr>
          <w:lang w:val="en-AU"/>
        </w:rPr>
        <w:t xml:space="preserve">dispersal occur in the plankton </w:t>
      </w:r>
      <w:r w:rsidR="006B2A4C" w:rsidRPr="001D1D71">
        <w:rPr>
          <w:lang w:val="en-AU"/>
        </w:rPr>
        <w:fldChar w:fldCharType="begin"/>
      </w:r>
      <w:r w:rsidR="00F04B20" w:rsidRPr="001D1D7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1D1D71">
        <w:rPr>
          <w:lang w:val="en-AU"/>
        </w:rPr>
        <w:fldChar w:fldCharType="separate"/>
      </w:r>
      <w:r w:rsidR="00F04B20" w:rsidRPr="001D1D71">
        <w:rPr>
          <w:lang w:val="en-AU"/>
        </w:rPr>
        <w:t>(</w:t>
      </w:r>
      <w:hyperlink w:anchor="_ENREF_27" w:tooltip="Grantham, 2003 #37" w:history="1">
        <w:r w:rsidR="00196F2F" w:rsidRPr="001D1D71">
          <w:rPr>
            <w:lang w:val="en-AU"/>
          </w:rPr>
          <w:t>Grantham et al. 2003</w:t>
        </w:r>
      </w:hyperlink>
      <w:r w:rsidR="00F04B20" w:rsidRPr="001D1D71">
        <w:rPr>
          <w:lang w:val="en-AU"/>
        </w:rPr>
        <w:t>)</w:t>
      </w:r>
      <w:r w:rsidR="006B2A4C" w:rsidRPr="001D1D71">
        <w:rPr>
          <w:lang w:val="en-AU"/>
        </w:rPr>
        <w:fldChar w:fldCharType="end"/>
      </w:r>
      <w:r w:rsidRPr="001D1D71">
        <w:rPr>
          <w:lang w:val="en-AU"/>
        </w:rPr>
        <w:t>. Adult marine species often lack the ability to travel large distances once mature or are sedentary in their adult</w:t>
      </w:r>
      <w:r w:rsidR="00F04B20" w:rsidRPr="001D1D71">
        <w:rPr>
          <w:lang w:val="en-AU"/>
        </w:rPr>
        <w:t xml:space="preserve"> form </w:t>
      </w:r>
      <w:r w:rsidR="006B2A4C" w:rsidRPr="001D1D71">
        <w:rPr>
          <w:lang w:val="en-AU"/>
        </w:rPr>
        <w:fldChar w:fldCharType="begin"/>
      </w:r>
      <w:r w:rsidR="00F04B20" w:rsidRPr="001D1D7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1D1D71">
        <w:rPr>
          <w:lang w:val="en-AU"/>
        </w:rPr>
        <w:fldChar w:fldCharType="separate"/>
      </w:r>
      <w:r w:rsidR="00F04B20" w:rsidRPr="001D1D71">
        <w:rPr>
          <w:lang w:val="en-AU"/>
        </w:rPr>
        <w:t>(</w:t>
      </w:r>
      <w:hyperlink w:anchor="_ENREF_36" w:tooltip="Jackson, 1986 #47" w:history="1">
        <w:r w:rsidR="00196F2F" w:rsidRPr="001D1D71">
          <w:rPr>
            <w:lang w:val="en-AU"/>
          </w:rPr>
          <w:t>Jackson 1986</w:t>
        </w:r>
      </w:hyperlink>
      <w:r w:rsidR="00F04B20" w:rsidRPr="001D1D71">
        <w:rPr>
          <w:lang w:val="en-AU"/>
        </w:rPr>
        <w:t xml:space="preserve">; </w:t>
      </w:r>
      <w:hyperlink w:anchor="_ENREF_16" w:tooltip="Cowen, 2009 #29" w:history="1">
        <w:r w:rsidR="00196F2F" w:rsidRPr="001D1D71">
          <w:rPr>
            <w:lang w:val="en-AU"/>
          </w:rPr>
          <w:t>Cowen and Sponaugle 2009</w:t>
        </w:r>
      </w:hyperlink>
      <w:r w:rsidR="00F04B20" w:rsidRPr="001D1D71">
        <w:rPr>
          <w:lang w:val="en-AU"/>
        </w:rPr>
        <w:t>)</w:t>
      </w:r>
      <w:r w:rsidR="006B2A4C" w:rsidRPr="001D1D71">
        <w:rPr>
          <w:lang w:val="en-AU"/>
        </w:rPr>
        <w:fldChar w:fldCharType="end"/>
      </w:r>
      <w:r w:rsidR="00F04B20" w:rsidRPr="001D1D71">
        <w:rPr>
          <w:lang w:val="en-AU"/>
        </w:rPr>
        <w:t xml:space="preserve">. </w:t>
      </w:r>
      <w:r w:rsidRPr="001D1D71">
        <w:rPr>
          <w:lang w:val="en-AU"/>
        </w:rPr>
        <w:t xml:space="preserve">Larval dispersal ensures the </w:t>
      </w:r>
      <w:r w:rsidR="0088773E" w:rsidRPr="001D1D71">
        <w:rPr>
          <w:lang w:val="en-AU"/>
        </w:rPr>
        <w:t>connectivity</w:t>
      </w:r>
      <w:r w:rsidR="008D1E1F" w:rsidRPr="001D1D71">
        <w:rPr>
          <w:lang w:val="en-AU"/>
        </w:rPr>
        <w:t xml:space="preserve"> of existing </w:t>
      </w:r>
      <w:r w:rsidRPr="001D1D71">
        <w:rPr>
          <w:lang w:val="en-AU"/>
        </w:rPr>
        <w:t>populations</w:t>
      </w:r>
      <w:r w:rsidR="0088773E" w:rsidRPr="001D1D71">
        <w:rPr>
          <w:lang w:val="en-AU"/>
        </w:rPr>
        <w:t>, including buffering from local extinction,</w:t>
      </w:r>
      <w:r w:rsidRPr="001D1D71">
        <w:rPr>
          <w:lang w:val="en-AU"/>
        </w:rPr>
        <w:t xml:space="preserve"> </w:t>
      </w:r>
      <w:r w:rsidR="008D1E1F" w:rsidRPr="001D1D71">
        <w:rPr>
          <w:lang w:val="en-AU"/>
        </w:rPr>
        <w:t xml:space="preserve">and establishment of </w:t>
      </w:r>
      <w:r w:rsidRPr="001D1D71">
        <w:rPr>
          <w:lang w:val="en-AU"/>
        </w:rPr>
        <w:t>new or less populated locations</w:t>
      </w:r>
      <w:r w:rsidR="00F04B20" w:rsidRPr="001D1D71">
        <w:rPr>
          <w:lang w:val="en-AU"/>
        </w:rPr>
        <w:t xml:space="preserve"> </w:t>
      </w:r>
      <w:r w:rsidR="006B2A4C" w:rsidRPr="001D1D71">
        <w:rPr>
          <w:lang w:val="en-AU"/>
        </w:rPr>
        <w:fldChar w:fldCharType="begin"/>
      </w:r>
      <w:r w:rsidR="00F04B20" w:rsidRPr="001D1D7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1D1D71">
        <w:rPr>
          <w:lang w:val="en-AU"/>
        </w:rPr>
        <w:fldChar w:fldCharType="separate"/>
      </w:r>
      <w:r w:rsidR="00F04B20" w:rsidRPr="001D1D71">
        <w:rPr>
          <w:lang w:val="en-AU"/>
        </w:rPr>
        <w:t>(</w:t>
      </w:r>
      <w:hyperlink w:anchor="_ENREF_23" w:tooltip="Gaylord, 2013 #35" w:history="1">
        <w:r w:rsidR="00196F2F" w:rsidRPr="001D1D71">
          <w:rPr>
            <w:lang w:val="en-AU"/>
          </w:rPr>
          <w:t>Gaylord et al. 2013</w:t>
        </w:r>
      </w:hyperlink>
      <w:r w:rsidR="00F04B20" w:rsidRPr="001D1D71">
        <w:rPr>
          <w:lang w:val="en-AU"/>
        </w:rPr>
        <w:t>)</w:t>
      </w:r>
      <w:r w:rsidR="006B2A4C" w:rsidRPr="001D1D71">
        <w:rPr>
          <w:lang w:val="en-AU"/>
        </w:rPr>
        <w:fldChar w:fldCharType="end"/>
      </w:r>
      <w:r w:rsidRPr="001D1D71">
        <w:rPr>
          <w:lang w:val="en-AU"/>
        </w:rPr>
        <w:t xml:space="preserve">. </w:t>
      </w:r>
      <w:r w:rsidR="00812FB8" w:rsidRPr="001D1D71">
        <w:rPr>
          <w:lang w:val="en-AU"/>
        </w:rPr>
        <w:t>R</w:t>
      </w:r>
      <w:r w:rsidR="00802544" w:rsidRPr="001D1D71">
        <w:rPr>
          <w:lang w:val="en-AU"/>
        </w:rPr>
        <w:t xml:space="preserve">eef building </w:t>
      </w:r>
      <w:r w:rsidRPr="001D1D71">
        <w:rPr>
          <w:lang w:val="en-AU"/>
        </w:rPr>
        <w:t xml:space="preserve">corals </w:t>
      </w:r>
      <w:r w:rsidRPr="001D1D71">
        <w:rPr>
          <w:lang w:val="en-AU"/>
        </w:rPr>
        <w:lastRenderedPageBreak/>
        <w:t>disperse</w:t>
      </w:r>
      <w:r w:rsidR="00D657E0" w:rsidRPr="001D1D71">
        <w:rPr>
          <w:lang w:val="en-AU"/>
        </w:rPr>
        <w:t xml:space="preserve"> via pelagic larvae, potentially over vast distance</w:t>
      </w:r>
      <w:r w:rsidR="0017302A" w:rsidRPr="001D1D71">
        <w:rPr>
          <w:lang w:val="en-AU"/>
        </w:rPr>
        <w:t>s</w:t>
      </w:r>
      <w:r w:rsidR="00D86DE3">
        <w:rPr>
          <w:lang w:val="en-AU"/>
        </w:rPr>
        <w:t xml:space="preserve"> (Jackson 1986; Richmond 199</w:t>
      </w:r>
      <w:r w:rsidR="008764EC">
        <w:rPr>
          <w:lang w:val="en-AU"/>
        </w:rPr>
        <w:t>7; Graham et al. 200</w:t>
      </w:r>
      <w:r w:rsidR="00787E59">
        <w:rPr>
          <w:lang w:val="en-AU"/>
        </w:rPr>
        <w:t>8</w:t>
      </w:r>
      <w:r w:rsidR="00D657E0" w:rsidRPr="001D1D71">
        <w:rPr>
          <w:lang w:val="en-AU"/>
        </w:rPr>
        <w:t>)</w:t>
      </w:r>
      <w:r w:rsidR="0017302A" w:rsidRPr="001D1D71">
        <w:rPr>
          <w:lang w:val="en-AU"/>
        </w:rPr>
        <w:t>.</w:t>
      </w:r>
      <w:r w:rsidRPr="001D1D71">
        <w:rPr>
          <w:lang w:val="en-AU"/>
        </w:rPr>
        <w:t xml:space="preserve"> </w:t>
      </w:r>
      <w:r w:rsidR="00406C5C" w:rsidRPr="001D1D71">
        <w:rPr>
          <w:lang w:val="en-AU"/>
        </w:rPr>
        <w:t>H</w:t>
      </w:r>
      <w:r w:rsidRPr="001D1D71">
        <w:rPr>
          <w:lang w:val="en-AU"/>
        </w:rPr>
        <w:t xml:space="preserve">owever, it is these early stages that are </w:t>
      </w:r>
      <w:r w:rsidR="00D657E0" w:rsidRPr="001D1D71">
        <w:rPr>
          <w:lang w:val="en-AU"/>
        </w:rPr>
        <w:t xml:space="preserve">often </w:t>
      </w:r>
      <w:r w:rsidRPr="001D1D71">
        <w:rPr>
          <w:lang w:val="en-AU"/>
        </w:rPr>
        <w:t>vulnerable to slight changes in environmental conditions</w:t>
      </w:r>
      <w:r w:rsidR="003D11BA" w:rsidRPr="001D1D71">
        <w:rPr>
          <w:lang w:val="en-AU"/>
        </w:rPr>
        <w:t xml:space="preserve"> </w:t>
      </w:r>
      <w:r w:rsidR="006B2A4C" w:rsidRPr="001D1D71">
        <w:rPr>
          <w:lang w:val="en-AU"/>
        </w:rPr>
        <w:fldChar w:fldCharType="begin"/>
      </w:r>
      <w:r w:rsidR="00672CA8" w:rsidRPr="001D1D7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1D1D71">
        <w:rPr>
          <w:lang w:val="en-AU"/>
        </w:rPr>
        <w:fldChar w:fldCharType="separate"/>
      </w:r>
      <w:r w:rsidR="00672CA8" w:rsidRPr="001D1D71">
        <w:rPr>
          <w:lang w:val="en-AU"/>
        </w:rPr>
        <w:t>(</w:t>
      </w:r>
      <w:hyperlink w:anchor="_ENREF_32" w:tooltip="Hédouin, 2013 #81" w:history="1">
        <w:r w:rsidR="00196F2F" w:rsidRPr="001D1D71">
          <w:rPr>
            <w:lang w:val="en-AU"/>
          </w:rPr>
          <w:t>Hédouin and Gates 2013</w:t>
        </w:r>
      </w:hyperlink>
      <w:r w:rsidR="00672CA8" w:rsidRPr="001D1D71">
        <w:rPr>
          <w:lang w:val="en-AU"/>
        </w:rPr>
        <w:t>)</w:t>
      </w:r>
      <w:r w:rsidR="006B2A4C" w:rsidRPr="001D1D71">
        <w:rPr>
          <w:lang w:val="en-AU"/>
        </w:rPr>
        <w:fldChar w:fldCharType="end"/>
      </w:r>
      <w:r w:rsidRPr="001D1D71">
        <w:rPr>
          <w:lang w:val="en-AU"/>
        </w:rPr>
        <w:t xml:space="preserve">. </w:t>
      </w:r>
    </w:p>
    <w:p w14:paraId="1CBB91F1" w14:textId="77777777" w:rsidR="009604BC" w:rsidRPr="001D1D71" w:rsidRDefault="009604BC" w:rsidP="009219E1">
      <w:pPr>
        <w:spacing w:line="480" w:lineRule="auto"/>
        <w:rPr>
          <w:lang w:val="en-AU"/>
        </w:rPr>
      </w:pPr>
    </w:p>
    <w:p w14:paraId="62DA9EFE" w14:textId="056745F6" w:rsidR="009604BC" w:rsidRPr="001D1D71" w:rsidRDefault="007768FB" w:rsidP="009219E1">
      <w:pPr>
        <w:spacing w:line="480" w:lineRule="auto"/>
        <w:rPr>
          <w:lang w:val="en-AU"/>
        </w:rPr>
      </w:pPr>
      <w:r w:rsidRPr="001D1D71">
        <w:rPr>
          <w:lang w:val="en-AU"/>
        </w:rPr>
        <w:t>P</w:t>
      </w:r>
      <w:r w:rsidR="00321177" w:rsidRPr="001D1D71">
        <w:rPr>
          <w:lang w:val="en-AU"/>
        </w:rPr>
        <w:t>re-settlement</w:t>
      </w:r>
      <w:r w:rsidR="009604BC" w:rsidRPr="001D1D71">
        <w:rPr>
          <w:lang w:val="en-AU"/>
        </w:rPr>
        <w:t xml:space="preserve"> stages </w:t>
      </w:r>
      <w:r w:rsidR="00321177" w:rsidRPr="001D1D71">
        <w:rPr>
          <w:lang w:val="en-AU"/>
        </w:rPr>
        <w:t xml:space="preserve">of </w:t>
      </w:r>
      <w:r w:rsidR="009604BC" w:rsidRPr="001D1D71">
        <w:rPr>
          <w:lang w:val="en-AU"/>
        </w:rPr>
        <w:t xml:space="preserve">corals </w:t>
      </w:r>
      <w:r w:rsidR="00321177" w:rsidRPr="001D1D71">
        <w:rPr>
          <w:lang w:val="en-AU"/>
        </w:rPr>
        <w:t>(</w:t>
      </w:r>
      <w:r w:rsidR="00B5290F" w:rsidRPr="001D1D71">
        <w:rPr>
          <w:lang w:val="en-AU"/>
        </w:rPr>
        <w:t xml:space="preserve">embryos </w:t>
      </w:r>
      <w:r w:rsidR="009604BC" w:rsidRPr="001D1D71">
        <w:rPr>
          <w:lang w:val="en-AU"/>
        </w:rPr>
        <w:t>and larva</w:t>
      </w:r>
      <w:r w:rsidR="00B5290F" w:rsidRPr="001D1D71">
        <w:rPr>
          <w:lang w:val="en-AU"/>
        </w:rPr>
        <w:t>e</w:t>
      </w:r>
      <w:r w:rsidR="00321177" w:rsidRPr="001D1D71">
        <w:rPr>
          <w:lang w:val="en-AU"/>
        </w:rPr>
        <w:t>)</w:t>
      </w:r>
      <w:r w:rsidR="009604BC" w:rsidRPr="001D1D71">
        <w:rPr>
          <w:lang w:val="en-AU"/>
        </w:rPr>
        <w:t xml:space="preserve"> </w:t>
      </w:r>
      <w:r w:rsidR="00321177" w:rsidRPr="001D1D71">
        <w:rPr>
          <w:lang w:val="en-AU"/>
        </w:rPr>
        <w:t xml:space="preserve">are usually </w:t>
      </w:r>
      <w:r w:rsidRPr="001D1D71">
        <w:rPr>
          <w:lang w:val="en-AU"/>
        </w:rPr>
        <w:t>influenced</w:t>
      </w:r>
      <w:r w:rsidR="00321177" w:rsidRPr="001D1D71">
        <w:rPr>
          <w:lang w:val="en-AU"/>
        </w:rPr>
        <w:t xml:space="preserve"> </w:t>
      </w:r>
      <w:r w:rsidRPr="001D1D71">
        <w:rPr>
          <w:lang w:val="en-AU"/>
        </w:rPr>
        <w:t>by</w:t>
      </w:r>
      <w:r w:rsidR="00321177" w:rsidRPr="001D1D71">
        <w:rPr>
          <w:lang w:val="en-AU"/>
        </w:rPr>
        <w:t xml:space="preserve"> </w:t>
      </w:r>
      <w:r w:rsidR="009604BC" w:rsidRPr="001D1D71">
        <w:rPr>
          <w:lang w:val="en-AU"/>
        </w:rPr>
        <w:t xml:space="preserve">specific environmental and chemical cues, which dictate the </w:t>
      </w:r>
      <w:r w:rsidR="00B5290F" w:rsidRPr="001D1D71">
        <w:rPr>
          <w:lang w:val="en-AU"/>
        </w:rPr>
        <w:t>success of these stages</w:t>
      </w:r>
      <w:r w:rsidR="00672CA8" w:rsidRPr="001D1D71">
        <w:rPr>
          <w:lang w:val="en-AU"/>
        </w:rPr>
        <w:t xml:space="preserve"> </w:t>
      </w:r>
      <w:r w:rsidR="006B2A4C" w:rsidRPr="001D1D71">
        <w:rPr>
          <w:lang w:val="en-AU"/>
        </w:rPr>
        <w:fldChar w:fldCharType="begin"/>
      </w:r>
      <w:r w:rsidR="00672CA8" w:rsidRPr="001D1D7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1D1D71">
        <w:rPr>
          <w:lang w:val="en-AU"/>
        </w:rPr>
        <w:fldChar w:fldCharType="separate"/>
      </w:r>
      <w:r w:rsidR="00672CA8" w:rsidRPr="001D1D71">
        <w:rPr>
          <w:lang w:val="en-AU"/>
        </w:rPr>
        <w:t>(</w:t>
      </w:r>
      <w:hyperlink w:anchor="_ENREF_20" w:tooltip="Erwin, 2010 #32" w:history="1">
        <w:r w:rsidR="00196F2F" w:rsidRPr="001D1D71">
          <w:rPr>
            <w:lang w:val="en-AU"/>
          </w:rPr>
          <w:t>Erwin and Szmant 2010</w:t>
        </w:r>
      </w:hyperlink>
      <w:r w:rsidR="00672CA8" w:rsidRPr="001D1D71">
        <w:rPr>
          <w:lang w:val="en-AU"/>
        </w:rPr>
        <w:t>)</w:t>
      </w:r>
      <w:r w:rsidR="006B2A4C" w:rsidRPr="001D1D71">
        <w:rPr>
          <w:lang w:val="en-AU"/>
        </w:rPr>
        <w:fldChar w:fldCharType="end"/>
      </w:r>
      <w:r w:rsidR="00672CA8" w:rsidRPr="001D1D71">
        <w:rPr>
          <w:lang w:val="en-AU"/>
        </w:rPr>
        <w:t>.</w:t>
      </w:r>
      <w:r w:rsidR="00392996" w:rsidRPr="001D1D71">
        <w:rPr>
          <w:lang w:val="en-AU"/>
        </w:rPr>
        <w:t xml:space="preserve"> </w:t>
      </w:r>
      <w:r w:rsidR="00B5290F" w:rsidRPr="001D1D71">
        <w:rPr>
          <w:lang w:val="en-AU"/>
        </w:rPr>
        <w:t>Approximately</w:t>
      </w:r>
      <w:r w:rsidR="00134457" w:rsidRPr="001D1D71">
        <w:rPr>
          <w:lang w:val="en-AU"/>
        </w:rPr>
        <w:t xml:space="preserve"> </w:t>
      </w:r>
      <w:r w:rsidR="00392996" w:rsidRPr="001D1D71">
        <w:rPr>
          <w:lang w:val="en-AU"/>
        </w:rPr>
        <w:t>85% of scleractinian coral</w:t>
      </w:r>
      <w:r w:rsidR="009604BC" w:rsidRPr="001D1D71">
        <w:rPr>
          <w:lang w:val="en-AU"/>
        </w:rPr>
        <w:t xml:space="preserve"> species </w:t>
      </w:r>
      <w:r w:rsidR="00B5290F" w:rsidRPr="001D1D71">
        <w:rPr>
          <w:lang w:val="en-AU"/>
        </w:rPr>
        <w:t>broadcast spawn gametes</w:t>
      </w:r>
      <w:r w:rsidR="00672CA8" w:rsidRPr="001D1D71">
        <w:rPr>
          <w:lang w:val="en-AU"/>
        </w:rPr>
        <w:t xml:space="preserve"> </w:t>
      </w:r>
      <w:r w:rsidR="00B5290F" w:rsidRPr="001D1D71">
        <w:rPr>
          <w:lang w:val="en-AU"/>
        </w:rPr>
        <w:t>that</w:t>
      </w:r>
      <w:r w:rsidR="008B17FC" w:rsidRPr="001D1D71">
        <w:rPr>
          <w:lang w:val="en-AU"/>
        </w:rPr>
        <w:t xml:space="preserve"> rise to the surface waters where fertilisation </w:t>
      </w:r>
      <w:r w:rsidR="00C01331" w:rsidRPr="001D1D71">
        <w:rPr>
          <w:lang w:val="en-AU"/>
        </w:rPr>
        <w:t>occurs</w:t>
      </w:r>
      <w:r w:rsidR="00561C2B" w:rsidRPr="001D1D71">
        <w:rPr>
          <w:lang w:val="en-AU"/>
        </w:rPr>
        <w:t xml:space="preserve"> (Baird et al. 2009)</w:t>
      </w:r>
      <w:r w:rsidR="009604BC" w:rsidRPr="001D1D71">
        <w:rPr>
          <w:lang w:val="en-AU"/>
        </w:rPr>
        <w:t xml:space="preserve">. </w:t>
      </w:r>
      <w:r w:rsidR="002939D2" w:rsidRPr="001D1D71">
        <w:rPr>
          <w:lang w:val="en-AU"/>
        </w:rPr>
        <w:t xml:space="preserve">Following </w:t>
      </w:r>
      <w:r w:rsidR="001F5820" w:rsidRPr="001D1D71">
        <w:rPr>
          <w:lang w:val="en-AU"/>
        </w:rPr>
        <w:t>fertilisation</w:t>
      </w:r>
      <w:r w:rsidR="002939D2" w:rsidRPr="001D1D71">
        <w:rPr>
          <w:lang w:val="en-AU"/>
        </w:rPr>
        <w:t xml:space="preserve">, </w:t>
      </w:r>
      <w:r w:rsidR="009604BC" w:rsidRPr="001D1D71">
        <w:rPr>
          <w:lang w:val="en-AU"/>
        </w:rPr>
        <w:t xml:space="preserve">larvae </w:t>
      </w:r>
      <w:r w:rsidR="00BA56E9" w:rsidRPr="001D1D71">
        <w:rPr>
          <w:lang w:val="en-AU"/>
        </w:rPr>
        <w:t xml:space="preserve">of some species </w:t>
      </w:r>
      <w:r w:rsidR="002939D2" w:rsidRPr="001D1D71">
        <w:rPr>
          <w:lang w:val="en-AU"/>
        </w:rPr>
        <w:t xml:space="preserve">can </w:t>
      </w:r>
      <w:r w:rsidR="009604BC" w:rsidRPr="001D1D71">
        <w:rPr>
          <w:lang w:val="en-AU"/>
        </w:rPr>
        <w:t xml:space="preserve">survive for up to several </w:t>
      </w:r>
      <w:r w:rsidR="00BA56E9" w:rsidRPr="001D1D71">
        <w:rPr>
          <w:lang w:val="en-AU"/>
        </w:rPr>
        <w:t xml:space="preserve">months </w:t>
      </w:r>
      <w:r w:rsidR="009604BC" w:rsidRPr="001D1D71">
        <w:rPr>
          <w:lang w:val="en-AU"/>
        </w:rPr>
        <w:t>in the plankton</w:t>
      </w:r>
      <w:r w:rsidR="008764EC">
        <w:rPr>
          <w:lang w:val="en-AU"/>
        </w:rPr>
        <w:t xml:space="preserve"> (Graham et al. 200</w:t>
      </w:r>
      <w:r w:rsidR="00787E59">
        <w:rPr>
          <w:lang w:val="en-AU"/>
        </w:rPr>
        <w:t>8</w:t>
      </w:r>
      <w:r w:rsidR="00BA56E9" w:rsidRPr="001D1D71">
        <w:rPr>
          <w:lang w:val="en-AU"/>
        </w:rPr>
        <w:t>)</w:t>
      </w:r>
      <w:r w:rsidR="008B17FC" w:rsidRPr="001D1D71">
        <w:rPr>
          <w:lang w:val="en-AU"/>
        </w:rPr>
        <w:t xml:space="preserve">, however most are competent to settle onto the reef after </w:t>
      </w:r>
      <w:r w:rsidR="007600C2" w:rsidRPr="001D1D71">
        <w:rPr>
          <w:lang w:val="en-AU"/>
        </w:rPr>
        <w:t>approximately four</w:t>
      </w:r>
      <w:r w:rsidR="008B17FC" w:rsidRPr="001D1D71">
        <w:rPr>
          <w:lang w:val="en-AU"/>
        </w:rPr>
        <w:t xml:space="preserve"> days</w:t>
      </w:r>
      <w:r w:rsidR="00BA56E9" w:rsidRPr="001D1D71">
        <w:rPr>
          <w:lang w:val="en-AU"/>
        </w:rPr>
        <w:t xml:space="preserve"> (Connolly &amp; Baird 2010; Figueiredo et al 2013)</w:t>
      </w:r>
      <w:r w:rsidR="00281E24" w:rsidRPr="001D1D71">
        <w:rPr>
          <w:lang w:val="en-AU"/>
        </w:rPr>
        <w:t>.</w:t>
      </w:r>
      <w:r w:rsidR="00672CA8" w:rsidRPr="001D1D71">
        <w:rPr>
          <w:lang w:val="en-AU"/>
        </w:rPr>
        <w:t xml:space="preserve"> </w:t>
      </w:r>
      <w:r w:rsidR="002B799F" w:rsidRPr="001D1D71">
        <w:rPr>
          <w:lang w:val="en-AU"/>
        </w:rPr>
        <w:t xml:space="preserve">Subtle changes in nutrient </w:t>
      </w:r>
      <w:del w:id="27" w:author="Rachael Maree Woods" w:date="2016-02-17T09:23:00Z">
        <w:r w:rsidR="002B799F" w:rsidRPr="001D1D71" w:rsidDel="00863F3E">
          <w:rPr>
            <w:lang w:val="en-AU"/>
          </w:rPr>
          <w:delText>load</w:delText>
        </w:r>
      </w:del>
      <w:ins w:id="28" w:author="Rachael Maree Woods" w:date="2016-02-17T09:23:00Z">
        <w:r w:rsidR="00863F3E">
          <w:rPr>
            <w:lang w:val="en-AU"/>
          </w:rPr>
          <w:t>concentrations</w:t>
        </w:r>
      </w:ins>
      <w:r w:rsidR="002B799F" w:rsidRPr="001D1D71">
        <w:rPr>
          <w:lang w:val="en-AU"/>
        </w:rPr>
        <w:t xml:space="preserve">, heavy metal toxicity and ocean chemistry severely reduce fertilisation success </w:t>
      </w:r>
      <w:r w:rsidR="002B799F" w:rsidRPr="001D1D71">
        <w:rPr>
          <w:lang w:val="en-AU"/>
        </w:rPr>
        <w:fldChar w:fldCharType="begin"/>
      </w:r>
      <w:r w:rsidR="002B799F" w:rsidRPr="001D1D7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1D1D71">
        <w:rPr>
          <w:lang w:val="en-AU"/>
        </w:rPr>
        <w:fldChar w:fldCharType="separate"/>
      </w:r>
      <w:r w:rsidR="002B799F" w:rsidRPr="001D1D71">
        <w:rPr>
          <w:lang w:val="en-AU"/>
        </w:rPr>
        <w:t>(</w:t>
      </w:r>
      <w:hyperlink w:anchor="_ENREF_65" w:tooltip="Victor, 2005 #60" w:history="1">
        <w:r w:rsidR="00196F2F" w:rsidRPr="001D1D71">
          <w:rPr>
            <w:lang w:val="en-AU"/>
          </w:rPr>
          <w:t>Victor and Richmond 2005</w:t>
        </w:r>
      </w:hyperlink>
      <w:r w:rsidR="002B799F" w:rsidRPr="001D1D71">
        <w:rPr>
          <w:lang w:val="en-AU"/>
        </w:rPr>
        <w:t xml:space="preserve">; </w:t>
      </w:r>
      <w:hyperlink w:anchor="_ENREF_35" w:tooltip="Humphrey, 2008 #46" w:history="1">
        <w:r w:rsidR="00196F2F" w:rsidRPr="001D1D71">
          <w:rPr>
            <w:lang w:val="en-AU"/>
          </w:rPr>
          <w:t>Humphrey et al. 2008</w:t>
        </w:r>
      </w:hyperlink>
      <w:r w:rsidR="002B799F" w:rsidRPr="001D1D71">
        <w:rPr>
          <w:lang w:val="en-AU"/>
        </w:rPr>
        <w:t>)</w:t>
      </w:r>
      <w:r w:rsidR="002B799F" w:rsidRPr="001D1D71">
        <w:rPr>
          <w:lang w:val="en-AU"/>
        </w:rPr>
        <w:fldChar w:fldCharType="end"/>
      </w:r>
      <w:r w:rsidR="002B799F" w:rsidRPr="001D1D71">
        <w:rPr>
          <w:lang w:val="en-AU"/>
        </w:rPr>
        <w:t>.</w:t>
      </w:r>
      <w:r w:rsidR="00561C2B" w:rsidRPr="001D1D71">
        <w:rPr>
          <w:lang w:val="en-AU"/>
        </w:rPr>
        <w:t xml:space="preserve"> </w:t>
      </w:r>
      <w:r w:rsidR="00254DBA" w:rsidRPr="001D1D71">
        <w:rPr>
          <w:lang w:val="en-AU"/>
        </w:rPr>
        <w:t xml:space="preserve">Heavy metals including copper and lead have been found within the ocean as a </w:t>
      </w:r>
      <w:commentRangeStart w:id="29"/>
      <w:r w:rsidR="00254DBA" w:rsidRPr="001D1D71">
        <w:rPr>
          <w:lang w:val="en-AU"/>
        </w:rPr>
        <w:t>result of the mining and manufacturing sectors</w:t>
      </w:r>
      <w:r w:rsidR="00782115" w:rsidRPr="001D1D71">
        <w:rPr>
          <w:lang w:val="en-AU"/>
        </w:rPr>
        <w:t xml:space="preserve"> </w:t>
      </w:r>
      <w:commentRangeEnd w:id="29"/>
      <w:r w:rsidR="00863F3E">
        <w:rPr>
          <w:rStyle w:val="CommentReference"/>
        </w:rPr>
        <w:commentReference w:id="29"/>
      </w:r>
      <w:r w:rsidR="00782115" w:rsidRPr="001D1D71">
        <w:rPr>
          <w:lang w:val="en-AU"/>
        </w:rPr>
        <w:t>(</w:t>
      </w:r>
      <w:hyperlink w:anchor="_ENREF_39" w:tooltip="Howarth, 2006 #45" w:history="1">
        <w:r w:rsidR="00782115" w:rsidRPr="001D1D71">
          <w:rPr>
            <w:lang w:val="en-AU"/>
          </w:rPr>
          <w:t>Howarth and Marino 2006</w:t>
        </w:r>
      </w:hyperlink>
      <w:r w:rsidR="00782115" w:rsidRPr="001D1D71">
        <w:rPr>
          <w:lang w:val="en-AU"/>
        </w:rPr>
        <w:t xml:space="preserve">; </w:t>
      </w:r>
      <w:hyperlink w:anchor="_ENREF_16" w:tooltip="Copat, 2012 #28" w:history="1">
        <w:r w:rsidR="00782115" w:rsidRPr="001D1D71">
          <w:rPr>
            <w:lang w:val="en-AU"/>
          </w:rPr>
          <w:t>Copat et al. 2012</w:t>
        </w:r>
      </w:hyperlink>
      <w:r w:rsidR="00782115" w:rsidRPr="001D1D71">
        <w:rPr>
          <w:lang w:val="en-AU"/>
        </w:rPr>
        <w:t>)</w:t>
      </w:r>
      <w:r w:rsidR="00254DBA" w:rsidRPr="001D1D71">
        <w:rPr>
          <w:lang w:val="en-AU"/>
        </w:rPr>
        <w:t xml:space="preserve">. </w:t>
      </w:r>
      <w:commentRangeStart w:id="30"/>
      <w:r w:rsidR="00641A37" w:rsidRPr="001D1D71">
        <w:rPr>
          <w:lang w:val="en-AU"/>
        </w:rPr>
        <w:t>Pollutants in the form of increase</w:t>
      </w:r>
      <w:r w:rsidR="00254DBA" w:rsidRPr="001D1D71">
        <w:rPr>
          <w:lang w:val="en-AU"/>
        </w:rPr>
        <w:t>d</w:t>
      </w:r>
      <w:r w:rsidR="00641A37" w:rsidRPr="001D1D71">
        <w:rPr>
          <w:lang w:val="en-AU"/>
        </w:rPr>
        <w:t xml:space="preserve"> nutrients including </w:t>
      </w:r>
      <w:r w:rsidR="00D06518" w:rsidRPr="001D1D71">
        <w:rPr>
          <w:lang w:val="en-AU"/>
        </w:rPr>
        <w:t>ammonium</w:t>
      </w:r>
      <w:r w:rsidR="00521ACB">
        <w:rPr>
          <w:lang w:val="en-AU"/>
        </w:rPr>
        <w:t xml:space="preserve">, </w:t>
      </w:r>
      <w:ins w:id="31" w:author="Rachael Maree Woods" w:date="2016-02-17T10:12:00Z">
        <w:r w:rsidR="00DE3BDE" w:rsidRPr="00D87D59">
          <w:rPr>
            <w:lang w:val="en-AU"/>
          </w:rPr>
          <w:t xml:space="preserve">phosphate </w:t>
        </w:r>
      </w:ins>
      <w:del w:id="32" w:author="Rachael Maree Woods" w:date="2016-02-17T10:12:00Z">
        <w:r w:rsidR="00521ACB" w:rsidDel="00DE3BDE">
          <w:rPr>
            <w:lang w:val="en-AU"/>
          </w:rPr>
          <w:delText>phosphor</w:delText>
        </w:r>
        <w:r w:rsidR="00641A37" w:rsidRPr="001D1D71" w:rsidDel="00DE3BDE">
          <w:rPr>
            <w:lang w:val="en-AU"/>
          </w:rPr>
          <w:delText xml:space="preserve">us </w:delText>
        </w:r>
      </w:del>
      <w:r w:rsidR="00641A37" w:rsidRPr="001D1D71">
        <w:rPr>
          <w:lang w:val="en-AU"/>
        </w:rPr>
        <w:t xml:space="preserve">and nitrates </w:t>
      </w:r>
      <w:r w:rsidR="00254DBA" w:rsidRPr="001D1D71">
        <w:rPr>
          <w:lang w:val="en-AU"/>
        </w:rPr>
        <w:t>enter waterways and the ocean as run-off from agriculture, with their use in fertilisers and as a product of untreated organic matter and manure</w:t>
      </w:r>
      <w:r w:rsidR="00E90AA4" w:rsidRPr="001D1D71">
        <w:rPr>
          <w:lang w:val="en-AU"/>
        </w:rPr>
        <w:t xml:space="preserve"> </w:t>
      </w:r>
      <w:commentRangeEnd w:id="30"/>
      <w:r w:rsidR="00863F3E">
        <w:rPr>
          <w:rStyle w:val="CommentReference"/>
        </w:rPr>
        <w:commentReference w:id="30"/>
      </w:r>
      <w:r w:rsidR="00E90AA4" w:rsidRPr="001D1D71">
        <w:rPr>
          <w:lang w:val="en-AU"/>
        </w:rPr>
        <w:fldChar w:fldCharType="begin"/>
      </w:r>
      <w:r w:rsidR="00E90AA4" w:rsidRPr="001D1D7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1D1D71">
        <w:rPr>
          <w:lang w:val="en-AU"/>
        </w:rPr>
        <w:fldChar w:fldCharType="separate"/>
      </w:r>
      <w:r w:rsidR="00E90AA4" w:rsidRPr="001D1D71">
        <w:rPr>
          <w:lang w:val="en-AU"/>
        </w:rPr>
        <w:t>(</w:t>
      </w:r>
      <w:hyperlink w:anchor="_ENREF_17" w:tooltip="De-Bashan, 2004 #16" w:history="1">
        <w:r w:rsidR="00196F2F" w:rsidRPr="001D1D71">
          <w:rPr>
            <w:lang w:val="en-AU"/>
          </w:rPr>
          <w:t>De-Bashan and Bashan 2004</w:t>
        </w:r>
      </w:hyperlink>
      <w:r w:rsidR="00E90AA4" w:rsidRPr="001D1D71">
        <w:rPr>
          <w:lang w:val="en-AU"/>
        </w:rPr>
        <w:t>)</w:t>
      </w:r>
      <w:r w:rsidR="00E90AA4" w:rsidRPr="001D1D71">
        <w:rPr>
          <w:lang w:val="en-AU"/>
        </w:rPr>
        <w:fldChar w:fldCharType="end"/>
      </w:r>
      <w:r w:rsidR="00F551AD" w:rsidRPr="001D1D71">
        <w:rPr>
          <w:lang w:val="en-AU"/>
        </w:rPr>
        <w:t xml:space="preserve">. </w:t>
      </w:r>
      <w:r w:rsidR="00254DBA" w:rsidRPr="001D1D71">
        <w:rPr>
          <w:lang w:val="en-AU"/>
        </w:rPr>
        <w:t xml:space="preserve"> Increased run-off </w:t>
      </w:r>
      <w:r w:rsidR="00561C2B" w:rsidRPr="001D1D71">
        <w:rPr>
          <w:lang w:val="en-AU"/>
        </w:rPr>
        <w:t xml:space="preserve">has </w:t>
      </w:r>
      <w:r w:rsidR="00254DBA" w:rsidRPr="001D1D71">
        <w:rPr>
          <w:lang w:val="en-AU"/>
        </w:rPr>
        <w:t xml:space="preserve">also </w:t>
      </w:r>
      <w:r w:rsidR="00561C2B" w:rsidRPr="001D1D71">
        <w:rPr>
          <w:lang w:val="en-AU"/>
        </w:rPr>
        <w:t>been linked to</w:t>
      </w:r>
      <w:r w:rsidR="00254DBA" w:rsidRPr="001D1D71">
        <w:rPr>
          <w:lang w:val="en-AU"/>
        </w:rPr>
        <w:t xml:space="preserve"> </w:t>
      </w:r>
      <w:r w:rsidR="00561C2B" w:rsidRPr="001D1D71">
        <w:rPr>
          <w:lang w:val="en-AU"/>
        </w:rPr>
        <w:t>human-</w:t>
      </w:r>
      <w:r w:rsidR="00254DBA" w:rsidRPr="001D1D71">
        <w:rPr>
          <w:lang w:val="en-AU"/>
        </w:rPr>
        <w:t>induced climate change</w:t>
      </w:r>
      <w:r w:rsidR="00561C2B" w:rsidRPr="001D1D71">
        <w:rPr>
          <w:lang w:val="en-AU"/>
        </w:rPr>
        <w:t>,</w:t>
      </w:r>
      <w:r w:rsidR="00254DBA" w:rsidRPr="001D1D71">
        <w:rPr>
          <w:lang w:val="en-AU"/>
        </w:rPr>
        <w:t xml:space="preserve"> where an increase in the occurrence of storm</w:t>
      </w:r>
      <w:r w:rsidR="00EE7DD0" w:rsidRPr="001D1D71">
        <w:rPr>
          <w:lang w:val="en-AU"/>
        </w:rPr>
        <w:t>s</w:t>
      </w:r>
      <w:r w:rsidR="00254DBA" w:rsidRPr="001D1D71">
        <w:rPr>
          <w:lang w:val="en-AU"/>
        </w:rPr>
        <w:t xml:space="preserve"> has resulted in </w:t>
      </w:r>
      <w:commentRangeStart w:id="33"/>
      <w:r w:rsidR="00D05699" w:rsidRPr="001D1D71">
        <w:rPr>
          <w:lang w:val="en-AU"/>
        </w:rPr>
        <w:t>freshwater influxes</w:t>
      </w:r>
      <w:commentRangeEnd w:id="33"/>
      <w:r w:rsidR="00863F3E">
        <w:rPr>
          <w:rStyle w:val="CommentReference"/>
        </w:rPr>
        <w:commentReference w:id="33"/>
      </w:r>
      <w:r w:rsidR="00D05699" w:rsidRPr="001D1D71">
        <w:rPr>
          <w:lang w:val="en-AU"/>
        </w:rPr>
        <w:t xml:space="preserve"> from the land</w:t>
      </w:r>
      <w:r w:rsidR="001F37B4">
        <w:rPr>
          <w:lang w:val="en-AU"/>
        </w:rPr>
        <w:t>,</w:t>
      </w:r>
      <w:r w:rsidR="00D05699" w:rsidRPr="001D1D71">
        <w:rPr>
          <w:lang w:val="en-AU"/>
        </w:rPr>
        <w:t xml:space="preserve"> not only carrying pollutants</w:t>
      </w:r>
      <w:r w:rsidR="00561C2B" w:rsidRPr="001D1D71">
        <w:rPr>
          <w:lang w:val="en-AU"/>
        </w:rPr>
        <w:t>,</w:t>
      </w:r>
      <w:r w:rsidR="00D05699" w:rsidRPr="001D1D71">
        <w:rPr>
          <w:lang w:val="en-AU"/>
        </w:rPr>
        <w:t xml:space="preserve"> but also altering ocean salinity</w:t>
      </w:r>
      <w:r w:rsidR="00E90AA4" w:rsidRPr="001D1D71">
        <w:rPr>
          <w:lang w:val="en-AU"/>
        </w:rPr>
        <w:t xml:space="preserve"> (</w:t>
      </w:r>
      <w:r w:rsidR="00C04EBF" w:rsidRPr="001D1D71">
        <w:rPr>
          <w:lang w:val="en-AU"/>
        </w:rPr>
        <w:t>Solomon</w:t>
      </w:r>
      <w:r w:rsidR="00E90AA4" w:rsidRPr="001D1D71">
        <w:rPr>
          <w:lang w:val="en-AU"/>
        </w:rPr>
        <w:t xml:space="preserve"> 2007)</w:t>
      </w:r>
      <w:r w:rsidR="00D05699" w:rsidRPr="001D1D71">
        <w:rPr>
          <w:lang w:val="en-AU"/>
        </w:rPr>
        <w:t>. Other factors associated</w:t>
      </w:r>
      <w:r w:rsidR="00254DBA" w:rsidRPr="001D1D71">
        <w:rPr>
          <w:lang w:val="en-AU"/>
        </w:rPr>
        <w:t xml:space="preserve"> with climate change </w:t>
      </w:r>
      <w:r w:rsidR="00D05699" w:rsidRPr="001D1D71">
        <w:rPr>
          <w:lang w:val="en-AU"/>
        </w:rPr>
        <w:t>include</w:t>
      </w:r>
      <w:r w:rsidR="00254DBA" w:rsidRPr="001D1D71">
        <w:rPr>
          <w:lang w:val="en-AU"/>
        </w:rPr>
        <w:t xml:space="preserve"> changes in sea surface temperature </w:t>
      </w:r>
      <w:r w:rsidR="00254DBA" w:rsidRPr="001D1D71">
        <w:rPr>
          <w:lang w:val="en-AU"/>
        </w:rPr>
        <w:lastRenderedPageBreak/>
        <w:t xml:space="preserve">and pH, as a result of increased atmospheric carbon dioxide </w:t>
      </w:r>
      <w:r w:rsidR="00A03D21" w:rsidRPr="001D1D71">
        <w:rPr>
          <w:lang w:val="en-AU"/>
        </w:rPr>
        <w:t>(Solomon, 2007)</w:t>
      </w:r>
      <w:r w:rsidR="00254DBA" w:rsidRPr="001D1D71">
        <w:rPr>
          <w:lang w:val="en-AU"/>
        </w:rPr>
        <w:t xml:space="preserve">. </w:t>
      </w:r>
      <w:r w:rsidR="00561C2B" w:rsidRPr="001D1D71">
        <w:rPr>
          <w:lang w:val="en-AU"/>
        </w:rPr>
        <w:t>These environmental factors</w:t>
      </w:r>
      <w:r w:rsidR="00254DBA" w:rsidRPr="001D1D71">
        <w:rPr>
          <w:lang w:val="en-AU"/>
        </w:rPr>
        <w:t xml:space="preserve"> </w:t>
      </w:r>
      <w:r w:rsidR="00561C2B" w:rsidRPr="001D1D71">
        <w:rPr>
          <w:lang w:val="en-AU"/>
        </w:rPr>
        <w:t xml:space="preserve">generally </w:t>
      </w:r>
      <w:r w:rsidR="00254DBA" w:rsidRPr="001D1D71">
        <w:rPr>
          <w:lang w:val="en-AU"/>
        </w:rPr>
        <w:t xml:space="preserve">affect the </w:t>
      </w:r>
      <w:r w:rsidR="00561C2B" w:rsidRPr="001D1D71">
        <w:rPr>
          <w:lang w:val="en-AU"/>
        </w:rPr>
        <w:t xml:space="preserve">growth and </w:t>
      </w:r>
      <w:r w:rsidR="00254DBA" w:rsidRPr="001D1D71">
        <w:rPr>
          <w:lang w:val="en-AU"/>
        </w:rPr>
        <w:t>survival of marine organisms</w:t>
      </w:r>
      <w:r w:rsidR="00561C2B" w:rsidRPr="001D1D71">
        <w:rPr>
          <w:lang w:val="en-AU"/>
        </w:rPr>
        <w:t>,</w:t>
      </w:r>
      <w:r w:rsidR="00254DBA" w:rsidRPr="001D1D71">
        <w:rPr>
          <w:lang w:val="en-AU"/>
        </w:rPr>
        <w:t xml:space="preserve"> </w:t>
      </w:r>
      <w:r w:rsidR="00561C2B" w:rsidRPr="001D1D71">
        <w:rPr>
          <w:lang w:val="en-AU"/>
        </w:rPr>
        <w:t>but have</w:t>
      </w:r>
      <w:r w:rsidR="00C65F62" w:rsidRPr="001D1D71">
        <w:rPr>
          <w:lang w:val="en-AU"/>
        </w:rPr>
        <w:t xml:space="preserve"> </w:t>
      </w:r>
      <w:r w:rsidR="00254DBA" w:rsidRPr="001D1D71">
        <w:rPr>
          <w:lang w:val="en-AU"/>
        </w:rPr>
        <w:t xml:space="preserve">been </w:t>
      </w:r>
      <w:r w:rsidR="00561C2B" w:rsidRPr="001D1D71">
        <w:rPr>
          <w:lang w:val="en-AU"/>
        </w:rPr>
        <w:t xml:space="preserve">specifically </w:t>
      </w:r>
      <w:r w:rsidR="00254DBA" w:rsidRPr="001D1D71">
        <w:rPr>
          <w:lang w:val="en-AU"/>
        </w:rPr>
        <w:t>shown to negatively affect early life history stages</w:t>
      </w:r>
      <w:r w:rsidR="00561C2B" w:rsidRPr="001D1D71">
        <w:rPr>
          <w:lang w:val="en-AU"/>
        </w:rPr>
        <w:t xml:space="preserve">. Examples </w:t>
      </w:r>
      <w:r w:rsidR="00E32052" w:rsidRPr="001D1D71">
        <w:rPr>
          <w:lang w:val="en-AU"/>
        </w:rPr>
        <w:t>include</w:t>
      </w:r>
      <w:r w:rsidR="00196F2F" w:rsidRPr="001D1D71">
        <w:rPr>
          <w:lang w:val="en-AU"/>
        </w:rPr>
        <w:t xml:space="preserve"> polychaete worm</w:t>
      </w:r>
      <w:r w:rsidR="00E32052" w:rsidRPr="001D1D71">
        <w:rPr>
          <w:lang w:val="en-AU"/>
        </w:rPr>
        <w:t>s (</w:t>
      </w:r>
      <w:hyperlink w:anchor="_ENREF_25" w:tooltip="Gopalakrishnan, 2008 #36" w:history="1">
        <w:r w:rsidR="00085260" w:rsidRPr="001D1D71">
          <w:rPr>
            <w:lang w:val="en-AU"/>
          </w:rPr>
          <w:t>Gopalakrishnan et al. 2008</w:t>
        </w:r>
      </w:hyperlink>
      <w:r w:rsidR="00E32052" w:rsidRPr="001D1D71">
        <w:rPr>
          <w:lang w:val="en-AU"/>
        </w:rPr>
        <w:t>)</w:t>
      </w:r>
      <w:r w:rsidR="00196F2F" w:rsidRPr="001D1D71">
        <w:rPr>
          <w:lang w:val="en-AU"/>
        </w:rPr>
        <w:t>, echinoderm</w:t>
      </w:r>
      <w:r w:rsidR="00E32052" w:rsidRPr="001D1D71">
        <w:rPr>
          <w:lang w:val="en-AU"/>
        </w:rPr>
        <w:t>s (</w:t>
      </w:r>
      <w:hyperlink w:anchor="_ENREF_33" w:tooltip="Heslinga, 1976 #44" w:history="1">
        <w:r w:rsidR="00085260" w:rsidRPr="001D1D71">
          <w:rPr>
            <w:lang w:val="en-AU"/>
          </w:rPr>
          <w:t>Heslinga 1976</w:t>
        </w:r>
      </w:hyperlink>
      <w:r w:rsidR="00085260">
        <w:rPr>
          <w:lang w:val="en-AU"/>
        </w:rPr>
        <w:t xml:space="preserve">; </w:t>
      </w:r>
      <w:hyperlink w:anchor="_ENREF_57" w:tooltip="Schlegel, 2012 #78" w:history="1">
        <w:r w:rsidR="00085260" w:rsidRPr="001D1D71">
          <w:rPr>
            <w:lang w:val="en-AU"/>
          </w:rPr>
          <w:t>Schlegel et al. 2012</w:t>
        </w:r>
      </w:hyperlink>
      <w:r w:rsidR="00E32052" w:rsidRPr="001D1D71">
        <w:rPr>
          <w:lang w:val="en-AU"/>
        </w:rPr>
        <w:t>)</w:t>
      </w:r>
      <w:r w:rsidR="00085260">
        <w:rPr>
          <w:lang w:val="en-AU"/>
        </w:rPr>
        <w:t xml:space="preserve"> and </w:t>
      </w:r>
      <w:r w:rsidR="00196F2F" w:rsidRPr="001D1D71">
        <w:rPr>
          <w:lang w:val="en-AU"/>
        </w:rPr>
        <w:t>bivalve</w:t>
      </w:r>
      <w:r w:rsidR="00E32052" w:rsidRPr="001D1D71">
        <w:rPr>
          <w:lang w:val="en-AU"/>
        </w:rPr>
        <w:t>s (</w:t>
      </w:r>
      <w:hyperlink w:anchor="_ENREF_11" w:tooltip="Calabrese, 1977 #9" w:history="1">
        <w:r w:rsidR="00085260" w:rsidRPr="001D1D71">
          <w:rPr>
            <w:lang w:val="en-AU"/>
          </w:rPr>
          <w:t>Calabrese et al. 1977</w:t>
        </w:r>
      </w:hyperlink>
      <w:r w:rsidR="00085260">
        <w:rPr>
          <w:lang w:val="en-AU"/>
        </w:rPr>
        <w:t xml:space="preserve">; </w:t>
      </w:r>
      <w:hyperlink w:anchor="_ENREF_38" w:tooltip="Kurihara, 2008 #12" w:history="1">
        <w:r w:rsidR="00085260" w:rsidRPr="001D1D71">
          <w:rPr>
            <w:lang w:val="en-AU"/>
          </w:rPr>
          <w:t>Kurihara 2008</w:t>
        </w:r>
      </w:hyperlink>
      <w:r w:rsidR="00E32052" w:rsidRPr="001D1D71">
        <w:rPr>
          <w:lang w:val="en-AU"/>
        </w:rPr>
        <w:t>)</w:t>
      </w:r>
      <w:r w:rsidR="00085260">
        <w:rPr>
          <w:lang w:val="en-AU"/>
        </w:rPr>
        <w:t xml:space="preserve">. </w:t>
      </w:r>
      <w:r w:rsidR="008A672B" w:rsidRPr="001D1D71">
        <w:rPr>
          <w:lang w:val="en-AU"/>
        </w:rPr>
        <w:t>Negative effects</w:t>
      </w:r>
      <w:r w:rsidR="00481466" w:rsidRPr="001D1D71">
        <w:rPr>
          <w:lang w:val="en-AU"/>
        </w:rPr>
        <w:t xml:space="preserve"> </w:t>
      </w:r>
      <w:r w:rsidR="001F37B4">
        <w:rPr>
          <w:lang w:val="en-AU"/>
        </w:rPr>
        <w:t>on</w:t>
      </w:r>
      <w:r w:rsidR="00481466" w:rsidRPr="001D1D71">
        <w:rPr>
          <w:lang w:val="en-AU"/>
        </w:rPr>
        <w:t xml:space="preserve"> survival ha</w:t>
      </w:r>
      <w:r w:rsidR="008A672B" w:rsidRPr="001D1D71">
        <w:rPr>
          <w:lang w:val="en-AU"/>
        </w:rPr>
        <w:t>ve</w:t>
      </w:r>
      <w:r w:rsidR="00481466" w:rsidRPr="001D1D71">
        <w:rPr>
          <w:lang w:val="en-AU"/>
        </w:rPr>
        <w:t xml:space="preserve"> also been observed </w:t>
      </w:r>
      <w:r w:rsidR="008A672B" w:rsidRPr="001D1D71">
        <w:rPr>
          <w:lang w:val="en-AU"/>
        </w:rPr>
        <w:t>broadly for</w:t>
      </w:r>
      <w:r w:rsidR="00481466" w:rsidRPr="001D1D71">
        <w:rPr>
          <w:lang w:val="en-AU"/>
        </w:rPr>
        <w:t xml:space="preserve"> scleractinian coral species </w:t>
      </w:r>
      <w:r w:rsidR="006B2A4C" w:rsidRPr="001D1D71">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1D1D71">
        <w:rPr>
          <w:lang w:val="en-AU"/>
        </w:rPr>
        <w:instrText xml:space="preserve"> ADDIN EN.CITE </w:instrText>
      </w:r>
      <w:r w:rsidR="006B2A4C" w:rsidRPr="001D1D71">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672CA8" w:rsidRPr="001D1D71">
        <w:rPr>
          <w:lang w:val="en-AU"/>
        </w:rPr>
        <w:t>(</w:t>
      </w:r>
      <w:hyperlink w:anchor="_ENREF_52" w:tooltip="Reichelt-Brushett, 2005 #56" w:history="1">
        <w:r w:rsidR="00196F2F" w:rsidRPr="001D1D71">
          <w:rPr>
            <w:lang w:val="en-AU"/>
          </w:rPr>
          <w:t>Reichelt-Brushett and Harrison 2005</w:t>
        </w:r>
      </w:hyperlink>
      <w:r w:rsidR="00AE1B9A" w:rsidRPr="001D1D71">
        <w:rPr>
          <w:lang w:val="en-AU"/>
        </w:rPr>
        <w:t>;</w:t>
      </w:r>
      <w:r w:rsidR="00AE1B9A">
        <w:rPr>
          <w:lang w:val="en-AU"/>
        </w:rPr>
        <w:t xml:space="preserve"> </w:t>
      </w:r>
      <w:hyperlink w:anchor="_ENREF_65" w:tooltip="Victor, 2005 #60" w:history="1">
        <w:r w:rsidR="00196F2F" w:rsidRPr="001D1D71">
          <w:rPr>
            <w:lang w:val="en-AU"/>
          </w:rPr>
          <w:t>Victor and Richmond 2005</w:t>
        </w:r>
      </w:hyperlink>
      <w:r w:rsidR="00AE1B9A" w:rsidRPr="001D1D71">
        <w:rPr>
          <w:lang w:val="en-AU"/>
        </w:rPr>
        <w:t>;</w:t>
      </w:r>
      <w:r w:rsidR="00AE1B9A">
        <w:rPr>
          <w:lang w:val="en-AU"/>
        </w:rPr>
        <w:t xml:space="preserve"> </w:t>
      </w:r>
      <w:hyperlink w:anchor="_ENREF_48" w:tooltip="Randall, 2009 #82" w:history="1">
        <w:r w:rsidR="00196F2F" w:rsidRPr="001D1D71">
          <w:rPr>
            <w:lang w:val="en-AU"/>
          </w:rPr>
          <w:t>Randall and Szmant 2009</w:t>
        </w:r>
      </w:hyperlink>
      <w:r w:rsidR="00672CA8" w:rsidRPr="001D1D71">
        <w:rPr>
          <w:lang w:val="en-AU"/>
        </w:rPr>
        <w:t>)</w:t>
      </w:r>
      <w:r w:rsidR="006B2A4C" w:rsidRPr="001D1D71">
        <w:rPr>
          <w:lang w:val="en-AU"/>
        </w:rPr>
        <w:fldChar w:fldCharType="end"/>
      </w:r>
      <w:r w:rsidR="00481466" w:rsidRPr="001D1D71">
        <w:rPr>
          <w:lang w:val="en-AU"/>
        </w:rPr>
        <w:t xml:space="preserve">. </w:t>
      </w:r>
    </w:p>
    <w:p w14:paraId="78126B4F" w14:textId="77777777" w:rsidR="009604BC" w:rsidRPr="001D1D71" w:rsidRDefault="009604BC" w:rsidP="009219E1">
      <w:pPr>
        <w:spacing w:line="480" w:lineRule="auto"/>
        <w:rPr>
          <w:lang w:val="en-AU"/>
        </w:rPr>
      </w:pPr>
    </w:p>
    <w:p w14:paraId="75ABAB42" w14:textId="649622B3" w:rsidR="009604BC" w:rsidRPr="001D1D71" w:rsidRDefault="007600C2" w:rsidP="009219E1">
      <w:pPr>
        <w:spacing w:line="480" w:lineRule="auto"/>
        <w:rPr>
          <w:lang w:val="en-AU"/>
        </w:rPr>
      </w:pPr>
      <w:r w:rsidRPr="001D1D71">
        <w:rPr>
          <w:lang w:val="en-AU"/>
        </w:rPr>
        <w:t>In this study</w:t>
      </w:r>
      <w:r w:rsidR="009604BC" w:rsidRPr="001D1D71">
        <w:rPr>
          <w:lang w:val="en-AU"/>
        </w:rPr>
        <w:t xml:space="preserve">, </w:t>
      </w:r>
      <w:r w:rsidR="00C65F62" w:rsidRPr="001D1D71">
        <w:rPr>
          <w:lang w:val="en-AU"/>
        </w:rPr>
        <w:t>we</w:t>
      </w:r>
      <w:r w:rsidR="009604BC" w:rsidRPr="001D1D71">
        <w:rPr>
          <w:lang w:val="en-AU"/>
        </w:rPr>
        <w:t xml:space="preserve"> </w:t>
      </w:r>
      <w:r w:rsidRPr="001D1D71">
        <w:rPr>
          <w:lang w:val="en-AU"/>
        </w:rPr>
        <w:t>quantif</w:t>
      </w:r>
      <w:r w:rsidR="00C65F62" w:rsidRPr="001D1D71">
        <w:rPr>
          <w:lang w:val="en-AU"/>
        </w:rPr>
        <w:t>y</w:t>
      </w:r>
      <w:r w:rsidRPr="001D1D71">
        <w:rPr>
          <w:lang w:val="en-AU"/>
        </w:rPr>
        <w:t xml:space="preserve"> </w:t>
      </w:r>
      <w:r w:rsidR="009604BC" w:rsidRPr="001D1D71">
        <w:rPr>
          <w:lang w:val="en-AU"/>
        </w:rPr>
        <w:t xml:space="preserve">the relative importance of </w:t>
      </w:r>
      <w:r w:rsidR="00C65F62" w:rsidRPr="001D1D71">
        <w:rPr>
          <w:lang w:val="en-AU"/>
        </w:rPr>
        <w:t>a number of factors known to affect the</w:t>
      </w:r>
      <w:r w:rsidR="00121E38" w:rsidRPr="001D1D71">
        <w:rPr>
          <w:lang w:val="en-AU"/>
        </w:rPr>
        <w:t xml:space="preserve"> early life</w:t>
      </w:r>
      <w:r w:rsidR="009604BC" w:rsidRPr="001D1D71">
        <w:rPr>
          <w:lang w:val="en-AU"/>
        </w:rPr>
        <w:t xml:space="preserve"> stages of reef building corals.  To do so, </w:t>
      </w:r>
      <w:r w:rsidR="00C65F62" w:rsidRPr="001D1D71">
        <w:rPr>
          <w:lang w:val="en-AU"/>
        </w:rPr>
        <w:t xml:space="preserve">we </w:t>
      </w:r>
      <w:r w:rsidR="009604BC" w:rsidRPr="001D1D71">
        <w:rPr>
          <w:lang w:val="en-AU"/>
        </w:rPr>
        <w:t xml:space="preserve">compiled data from the literature </w:t>
      </w:r>
      <w:r w:rsidR="00121E38" w:rsidRPr="001D1D71">
        <w:rPr>
          <w:lang w:val="en-AU"/>
        </w:rPr>
        <w:t xml:space="preserve">from </w:t>
      </w:r>
      <w:r w:rsidR="009604BC" w:rsidRPr="001D1D71">
        <w:rPr>
          <w:lang w:val="en-AU"/>
        </w:rPr>
        <w:t xml:space="preserve">coral fertilisation and larval survival experiments, and then used multiple regression and model selection to determine the </w:t>
      </w:r>
      <w:r w:rsidR="00687CEB" w:rsidRPr="001D1D71">
        <w:rPr>
          <w:lang w:val="en-AU"/>
        </w:rPr>
        <w:t>relative importance of nutrients, heavy metals and water chemistry</w:t>
      </w:r>
      <w:r w:rsidR="009604BC" w:rsidRPr="001D1D71">
        <w:rPr>
          <w:lang w:val="en-AU"/>
        </w:rPr>
        <w:t xml:space="preserve"> </w:t>
      </w:r>
      <w:r w:rsidR="00687CEB" w:rsidRPr="001D1D71">
        <w:rPr>
          <w:lang w:val="en-AU"/>
        </w:rPr>
        <w:t>in</w:t>
      </w:r>
      <w:r w:rsidR="009604BC" w:rsidRPr="001D1D71">
        <w:rPr>
          <w:lang w:val="en-AU"/>
        </w:rPr>
        <w:t xml:space="preserve"> surviving to settlement competency</w:t>
      </w:r>
      <w:r w:rsidR="001A3DAF" w:rsidRPr="001D1D71">
        <w:rPr>
          <w:lang w:val="en-AU"/>
        </w:rPr>
        <w:t>.</w:t>
      </w:r>
      <w:r w:rsidR="009604BC" w:rsidRPr="001D1D71">
        <w:rPr>
          <w:lang w:val="en-AU"/>
        </w:rPr>
        <w:t xml:space="preserve"> </w:t>
      </w:r>
    </w:p>
    <w:p w14:paraId="55D60307" w14:textId="77777777" w:rsidR="00B21654" w:rsidRPr="001D1D71" w:rsidRDefault="00B21654" w:rsidP="009219E1">
      <w:pPr>
        <w:spacing w:line="480" w:lineRule="auto"/>
        <w:rPr>
          <w:lang w:val="en-AU"/>
        </w:rPr>
      </w:pPr>
    </w:p>
    <w:p w14:paraId="0E3F0DB8" w14:textId="77777777" w:rsidR="00B21654" w:rsidRPr="001D1D71" w:rsidRDefault="00B21654" w:rsidP="009219E1">
      <w:pPr>
        <w:pStyle w:val="heading10"/>
        <w:spacing w:line="480" w:lineRule="auto"/>
        <w:rPr>
          <w:rFonts w:ascii="Times New Roman" w:hAnsi="Times New Roman"/>
          <w:lang w:val="en-AU"/>
        </w:rPr>
      </w:pPr>
      <w:r w:rsidRPr="001D1D71">
        <w:rPr>
          <w:rFonts w:ascii="Times New Roman" w:hAnsi="Times New Roman"/>
          <w:lang w:val="en-AU"/>
        </w:rPr>
        <w:t>Materials and Methods</w:t>
      </w:r>
    </w:p>
    <w:p w14:paraId="23FE0E15" w14:textId="77777777" w:rsidR="00B21654" w:rsidRPr="001D1D71" w:rsidRDefault="00B21654" w:rsidP="009219E1">
      <w:pPr>
        <w:pStyle w:val="heading20"/>
        <w:spacing w:line="480" w:lineRule="auto"/>
        <w:rPr>
          <w:rFonts w:ascii="Times New Roman" w:hAnsi="Times New Roman"/>
          <w:lang w:val="en-AU"/>
        </w:rPr>
      </w:pPr>
      <w:r w:rsidRPr="001D1D71">
        <w:rPr>
          <w:rFonts w:ascii="Times New Roman" w:hAnsi="Times New Roman"/>
          <w:lang w:val="en-AU"/>
        </w:rPr>
        <w:t>Data collection</w:t>
      </w:r>
    </w:p>
    <w:p w14:paraId="6DA2DA0A" w14:textId="77CF08FF" w:rsidR="00CF1776" w:rsidRPr="001D1D71" w:rsidRDefault="00B21654" w:rsidP="009219E1">
      <w:pPr>
        <w:spacing w:line="480" w:lineRule="auto"/>
        <w:rPr>
          <w:lang w:val="en-AU"/>
        </w:rPr>
      </w:pPr>
      <w:r w:rsidRPr="001D1D71">
        <w:rPr>
          <w:lang w:val="en-AU"/>
        </w:rPr>
        <w:t xml:space="preserve">Data were collected from experimental studies that observed the </w:t>
      </w:r>
      <w:r w:rsidR="00C65F62" w:rsidRPr="001D1D71">
        <w:rPr>
          <w:lang w:val="en-AU"/>
        </w:rPr>
        <w:t xml:space="preserve">effect </w:t>
      </w:r>
      <w:r w:rsidRPr="001D1D71">
        <w:rPr>
          <w:lang w:val="en-AU"/>
        </w:rPr>
        <w:t>of seawater properties on the probability of fertilisation or larval survivorship</w:t>
      </w:r>
      <w:r w:rsidR="00B45384" w:rsidRPr="001D1D71">
        <w:rPr>
          <w:lang w:val="en-AU"/>
        </w:rPr>
        <w:t xml:space="preserve"> </w:t>
      </w:r>
      <w:r w:rsidR="00F62661" w:rsidRPr="001D1D71">
        <w:rPr>
          <w:lang w:val="en-AU"/>
        </w:rPr>
        <w:t xml:space="preserve">for </w:t>
      </w:r>
      <w:r w:rsidR="00B45384" w:rsidRPr="001D1D71">
        <w:rPr>
          <w:lang w:val="en-AU"/>
        </w:rPr>
        <w:t>scleractinian corals</w:t>
      </w:r>
      <w:r w:rsidR="00763756" w:rsidRPr="001D1D71">
        <w:rPr>
          <w:lang w:val="en-AU"/>
        </w:rPr>
        <w:t xml:space="preserve">. </w:t>
      </w:r>
      <w:r w:rsidR="00F62661" w:rsidRPr="001D1D71">
        <w:rPr>
          <w:lang w:val="en-AU"/>
        </w:rPr>
        <w:t xml:space="preserve">Literature searches </w:t>
      </w:r>
      <w:r w:rsidR="00861C80" w:rsidRPr="001D1D71">
        <w:rPr>
          <w:lang w:val="en-AU"/>
        </w:rPr>
        <w:t xml:space="preserve">for published articles using search terms </w:t>
      </w:r>
      <w:r w:rsidR="00365B3A" w:rsidRPr="00365B3A">
        <w:rPr>
          <w:lang w:val="en-AU"/>
        </w:rPr>
        <w:t>“coral larvae”, “fertilisation”, “survivorship”, “success”, “water chemistry” and “nutrients and heavy metals”</w:t>
      </w:r>
      <w:r w:rsidR="00365B3A" w:rsidRPr="001D1D71">
        <w:rPr>
          <w:lang w:val="en-AU"/>
        </w:rPr>
        <w:t xml:space="preserve"> </w:t>
      </w:r>
      <w:r w:rsidRPr="001D1D71">
        <w:rPr>
          <w:lang w:val="en-AU"/>
        </w:rPr>
        <w:t>were conducted</w:t>
      </w:r>
      <w:r w:rsidR="00365B3A">
        <w:rPr>
          <w:lang w:val="en-AU"/>
        </w:rPr>
        <w:t xml:space="preserve"> up until the 1st of July 2014. </w:t>
      </w:r>
      <w:r w:rsidR="001C16DA" w:rsidRPr="001D1D71">
        <w:rPr>
          <w:lang w:val="en-AU"/>
        </w:rPr>
        <w:t>For fertilisation success</w:t>
      </w:r>
      <w:r w:rsidR="00861C80" w:rsidRPr="001D1D71">
        <w:rPr>
          <w:lang w:val="en-AU"/>
        </w:rPr>
        <w:t>,</w:t>
      </w:r>
      <w:r w:rsidR="001C16DA" w:rsidRPr="001D1D71">
        <w:rPr>
          <w:lang w:val="en-AU"/>
        </w:rPr>
        <w:t xml:space="preserve"> </w:t>
      </w:r>
      <w:r w:rsidR="008E7616" w:rsidRPr="001D1D71">
        <w:rPr>
          <w:lang w:val="en-AU"/>
        </w:rPr>
        <w:t>we selected studies</w:t>
      </w:r>
      <w:r w:rsidR="001C16DA" w:rsidRPr="001D1D71">
        <w:rPr>
          <w:lang w:val="en-AU"/>
        </w:rPr>
        <w:t xml:space="preserve"> </w:t>
      </w:r>
      <w:r w:rsidR="008E7616" w:rsidRPr="001D1D71">
        <w:rPr>
          <w:lang w:val="en-AU"/>
        </w:rPr>
        <w:t>that</w:t>
      </w:r>
      <w:r w:rsidR="00F62661" w:rsidRPr="001D1D71">
        <w:rPr>
          <w:lang w:val="en-AU"/>
        </w:rPr>
        <w:t xml:space="preserve"> </w:t>
      </w:r>
      <w:r w:rsidR="001C16DA" w:rsidRPr="001D1D71">
        <w:rPr>
          <w:lang w:val="en-AU"/>
        </w:rPr>
        <w:t>re</w:t>
      </w:r>
      <w:r w:rsidRPr="001D1D71">
        <w:rPr>
          <w:lang w:val="en-AU"/>
        </w:rPr>
        <w:t xml:space="preserve">ported the proportion of eggs fertilised within a </w:t>
      </w:r>
      <w:r w:rsidRPr="001D1D71">
        <w:rPr>
          <w:lang w:val="en-AU"/>
        </w:rPr>
        <w:lastRenderedPageBreak/>
        <w:t>1 to 36 hour period in seawater</w:t>
      </w:r>
      <w:r w:rsidR="008E7616" w:rsidRPr="001D1D71">
        <w:rPr>
          <w:lang w:val="en-AU"/>
        </w:rPr>
        <w:t>. In these studies, l</w:t>
      </w:r>
      <w:r w:rsidR="00521ACB">
        <w:rPr>
          <w:lang w:val="en-AU"/>
        </w:rPr>
        <w:t>evels of ammonium, phosph</w:t>
      </w:r>
      <w:ins w:id="34" w:author="Rachael Maree Woods" w:date="2016-02-17T10:10:00Z">
        <w:r w:rsidR="00DE3BDE">
          <w:rPr>
            <w:lang w:val="en-AU"/>
          </w:rPr>
          <w:t>ate</w:t>
        </w:r>
      </w:ins>
      <w:del w:id="35" w:author="Rachael Maree Woods" w:date="2016-02-17T10:10:00Z">
        <w:r w:rsidR="00521ACB" w:rsidDel="00DE3BDE">
          <w:rPr>
            <w:lang w:val="en-AU"/>
          </w:rPr>
          <w:delText>or</w:delText>
        </w:r>
        <w:r w:rsidRPr="001D1D71" w:rsidDel="00DE3BDE">
          <w:rPr>
            <w:lang w:val="en-AU"/>
          </w:rPr>
          <w:delText>us</w:delText>
        </w:r>
      </w:del>
      <w:r w:rsidRPr="001D1D71">
        <w:rPr>
          <w:lang w:val="en-AU"/>
        </w:rPr>
        <w:t>, nit</w:t>
      </w:r>
      <w:r w:rsidR="00F15DF1" w:rsidRPr="001D1D71">
        <w:rPr>
          <w:lang w:val="en-AU"/>
        </w:rPr>
        <w:t>rate, copper, zinc, cadmium, tri</w:t>
      </w:r>
      <w:r w:rsidRPr="001D1D71">
        <w:rPr>
          <w:lang w:val="en-AU"/>
        </w:rPr>
        <w:t xml:space="preserve">butyltin, suspended sediment, salinity, </w:t>
      </w:r>
      <w:del w:id="36" w:author="Rachael Maree Woods" w:date="2016-02-17T10:41:00Z">
        <w:r w:rsidRPr="001D1D71" w:rsidDel="00705141">
          <w:rPr>
            <w:lang w:val="en-AU"/>
          </w:rPr>
          <w:delText xml:space="preserve">acidification </w:delText>
        </w:r>
      </w:del>
      <w:ins w:id="37" w:author="Rachael Maree Woods" w:date="2016-02-17T10:41:00Z">
        <w:r w:rsidR="00705141">
          <w:rPr>
            <w:lang w:val="en-AU"/>
          </w:rPr>
          <w:t>pH</w:t>
        </w:r>
        <w:r w:rsidR="00705141" w:rsidRPr="001D1D71">
          <w:rPr>
            <w:lang w:val="en-AU"/>
          </w:rPr>
          <w:t xml:space="preserve"> </w:t>
        </w:r>
      </w:ins>
      <w:r w:rsidRPr="001D1D71">
        <w:rPr>
          <w:lang w:val="en-AU"/>
        </w:rPr>
        <w:t xml:space="preserve">or temperature had been experimentally manipulated (Table S1). </w:t>
      </w:r>
      <w:r w:rsidR="00FC7EAD" w:rsidRPr="001D1D71">
        <w:rPr>
          <w:lang w:val="en-AU"/>
        </w:rPr>
        <w:t xml:space="preserve">For </w:t>
      </w:r>
      <w:r w:rsidR="00DC2579" w:rsidRPr="001D1D71">
        <w:rPr>
          <w:lang w:val="en-AU"/>
        </w:rPr>
        <w:t>l</w:t>
      </w:r>
      <w:r w:rsidR="00FC7EAD" w:rsidRPr="001D1D71">
        <w:rPr>
          <w:lang w:val="en-AU"/>
        </w:rPr>
        <w:t xml:space="preserve">arval survivorship, </w:t>
      </w:r>
      <w:r w:rsidR="008E7616" w:rsidRPr="001D1D71">
        <w:rPr>
          <w:lang w:val="en-AU"/>
        </w:rPr>
        <w:t xml:space="preserve">we selected </w:t>
      </w:r>
      <w:r w:rsidR="00FC7EAD" w:rsidRPr="001D1D71">
        <w:rPr>
          <w:lang w:val="en-AU"/>
        </w:rPr>
        <w:t>s</w:t>
      </w:r>
      <w:r w:rsidR="00EE75AF" w:rsidRPr="001D1D71">
        <w:rPr>
          <w:lang w:val="en-AU"/>
        </w:rPr>
        <w:t>tudies</w:t>
      </w:r>
      <w:r w:rsidRPr="001D1D71">
        <w:rPr>
          <w:lang w:val="en-AU"/>
        </w:rPr>
        <w:t xml:space="preserve"> </w:t>
      </w:r>
      <w:r w:rsidR="008E7616" w:rsidRPr="001D1D71">
        <w:rPr>
          <w:lang w:val="en-AU"/>
        </w:rPr>
        <w:t xml:space="preserve">that </w:t>
      </w:r>
      <w:r w:rsidRPr="001D1D71">
        <w:rPr>
          <w:lang w:val="en-AU"/>
        </w:rPr>
        <w:t>reported the proportion of larvae that survived for 4 to 14 days in seawater</w:t>
      </w:r>
      <w:r w:rsidR="008E7616" w:rsidRPr="001D1D71">
        <w:rPr>
          <w:lang w:val="en-AU"/>
        </w:rPr>
        <w:t xml:space="preserve">. In these studies, </w:t>
      </w:r>
      <w:r w:rsidRPr="001D1D71">
        <w:rPr>
          <w:lang w:val="en-AU"/>
        </w:rPr>
        <w:t>levels of ammonium, copper, mercury, lead, salinity, acidification or temperature had been manipulated</w:t>
      </w:r>
      <w:r w:rsidR="008E7616" w:rsidRPr="001D1D71">
        <w:rPr>
          <w:lang w:val="en-AU"/>
        </w:rPr>
        <w:t xml:space="preserve"> (Table S1)</w:t>
      </w:r>
      <w:r w:rsidRPr="001D1D71">
        <w:rPr>
          <w:lang w:val="en-AU"/>
        </w:rPr>
        <w:t xml:space="preserve">.  </w:t>
      </w:r>
      <w:r w:rsidR="002A3B31" w:rsidRPr="001D1D71">
        <w:rPr>
          <w:lang w:val="en-AU"/>
        </w:rPr>
        <w:t xml:space="preserve">Studies that did not report the number of eggs or larvae used </w:t>
      </w:r>
      <w:r w:rsidR="00575A35" w:rsidRPr="001D1D71">
        <w:rPr>
          <w:lang w:val="en-AU"/>
        </w:rPr>
        <w:t>to calculate proportions</w:t>
      </w:r>
      <w:r w:rsidR="002A3B31" w:rsidRPr="001D1D71">
        <w:rPr>
          <w:lang w:val="en-AU"/>
        </w:rPr>
        <w:t xml:space="preserve"> were excluded, as they could not be converted </w:t>
      </w:r>
      <w:r w:rsidR="00575A35" w:rsidRPr="001D1D71">
        <w:rPr>
          <w:lang w:val="en-AU"/>
        </w:rPr>
        <w:t>in</w:t>
      </w:r>
      <w:r w:rsidR="002A3B31" w:rsidRPr="001D1D71">
        <w:rPr>
          <w:lang w:val="en-AU"/>
        </w:rPr>
        <w:t xml:space="preserve">to </w:t>
      </w:r>
      <w:r w:rsidR="008E7616" w:rsidRPr="001D1D71">
        <w:rPr>
          <w:lang w:val="en-AU"/>
        </w:rPr>
        <w:t>binomial trials</w:t>
      </w:r>
      <w:r w:rsidR="002A3B31" w:rsidRPr="001D1D71">
        <w:rPr>
          <w:lang w:val="en-AU"/>
        </w:rPr>
        <w:t>. Studies that reported the effect of factors associated with petroleum pollution were also excluded, because they are not commonly found within the marine environment</w:t>
      </w:r>
      <w:r w:rsidR="00F952EA" w:rsidRPr="001D1D71">
        <w:rPr>
          <w:lang w:val="en-AU"/>
        </w:rPr>
        <w:t xml:space="preserve"> and tended to kill gametes and larvae outright</w:t>
      </w:r>
      <w:r w:rsidR="002A3B31" w:rsidRPr="001D1D71">
        <w:rPr>
          <w:lang w:val="en-AU"/>
        </w:rPr>
        <w:t>.</w:t>
      </w:r>
      <w:r w:rsidR="00ED1DC3" w:rsidRPr="001D1D71">
        <w:rPr>
          <w:lang w:val="en-AU"/>
        </w:rPr>
        <w:t xml:space="preserve"> </w:t>
      </w:r>
      <w:r w:rsidR="00931B69" w:rsidRPr="001D1D71">
        <w:rPr>
          <w:lang w:val="en-AU"/>
        </w:rPr>
        <w:t>For salinity</w:t>
      </w:r>
      <w:r w:rsidR="003D6B4D" w:rsidRPr="001D1D71">
        <w:rPr>
          <w:lang w:val="en-AU"/>
        </w:rPr>
        <w:t>,</w:t>
      </w:r>
      <w:r w:rsidR="00931B69" w:rsidRPr="001D1D71">
        <w:rPr>
          <w:lang w:val="en-AU"/>
        </w:rPr>
        <w:t xml:space="preserve"> the practical salinity unit (psu) was used instead of ppt</w:t>
      </w:r>
      <w:r w:rsidR="003D6B4D" w:rsidRPr="001D1D71">
        <w:rPr>
          <w:lang w:val="en-AU"/>
        </w:rPr>
        <w:t>,</w:t>
      </w:r>
      <w:r w:rsidR="009E2CF9" w:rsidRPr="001D1D71">
        <w:rPr>
          <w:lang w:val="en-AU"/>
        </w:rPr>
        <w:t xml:space="preserve"> </w:t>
      </w:r>
      <w:r w:rsidR="00931B69" w:rsidRPr="001D1D71">
        <w:rPr>
          <w:lang w:val="en-AU"/>
        </w:rPr>
        <w:t>as psu is the most modern usage</w:t>
      </w:r>
      <w:r w:rsidR="002A3B31" w:rsidRPr="001D1D71">
        <w:rPr>
          <w:lang w:val="en-AU"/>
        </w:rPr>
        <w:t xml:space="preserve"> and </w:t>
      </w:r>
      <w:r w:rsidR="004814E6" w:rsidRPr="001D1D71">
        <w:rPr>
          <w:lang w:val="en-AU"/>
        </w:rPr>
        <w:t xml:space="preserve">both </w:t>
      </w:r>
      <w:r w:rsidR="009E2CF9" w:rsidRPr="001D1D71">
        <w:rPr>
          <w:lang w:val="en-AU"/>
        </w:rPr>
        <w:t xml:space="preserve">were </w:t>
      </w:r>
      <w:r w:rsidR="002A3B31" w:rsidRPr="001D1D71">
        <w:rPr>
          <w:lang w:val="en-AU"/>
        </w:rPr>
        <w:t>assumed to be equal</w:t>
      </w:r>
      <w:r w:rsidR="00931B69" w:rsidRPr="001D1D71">
        <w:rPr>
          <w:lang w:val="en-AU"/>
        </w:rPr>
        <w:t xml:space="preserve">. </w:t>
      </w:r>
    </w:p>
    <w:p w14:paraId="0B035D1D" w14:textId="77777777" w:rsidR="00CF1776" w:rsidRPr="001D1D71" w:rsidRDefault="00CF1776" w:rsidP="009219E1">
      <w:pPr>
        <w:spacing w:line="480" w:lineRule="auto"/>
        <w:rPr>
          <w:lang w:val="en-AU"/>
        </w:rPr>
      </w:pPr>
    </w:p>
    <w:p w14:paraId="646F04FB" w14:textId="48219E9E" w:rsidR="00B21654" w:rsidRPr="001D1D71" w:rsidRDefault="006659A6" w:rsidP="009219E1">
      <w:pPr>
        <w:spacing w:line="480" w:lineRule="auto"/>
        <w:rPr>
          <w:lang w:val="en-AU"/>
        </w:rPr>
      </w:pPr>
      <w:r w:rsidRPr="001D1D71">
        <w:rPr>
          <w:lang w:val="en-AU"/>
        </w:rPr>
        <w:t xml:space="preserve">Because studies focusing on a given </w:t>
      </w:r>
      <w:r w:rsidR="00007A13" w:rsidRPr="001D1D71">
        <w:rPr>
          <w:lang w:val="en-AU"/>
        </w:rPr>
        <w:t>environmental factor did not report all other factors, we assume</w:t>
      </w:r>
      <w:r w:rsidR="00287738" w:rsidRPr="001D1D71">
        <w:rPr>
          <w:lang w:val="en-AU"/>
        </w:rPr>
        <w:t>d</w:t>
      </w:r>
      <w:r w:rsidR="00007A13" w:rsidRPr="001D1D71">
        <w:rPr>
          <w:lang w:val="en-AU"/>
        </w:rPr>
        <w:t xml:space="preserve"> they w</w:t>
      </w:r>
      <w:r w:rsidR="005346CA" w:rsidRPr="001D1D71">
        <w:rPr>
          <w:lang w:val="en-AU"/>
        </w:rPr>
        <w:t xml:space="preserve">ere at levels </w:t>
      </w:r>
      <w:r w:rsidR="00175F4E" w:rsidRPr="001D1D71">
        <w:rPr>
          <w:lang w:val="en-AU"/>
        </w:rPr>
        <w:t>characteristic</w:t>
      </w:r>
      <w:r w:rsidR="005346CA" w:rsidRPr="001D1D71">
        <w:rPr>
          <w:lang w:val="en-AU"/>
        </w:rPr>
        <w:t xml:space="preserve"> of typical seawater (Table 1)</w:t>
      </w:r>
      <w:r w:rsidR="00E24402" w:rsidRPr="001D1D71">
        <w:rPr>
          <w:lang w:val="en-AU"/>
        </w:rPr>
        <w:t xml:space="preserve">. </w:t>
      </w:r>
      <w:commentRangeStart w:id="38"/>
      <w:r w:rsidR="0099663D">
        <w:rPr>
          <w:lang w:val="en-AU"/>
        </w:rPr>
        <w:t>As</w:t>
      </w:r>
      <w:r w:rsidR="00E24402" w:rsidRPr="001D1D71">
        <w:rPr>
          <w:lang w:val="en-AU"/>
        </w:rPr>
        <w:t xml:space="preserve"> experimental treatments tended to be large for a given factor</w:t>
      </w:r>
      <w:commentRangeEnd w:id="38"/>
      <w:r w:rsidR="00995061">
        <w:rPr>
          <w:rStyle w:val="CommentReference"/>
        </w:rPr>
        <w:commentReference w:id="38"/>
      </w:r>
      <w:r w:rsidR="005346CA" w:rsidRPr="001D1D71">
        <w:rPr>
          <w:lang w:val="en-AU"/>
        </w:rPr>
        <w:t xml:space="preserve">, </w:t>
      </w:r>
      <w:r w:rsidR="00E24402" w:rsidRPr="001D1D71">
        <w:rPr>
          <w:lang w:val="en-AU"/>
        </w:rPr>
        <w:t>variation in typical water properties tended to have</w:t>
      </w:r>
      <w:r w:rsidR="00134457" w:rsidRPr="001D1D71">
        <w:rPr>
          <w:lang w:val="en-AU"/>
        </w:rPr>
        <w:t xml:space="preserve"> negligible effects on the final model</w:t>
      </w:r>
      <w:r w:rsidR="00E24402" w:rsidRPr="001D1D71">
        <w:rPr>
          <w:lang w:val="en-AU"/>
        </w:rPr>
        <w:t xml:space="preserve">, with the exception of </w:t>
      </w:r>
      <w:r w:rsidR="00A865C0" w:rsidRPr="001D1D71">
        <w:rPr>
          <w:lang w:val="en-AU"/>
        </w:rPr>
        <w:t>factors expected to cause hump-shaped responses</w:t>
      </w:r>
      <w:r w:rsidR="002C1E95" w:rsidRPr="001D1D71">
        <w:rPr>
          <w:lang w:val="en-AU"/>
        </w:rPr>
        <w:t xml:space="preserve"> in fertilisation and larvae survivorship</w:t>
      </w:r>
      <w:r w:rsidR="00A865C0" w:rsidRPr="001D1D71">
        <w:rPr>
          <w:lang w:val="en-AU"/>
        </w:rPr>
        <w:t xml:space="preserve"> (i.e., </w:t>
      </w:r>
      <w:r w:rsidR="00E24402" w:rsidRPr="001D1D71">
        <w:rPr>
          <w:lang w:val="en-AU"/>
        </w:rPr>
        <w:t>temperature</w:t>
      </w:r>
      <w:r w:rsidR="00A865C0" w:rsidRPr="001D1D71">
        <w:rPr>
          <w:lang w:val="en-AU"/>
        </w:rPr>
        <w:t>, pH</w:t>
      </w:r>
      <w:r w:rsidR="00E24402" w:rsidRPr="001D1D71">
        <w:rPr>
          <w:lang w:val="en-AU"/>
        </w:rPr>
        <w:t xml:space="preserve"> and salinity</w:t>
      </w:r>
      <w:r w:rsidR="0099663D">
        <w:rPr>
          <w:lang w:val="en-AU"/>
        </w:rPr>
        <w:t>)</w:t>
      </w:r>
      <w:r w:rsidR="00134457" w:rsidRPr="001D1D71">
        <w:rPr>
          <w:lang w:val="en-AU"/>
        </w:rPr>
        <w:t xml:space="preserve">. </w:t>
      </w:r>
      <w:r w:rsidR="009E2CF9" w:rsidRPr="001D1D71">
        <w:rPr>
          <w:lang w:val="en-AU"/>
        </w:rPr>
        <w:t>Typically</w:t>
      </w:r>
      <w:r w:rsidR="005924A2" w:rsidRPr="001D1D71">
        <w:rPr>
          <w:lang w:val="en-AU"/>
        </w:rPr>
        <w:t xml:space="preserve"> s</w:t>
      </w:r>
      <w:r w:rsidR="00134457" w:rsidRPr="001D1D71">
        <w:rPr>
          <w:lang w:val="en-AU"/>
        </w:rPr>
        <w:t xml:space="preserve">alinity, temperature and pH </w:t>
      </w:r>
      <w:r w:rsidR="005924A2" w:rsidRPr="001D1D71">
        <w:rPr>
          <w:lang w:val="en-AU"/>
        </w:rPr>
        <w:t xml:space="preserve">levels for tropical seawater </w:t>
      </w:r>
      <w:r w:rsidR="00134457" w:rsidRPr="001D1D71">
        <w:rPr>
          <w:lang w:val="en-AU"/>
        </w:rPr>
        <w:t xml:space="preserve">were </w:t>
      </w:r>
      <w:r w:rsidR="005924A2" w:rsidRPr="001D1D71">
        <w:rPr>
          <w:lang w:val="en-AU"/>
        </w:rPr>
        <w:t>th</w:t>
      </w:r>
      <w:r w:rsidR="00E96667" w:rsidRPr="001D1D71">
        <w:rPr>
          <w:lang w:val="en-AU"/>
        </w:rPr>
        <w:t xml:space="preserve">erefore </w:t>
      </w:r>
      <w:r w:rsidR="00134457" w:rsidRPr="001D1D71">
        <w:rPr>
          <w:lang w:val="en-AU"/>
        </w:rPr>
        <w:t>source</w:t>
      </w:r>
      <w:r w:rsidR="00763756" w:rsidRPr="001D1D71">
        <w:rPr>
          <w:lang w:val="en-AU"/>
        </w:rPr>
        <w:t>d</w:t>
      </w:r>
      <w:r w:rsidR="00134457" w:rsidRPr="001D1D71">
        <w:rPr>
          <w:lang w:val="en-AU"/>
        </w:rPr>
        <w:t xml:space="preserve"> from peer-reviewed articles </w:t>
      </w:r>
      <w:r w:rsidR="006B2A4C" w:rsidRPr="001D1D71">
        <w:rPr>
          <w:lang w:val="en-AU"/>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1D1D71">
        <w:rPr>
          <w:lang w:val="en-AU"/>
        </w:rPr>
        <w:instrText xml:space="preserve"> ADDIN EN.CITE </w:instrText>
      </w:r>
      <w:r w:rsidR="006B2A4C" w:rsidRPr="001D1D71">
        <w:rPr>
          <w:lang w:val="en-AU"/>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1D1D71">
        <w:rPr>
          <w:lang w:val="en-AU"/>
        </w:rPr>
        <w:instrText xml:space="preserve"> ADDIN EN.CITE.DATA </w:instrText>
      </w:r>
      <w:r w:rsidR="006B2A4C" w:rsidRPr="001D1D71">
        <w:rPr>
          <w:lang w:val="en-AU"/>
        </w:rPr>
      </w:r>
      <w:r w:rsidR="006B2A4C" w:rsidRPr="001D1D71">
        <w:rPr>
          <w:lang w:val="en-AU"/>
        </w:rPr>
        <w:fldChar w:fldCharType="end"/>
      </w:r>
      <w:r w:rsidR="006B2A4C" w:rsidRPr="001D1D71">
        <w:rPr>
          <w:lang w:val="en-AU"/>
        </w:rPr>
      </w:r>
      <w:r w:rsidR="006B2A4C" w:rsidRPr="001D1D71">
        <w:rPr>
          <w:lang w:val="en-AU"/>
        </w:rPr>
        <w:fldChar w:fldCharType="separate"/>
      </w:r>
      <w:r w:rsidR="00A14437" w:rsidRPr="001D1D71">
        <w:rPr>
          <w:lang w:val="en-AU"/>
        </w:rPr>
        <w:t>(</w:t>
      </w:r>
      <w:hyperlink w:anchor="_ENREF_26" w:tooltip="Graham, 1987 #91" w:history="1">
        <w:r w:rsidR="00196F2F" w:rsidRPr="001D1D71">
          <w:rPr>
            <w:lang w:val="en-AU"/>
          </w:rPr>
          <w:t>Graham and Barnett 1987</w:t>
        </w:r>
      </w:hyperlink>
      <w:r w:rsidR="00A14437" w:rsidRPr="001D1D71">
        <w:rPr>
          <w:lang w:val="en-AU"/>
        </w:rPr>
        <w:t xml:space="preserve">; </w:t>
      </w:r>
      <w:hyperlink w:anchor="_ENREF_44" w:tooltip="Orr, 2005 #90" w:history="1">
        <w:r w:rsidR="00196F2F" w:rsidRPr="001D1D71">
          <w:rPr>
            <w:lang w:val="en-AU"/>
          </w:rPr>
          <w:t>Orr et al. 2005</w:t>
        </w:r>
      </w:hyperlink>
      <w:r w:rsidR="00A14437" w:rsidRPr="001D1D71">
        <w:rPr>
          <w:lang w:val="en-AU"/>
        </w:rPr>
        <w:t xml:space="preserve">; </w:t>
      </w:r>
      <w:hyperlink w:anchor="_ENREF_39" w:tooltip="Lee, 2006 #92" w:history="1">
        <w:r w:rsidR="00196F2F" w:rsidRPr="001D1D71">
          <w:rPr>
            <w:lang w:val="en-AU"/>
          </w:rPr>
          <w:t>Lee et al. 2006</w:t>
        </w:r>
      </w:hyperlink>
      <w:r w:rsidR="00A14437" w:rsidRPr="001D1D71">
        <w:rPr>
          <w:lang w:val="en-AU"/>
        </w:rPr>
        <w:t>)</w:t>
      </w:r>
      <w:r w:rsidR="006B2A4C" w:rsidRPr="001D1D71">
        <w:rPr>
          <w:lang w:val="en-AU"/>
        </w:rPr>
        <w:fldChar w:fldCharType="end"/>
      </w:r>
      <w:r w:rsidR="00A14437" w:rsidRPr="001D1D71">
        <w:rPr>
          <w:lang w:val="en-AU"/>
        </w:rPr>
        <w:t>.</w:t>
      </w:r>
      <w:r w:rsidR="00196F2F" w:rsidRPr="001D1D71">
        <w:rPr>
          <w:lang w:val="en-AU"/>
        </w:rPr>
        <w:t xml:space="preserve">  </w:t>
      </w:r>
      <w:r w:rsidR="005924A2" w:rsidRPr="001D1D71">
        <w:rPr>
          <w:lang w:val="en-AU"/>
        </w:rPr>
        <w:t xml:space="preserve">For our analysis, salinity </w:t>
      </w:r>
      <w:r w:rsidR="00196F2F" w:rsidRPr="001D1D71">
        <w:rPr>
          <w:lang w:val="en-AU"/>
        </w:rPr>
        <w:t xml:space="preserve">was </w:t>
      </w:r>
      <w:r w:rsidR="005924A2" w:rsidRPr="001D1D71">
        <w:rPr>
          <w:lang w:val="en-AU"/>
        </w:rPr>
        <w:t xml:space="preserve">set </w:t>
      </w:r>
      <w:r w:rsidR="00196F2F" w:rsidRPr="001D1D71">
        <w:rPr>
          <w:lang w:val="en-AU"/>
        </w:rPr>
        <w:t>at 35psu, temperat</w:t>
      </w:r>
      <w:r w:rsidR="005924A2" w:rsidRPr="001D1D71">
        <w:rPr>
          <w:lang w:val="en-AU"/>
        </w:rPr>
        <w:t>ur</w:t>
      </w:r>
      <w:r w:rsidR="00196F2F" w:rsidRPr="001D1D71">
        <w:rPr>
          <w:lang w:val="en-AU"/>
        </w:rPr>
        <w:t xml:space="preserve">e </w:t>
      </w:r>
      <w:r w:rsidR="005924A2" w:rsidRPr="001D1D71">
        <w:rPr>
          <w:lang w:val="en-AU"/>
        </w:rPr>
        <w:t xml:space="preserve">at </w:t>
      </w:r>
      <w:r w:rsidR="00196F2F" w:rsidRPr="001D1D71">
        <w:rPr>
          <w:lang w:val="en-AU"/>
        </w:rPr>
        <w:t>28</w:t>
      </w:r>
      <w:r w:rsidR="00196F2F" w:rsidRPr="001D1D71">
        <w:rPr>
          <w:lang w:val="en-AU"/>
        </w:rPr>
        <w:sym w:font="Symbol" w:char="F0B0"/>
      </w:r>
      <w:r w:rsidR="00196F2F" w:rsidRPr="001D1D71">
        <w:rPr>
          <w:lang w:val="en-AU"/>
        </w:rPr>
        <w:t>C</w:t>
      </w:r>
      <w:r w:rsidR="005924A2" w:rsidRPr="001D1D71">
        <w:rPr>
          <w:lang w:val="en-AU"/>
        </w:rPr>
        <w:t>,</w:t>
      </w:r>
      <w:r w:rsidR="00196F2F" w:rsidRPr="001D1D71">
        <w:rPr>
          <w:lang w:val="en-AU"/>
        </w:rPr>
        <w:t xml:space="preserve"> and pH at 8.1.</w:t>
      </w:r>
      <w:r w:rsidR="00A14437" w:rsidRPr="001D1D71">
        <w:rPr>
          <w:lang w:val="en-AU"/>
        </w:rPr>
        <w:t xml:space="preserve"> </w:t>
      </w:r>
      <w:r w:rsidR="00B21654" w:rsidRPr="001D1D71">
        <w:rPr>
          <w:lang w:val="en-AU"/>
        </w:rPr>
        <w:t xml:space="preserve">The </w:t>
      </w:r>
      <w:r w:rsidR="007B2485" w:rsidRPr="001D1D71">
        <w:rPr>
          <w:lang w:val="en-AU"/>
        </w:rPr>
        <w:t xml:space="preserve">final </w:t>
      </w:r>
      <w:r w:rsidR="00B21654" w:rsidRPr="001D1D71">
        <w:rPr>
          <w:lang w:val="en-AU"/>
        </w:rPr>
        <w:t xml:space="preserve">data </w:t>
      </w:r>
      <w:r w:rsidR="007B2485" w:rsidRPr="001D1D71">
        <w:rPr>
          <w:lang w:val="en-AU"/>
        </w:rPr>
        <w:t xml:space="preserve">set is </w:t>
      </w:r>
      <w:r w:rsidR="00B21654" w:rsidRPr="001D1D71">
        <w:rPr>
          <w:lang w:val="en-AU"/>
        </w:rPr>
        <w:t xml:space="preserve">available </w:t>
      </w:r>
      <w:r w:rsidR="007B2485" w:rsidRPr="001D1D71">
        <w:rPr>
          <w:lang w:val="en-AU"/>
        </w:rPr>
        <w:t xml:space="preserve">in the </w:t>
      </w:r>
      <w:r w:rsidR="00B21654" w:rsidRPr="001D1D71">
        <w:rPr>
          <w:lang w:val="en-AU"/>
        </w:rPr>
        <w:t>supplementary material (Appendix S1).</w:t>
      </w:r>
      <w:r w:rsidR="00584AD5" w:rsidRPr="001D1D71">
        <w:rPr>
          <w:lang w:val="en-AU"/>
        </w:rPr>
        <w:t xml:space="preserve"> </w:t>
      </w:r>
    </w:p>
    <w:p w14:paraId="121F0AB8" w14:textId="77777777" w:rsidR="00B21654" w:rsidRPr="001D1D71" w:rsidRDefault="00B21654" w:rsidP="009219E1">
      <w:pPr>
        <w:spacing w:line="480" w:lineRule="auto"/>
        <w:rPr>
          <w:lang w:val="en-AU"/>
        </w:rPr>
      </w:pPr>
    </w:p>
    <w:p w14:paraId="4BEB0025" w14:textId="0DB0913C" w:rsidR="00B21654" w:rsidRPr="001D1D71" w:rsidRDefault="00B21654" w:rsidP="00F551AD">
      <w:pPr>
        <w:pStyle w:val="heading20"/>
        <w:tabs>
          <w:tab w:val="left" w:pos="6754"/>
        </w:tabs>
        <w:spacing w:line="480" w:lineRule="auto"/>
        <w:rPr>
          <w:rFonts w:ascii="Times New Roman" w:hAnsi="Times New Roman"/>
          <w:lang w:val="en-AU"/>
        </w:rPr>
      </w:pPr>
      <w:r w:rsidRPr="001D1D71">
        <w:rPr>
          <w:rFonts w:ascii="Times New Roman" w:hAnsi="Times New Roman"/>
          <w:lang w:val="en-AU"/>
        </w:rPr>
        <w:lastRenderedPageBreak/>
        <w:t>Data analysis</w:t>
      </w:r>
      <w:r w:rsidR="00F551AD" w:rsidRPr="001D1D71">
        <w:rPr>
          <w:rFonts w:ascii="Times New Roman" w:hAnsi="Times New Roman"/>
          <w:lang w:val="en-AU"/>
        </w:rPr>
        <w:tab/>
      </w:r>
    </w:p>
    <w:p w14:paraId="11717A57" w14:textId="37CDE0F2" w:rsidR="00AE0409" w:rsidRPr="001353FD" w:rsidRDefault="00AE4A08" w:rsidP="00F551AD">
      <w:pPr>
        <w:pStyle w:val="CommentText"/>
        <w:spacing w:line="480" w:lineRule="auto"/>
        <w:rPr>
          <w:lang w:val="en-AU"/>
        </w:rPr>
      </w:pPr>
      <w:r>
        <w:rPr>
          <w:szCs w:val="20"/>
          <w:lang w:val="en-AU"/>
        </w:rPr>
        <w:t xml:space="preserve">We utilised </w:t>
      </w:r>
      <w:del w:id="39" w:author="Rachael Maree Woods" w:date="2016-02-25T13:35:00Z">
        <w:r w:rsidDel="00E5403F">
          <w:rPr>
            <w:szCs w:val="20"/>
            <w:lang w:val="en-AU"/>
          </w:rPr>
          <w:delText xml:space="preserve">18 </w:delText>
        </w:r>
      </w:del>
      <w:ins w:id="40" w:author="Rachael Maree Woods" w:date="2016-02-25T13:35:00Z">
        <w:r w:rsidR="00E5403F">
          <w:rPr>
            <w:szCs w:val="20"/>
            <w:lang w:val="en-AU"/>
          </w:rPr>
          <w:t xml:space="preserve">20 </w:t>
        </w:r>
      </w:ins>
      <w:r>
        <w:rPr>
          <w:szCs w:val="20"/>
          <w:lang w:val="en-AU"/>
        </w:rPr>
        <w:t>scientific research paper</w:t>
      </w:r>
      <w:r w:rsidR="0099663D">
        <w:rPr>
          <w:szCs w:val="20"/>
          <w:lang w:val="en-AU"/>
        </w:rPr>
        <w:t>s</w:t>
      </w:r>
      <w:ins w:id="41" w:author="Rachael Maree Woods" w:date="2016-02-17T11:01:00Z">
        <w:r w:rsidR="00A02EC0">
          <w:rPr>
            <w:szCs w:val="20"/>
            <w:lang w:val="en-AU"/>
          </w:rPr>
          <w:t xml:space="preserve"> FIG ?? (Table with number of papers per par</w:t>
        </w:r>
      </w:ins>
      <w:ins w:id="42" w:author="Rachael Maree Woods" w:date="2016-02-17T11:05:00Z">
        <w:r w:rsidR="00A02EC0">
          <w:rPr>
            <w:szCs w:val="20"/>
            <w:lang w:val="en-AU"/>
          </w:rPr>
          <w:t>ameter)</w:t>
        </w:r>
      </w:ins>
      <w:r>
        <w:rPr>
          <w:szCs w:val="20"/>
          <w:lang w:val="en-AU"/>
        </w:rPr>
        <w:t xml:space="preserve"> that quantified the fertilisation success and larval survival of scleractinian corals</w:t>
      </w:r>
      <w:r w:rsidR="008B7D9F">
        <w:rPr>
          <w:szCs w:val="20"/>
          <w:lang w:val="en-AU"/>
        </w:rPr>
        <w:t>. Within our fertilisation success analysis we had 1103</w:t>
      </w:r>
      <w:ins w:id="43" w:author="Rachael Maree Woods" w:date="2016-02-25T13:40:00Z">
        <w:r w:rsidR="00E5403F">
          <w:rPr>
            <w:szCs w:val="20"/>
            <w:lang w:val="en-AU"/>
          </w:rPr>
          <w:t>3</w:t>
        </w:r>
      </w:ins>
      <w:del w:id="44" w:author="Rachael Maree Woods" w:date="2016-02-25T13:40:00Z">
        <w:r w:rsidR="008B7D9F" w:rsidDel="00E5403F">
          <w:rPr>
            <w:szCs w:val="20"/>
            <w:lang w:val="en-AU"/>
          </w:rPr>
          <w:delText>0</w:delText>
        </w:r>
      </w:del>
      <w:r w:rsidR="008B7D9F">
        <w:rPr>
          <w:szCs w:val="20"/>
          <w:lang w:val="en-AU"/>
        </w:rPr>
        <w:t xml:space="preserve">0 replicates, across 11 factors and nine </w:t>
      </w:r>
      <w:r w:rsidR="0004058D">
        <w:rPr>
          <w:szCs w:val="20"/>
          <w:lang w:val="en-AU"/>
        </w:rPr>
        <w:t>studies</w:t>
      </w:r>
      <w:r w:rsidR="008B7D9F">
        <w:rPr>
          <w:szCs w:val="20"/>
          <w:lang w:val="en-AU"/>
        </w:rPr>
        <w:t xml:space="preserve"> utilising seven species. For </w:t>
      </w:r>
      <w:r w:rsidR="0004058D">
        <w:rPr>
          <w:szCs w:val="20"/>
          <w:lang w:val="en-AU"/>
        </w:rPr>
        <w:t>larval survivorship w</w:t>
      </w:r>
      <w:r w:rsidR="00B96FDD">
        <w:rPr>
          <w:szCs w:val="20"/>
          <w:lang w:val="en-AU"/>
        </w:rPr>
        <w:t xml:space="preserve">e had </w:t>
      </w:r>
      <w:del w:id="45" w:author="Rachael Maree Woods" w:date="2016-02-25T13:39:00Z">
        <w:r w:rsidR="00B96FDD" w:rsidDel="00E5403F">
          <w:rPr>
            <w:szCs w:val="20"/>
            <w:lang w:val="en-AU"/>
          </w:rPr>
          <w:delText xml:space="preserve">9860 </w:delText>
        </w:r>
      </w:del>
      <w:ins w:id="46" w:author="Rachael Maree Woods" w:date="2016-02-25T13:39:00Z">
        <w:r w:rsidR="00E5403F">
          <w:rPr>
            <w:szCs w:val="20"/>
            <w:lang w:val="en-AU"/>
          </w:rPr>
          <w:t xml:space="preserve">11100 </w:t>
        </w:r>
      </w:ins>
      <w:r w:rsidR="00B96FDD">
        <w:rPr>
          <w:szCs w:val="20"/>
          <w:lang w:val="en-AU"/>
        </w:rPr>
        <w:t>replicates, across 7</w:t>
      </w:r>
      <w:r w:rsidR="0004058D">
        <w:rPr>
          <w:szCs w:val="20"/>
          <w:lang w:val="en-AU"/>
        </w:rPr>
        <w:t xml:space="preserve"> factors and </w:t>
      </w:r>
      <w:del w:id="47" w:author="Rachael Maree Woods" w:date="2016-02-25T13:36:00Z">
        <w:r w:rsidR="0004058D" w:rsidDel="00E5403F">
          <w:rPr>
            <w:szCs w:val="20"/>
            <w:lang w:val="en-AU"/>
          </w:rPr>
          <w:delText xml:space="preserve">10 </w:delText>
        </w:r>
      </w:del>
      <w:ins w:id="48" w:author="Rachael Maree Woods" w:date="2016-02-25T13:36:00Z">
        <w:r w:rsidR="00E5403F">
          <w:rPr>
            <w:szCs w:val="20"/>
            <w:lang w:val="en-AU"/>
          </w:rPr>
          <w:t xml:space="preserve">12 </w:t>
        </w:r>
      </w:ins>
      <w:r w:rsidR="0004058D">
        <w:rPr>
          <w:szCs w:val="20"/>
          <w:lang w:val="en-AU"/>
        </w:rPr>
        <w:t xml:space="preserve">studies utilising </w:t>
      </w:r>
      <w:del w:id="49" w:author="Rachael Maree Woods" w:date="2016-02-25T13:37:00Z">
        <w:r w:rsidR="0004058D" w:rsidDel="00E5403F">
          <w:rPr>
            <w:szCs w:val="20"/>
            <w:lang w:val="en-AU"/>
          </w:rPr>
          <w:delText xml:space="preserve">12 </w:delText>
        </w:r>
      </w:del>
      <w:ins w:id="50" w:author="Rachael Maree Woods" w:date="2016-02-25T13:37:00Z">
        <w:r w:rsidR="00E5403F">
          <w:rPr>
            <w:szCs w:val="20"/>
            <w:lang w:val="en-AU"/>
          </w:rPr>
          <w:t xml:space="preserve">14 </w:t>
        </w:r>
      </w:ins>
      <w:r w:rsidR="0004058D">
        <w:rPr>
          <w:szCs w:val="20"/>
          <w:lang w:val="en-AU"/>
        </w:rPr>
        <w:t xml:space="preserve">species. </w:t>
      </w:r>
      <w:r w:rsidR="007B347A" w:rsidRPr="001D1D71">
        <w:rPr>
          <w:lang w:val="en-AU"/>
        </w:rPr>
        <w:t xml:space="preserve">All studies selected reported the number of individual eggs or larvae used in experiments </w:t>
      </w:r>
      <w:r w:rsidR="00B64F83" w:rsidRPr="001D1D71">
        <w:rPr>
          <w:lang w:val="en-AU"/>
        </w:rPr>
        <w:t>and these values were converted from proportions into the number of success</w:t>
      </w:r>
      <w:r w:rsidR="00411F7B" w:rsidRPr="001D1D71">
        <w:rPr>
          <w:lang w:val="en-AU"/>
        </w:rPr>
        <w:t>es</w:t>
      </w:r>
      <w:r w:rsidR="00B64F83" w:rsidRPr="001D1D71">
        <w:rPr>
          <w:lang w:val="en-AU"/>
        </w:rPr>
        <w:t xml:space="preserve"> and failures. </w:t>
      </w:r>
      <w:r w:rsidR="00054F13" w:rsidRPr="001D1D71">
        <w:rPr>
          <w:lang w:val="en-AU"/>
        </w:rPr>
        <w:t xml:space="preserve">Because </w:t>
      </w:r>
      <w:r w:rsidR="00327F40" w:rsidRPr="001D1D71">
        <w:rPr>
          <w:lang w:val="en-AU"/>
        </w:rPr>
        <w:t>each experiment</w:t>
      </w:r>
      <w:r w:rsidR="007B347A" w:rsidRPr="001D1D71">
        <w:rPr>
          <w:lang w:val="en-AU"/>
        </w:rPr>
        <w:t xml:space="preserve"> tended to manipulate one factor at a time</w:t>
      </w:r>
      <w:r w:rsidR="00054F13" w:rsidRPr="001D1D71">
        <w:rPr>
          <w:lang w:val="en-AU"/>
        </w:rPr>
        <w:t>,</w:t>
      </w:r>
      <w:r w:rsidR="007B347A" w:rsidRPr="001D1D71">
        <w:rPr>
          <w:lang w:val="en-AU"/>
        </w:rPr>
        <w:t xml:space="preserve"> levels of collinearity </w:t>
      </w:r>
      <w:r w:rsidR="00054F13" w:rsidRPr="001D1D71">
        <w:rPr>
          <w:lang w:val="en-AU"/>
        </w:rPr>
        <w:t>were low</w:t>
      </w:r>
      <w:r w:rsidR="007B347A" w:rsidRPr="001D1D71">
        <w:rPr>
          <w:lang w:val="en-AU"/>
        </w:rPr>
        <w:t>.</w:t>
      </w:r>
      <w:r w:rsidR="00327F40" w:rsidRPr="001D1D71">
        <w:rPr>
          <w:lang w:val="en-AU"/>
        </w:rPr>
        <w:t xml:space="preserve"> Fertilisation and larval survivorship </w:t>
      </w:r>
      <w:r w:rsidR="00B21654" w:rsidRPr="001D1D71">
        <w:rPr>
          <w:lang w:val="en-AU"/>
        </w:rPr>
        <w:t>were analysed separately using generalised linear mixed-effects model</w:t>
      </w:r>
      <w:r w:rsidR="00960662" w:rsidRPr="001D1D71">
        <w:rPr>
          <w:lang w:val="en-AU"/>
        </w:rPr>
        <w:t>s</w:t>
      </w:r>
      <w:r w:rsidR="00B21654" w:rsidRPr="001D1D71">
        <w:rPr>
          <w:lang w:val="en-AU"/>
        </w:rPr>
        <w:t xml:space="preserve"> (GLMM)</w:t>
      </w:r>
      <w:r w:rsidR="00845A91" w:rsidRPr="001D1D71">
        <w:rPr>
          <w:lang w:val="en-AU"/>
        </w:rPr>
        <w:t xml:space="preserve"> </w:t>
      </w:r>
      <w:r w:rsidR="00723C5F" w:rsidRPr="001D1D71">
        <w:rPr>
          <w:lang w:val="en-AU"/>
        </w:rPr>
        <w:t xml:space="preserve">with </w:t>
      </w:r>
      <w:r w:rsidR="00B21654" w:rsidRPr="001D1D71">
        <w:rPr>
          <w:lang w:val="en-AU"/>
        </w:rPr>
        <w:t xml:space="preserve">a binomial response and a logit link function </w:t>
      </w:r>
      <w:r w:rsidR="006B2A4C" w:rsidRPr="001D1D71">
        <w:rPr>
          <w:lang w:val="en-AU"/>
        </w:rPr>
        <w:fldChar w:fldCharType="begin"/>
      </w:r>
      <w:r w:rsidR="00826BA0" w:rsidRPr="001D1D7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1D1D71">
        <w:rPr>
          <w:lang w:val="en-AU"/>
        </w:rPr>
        <w:fldChar w:fldCharType="separate"/>
      </w:r>
      <w:r w:rsidR="00826BA0" w:rsidRPr="001D1D71">
        <w:rPr>
          <w:lang w:val="en-AU"/>
        </w:rPr>
        <w:t>(</w:t>
      </w:r>
      <w:hyperlink w:anchor="_ENREF_69" w:tooltip="Zuur, 2009 #62" w:history="1">
        <w:r w:rsidR="00196F2F" w:rsidRPr="001D1D71">
          <w:rPr>
            <w:lang w:val="en-AU"/>
          </w:rPr>
          <w:t>Zuur et al. 2009</w:t>
        </w:r>
      </w:hyperlink>
      <w:r w:rsidR="00826BA0" w:rsidRPr="001D1D71">
        <w:rPr>
          <w:lang w:val="en-AU"/>
        </w:rPr>
        <w:t>)</w:t>
      </w:r>
      <w:r w:rsidR="006B2A4C" w:rsidRPr="001D1D71">
        <w:rPr>
          <w:lang w:val="en-AU"/>
        </w:rPr>
        <w:fldChar w:fldCharType="end"/>
      </w:r>
      <w:r w:rsidR="00826BA0" w:rsidRPr="001D1D71">
        <w:rPr>
          <w:lang w:val="en-AU"/>
        </w:rPr>
        <w:t xml:space="preserve"> </w:t>
      </w:r>
      <w:r w:rsidR="00B21654" w:rsidRPr="001D1D71">
        <w:rPr>
          <w:lang w:val="en-AU"/>
        </w:rPr>
        <w:t xml:space="preserve">to determine the </w:t>
      </w:r>
      <w:r w:rsidR="00723C5F" w:rsidRPr="001D1D71">
        <w:rPr>
          <w:lang w:val="en-AU"/>
        </w:rPr>
        <w:t xml:space="preserve">relative </w:t>
      </w:r>
      <w:r w:rsidR="00B21654" w:rsidRPr="001D1D71">
        <w:rPr>
          <w:lang w:val="en-AU"/>
        </w:rPr>
        <w:t xml:space="preserve">effect of each seawater property on fertilisation </w:t>
      </w:r>
      <w:r w:rsidR="00156235" w:rsidRPr="001D1D71">
        <w:rPr>
          <w:lang w:val="en-AU"/>
        </w:rPr>
        <w:t xml:space="preserve">and </w:t>
      </w:r>
      <w:r w:rsidR="00A42A67" w:rsidRPr="001D1D71">
        <w:rPr>
          <w:lang w:val="en-AU"/>
        </w:rPr>
        <w:t xml:space="preserve">larval </w:t>
      </w:r>
      <w:r w:rsidR="00156235" w:rsidRPr="001D1D71">
        <w:rPr>
          <w:lang w:val="en-AU"/>
        </w:rPr>
        <w:t xml:space="preserve">survivorship probability. </w:t>
      </w:r>
      <w:ins w:id="51" w:author="Rachael Maree Woods" w:date="2016-02-26T09:16:00Z">
        <w:r w:rsidR="006C3F6E">
          <w:rPr>
            <w:lang w:val="en-AU"/>
          </w:rPr>
          <w:t xml:space="preserve">Prior to analysis each </w:t>
        </w:r>
      </w:ins>
      <w:ins w:id="52" w:author="Rachael Maree Woods" w:date="2016-02-26T09:17:00Z">
        <w:r w:rsidR="006C3F6E">
          <w:rPr>
            <w:lang w:val="en-AU"/>
          </w:rPr>
          <w:t>factor was checked for normality</w:t>
        </w:r>
      </w:ins>
      <w:ins w:id="53" w:author="Rachael Maree Woods" w:date="2016-02-26T09:18:00Z">
        <w:r w:rsidR="006C3F6E">
          <w:rPr>
            <w:lang w:val="en-AU"/>
          </w:rPr>
          <w:t xml:space="preserve">, with all factors </w:t>
        </w:r>
      </w:ins>
      <w:ins w:id="54" w:author="Rachael Maree Woods" w:date="2016-02-26T09:19:00Z">
        <w:r w:rsidR="006C3F6E">
          <w:rPr>
            <w:lang w:val="en-AU"/>
          </w:rPr>
          <w:t xml:space="preserve">log transformed to fit basic assumptions </w:t>
        </w:r>
      </w:ins>
      <w:ins w:id="55" w:author="Rachael Maree Woods" w:date="2016-02-26T09:18:00Z">
        <w:r w:rsidR="006C3F6E">
          <w:rPr>
            <w:lang w:val="en-AU"/>
          </w:rPr>
          <w:t>accept</w:t>
        </w:r>
      </w:ins>
      <w:ins w:id="56" w:author="Rachael Maree Woods" w:date="2016-02-26T09:17:00Z">
        <w:r w:rsidR="006C3F6E">
          <w:rPr>
            <w:lang w:val="en-AU"/>
          </w:rPr>
          <w:t xml:space="preserve"> </w:t>
        </w:r>
      </w:ins>
      <w:ins w:id="57" w:author="Rachael Maree Woods" w:date="2016-02-26T09:19:00Z">
        <w:r w:rsidR="006C3F6E">
          <w:rPr>
            <w:lang w:val="en-AU"/>
          </w:rPr>
          <w:t>for salinity, temperature an</w:t>
        </w:r>
      </w:ins>
      <w:ins w:id="58" w:author="Rachael Maree Woods" w:date="2016-02-26T09:20:00Z">
        <w:r w:rsidR="006C3F6E">
          <w:rPr>
            <w:lang w:val="en-AU"/>
          </w:rPr>
          <w:t xml:space="preserve">d pH which were normally distributed. </w:t>
        </w:r>
      </w:ins>
      <w:ins w:id="59" w:author="Rachael Maree Woods" w:date="2016-02-26T09:22:00Z">
        <w:r w:rsidR="006C3F6E">
          <w:rPr>
            <w:lang w:val="en-AU"/>
          </w:rPr>
          <w:t xml:space="preserve">As each GLMM included a </w:t>
        </w:r>
      </w:ins>
      <w:ins w:id="60" w:author="Rachael Maree Woods" w:date="2016-02-26T09:23:00Z">
        <w:r w:rsidR="006C3F6E">
          <w:rPr>
            <w:lang w:val="en-AU"/>
          </w:rPr>
          <w:t xml:space="preserve">large </w:t>
        </w:r>
      </w:ins>
      <w:ins w:id="61" w:author="Rachael Maree Woods" w:date="2016-02-26T09:22:00Z">
        <w:r w:rsidR="006C3F6E">
          <w:rPr>
            <w:lang w:val="en-AU"/>
          </w:rPr>
          <w:t xml:space="preserve">number of </w:t>
        </w:r>
      </w:ins>
      <w:ins w:id="62" w:author="Rachael Maree Woods" w:date="2016-02-26T09:23:00Z">
        <w:r w:rsidR="006C3F6E">
          <w:rPr>
            <w:lang w:val="en-AU"/>
          </w:rPr>
          <w:t xml:space="preserve">environmental factors individual models were first conducted to determine which factors were significant and should therefore be utilised in the larger model. </w:t>
        </w:r>
      </w:ins>
      <w:ins w:id="63" w:author="Rachael Maree Woods" w:date="2016-02-26T09:27:00Z">
        <w:r w:rsidR="001353FD">
          <w:rPr>
            <w:lang w:val="en-AU"/>
          </w:rPr>
          <w:t>Within the final models there were not enough combinations of species</w:t>
        </w:r>
      </w:ins>
      <w:ins w:id="64" w:author="Rachael Maree Woods" w:date="2016-02-26T09:28:00Z">
        <w:r w:rsidR="001353FD">
          <w:rPr>
            <w:lang w:val="en-AU"/>
          </w:rPr>
          <w:t xml:space="preserve"> or reproductive mode (spawn or brood) </w:t>
        </w:r>
      </w:ins>
      <w:ins w:id="65" w:author="Rachael Maree Woods" w:date="2016-02-26T09:29:00Z">
        <w:r w:rsidR="001353FD">
          <w:rPr>
            <w:lang w:val="en-AU"/>
          </w:rPr>
          <w:t xml:space="preserve">in the treatments to include these factors as predictor variables. </w:t>
        </w:r>
      </w:ins>
      <w:del w:id="66" w:author="Rachael Maree Woods" w:date="2016-02-26T09:29:00Z">
        <w:r w:rsidR="00B21654" w:rsidRPr="001D1D71" w:rsidDel="001353FD">
          <w:rPr>
            <w:lang w:val="en-AU"/>
          </w:rPr>
          <w:delText>There were not enough combinations of species and treatments to include species as a predictor variable</w:delText>
        </w:r>
        <w:r w:rsidR="00970587" w:rsidRPr="001D1D71" w:rsidDel="001353FD">
          <w:rPr>
            <w:lang w:val="en-AU"/>
          </w:rPr>
          <w:delText xml:space="preserve"> (</w:delText>
        </w:r>
        <w:r w:rsidR="00EA7609" w:rsidRPr="001D1D71" w:rsidDel="001353FD">
          <w:rPr>
            <w:lang w:val="en-AU"/>
          </w:rPr>
          <w:delText xml:space="preserve">i.e., some of the </w:delText>
        </w:r>
        <w:r w:rsidR="00A92A15" w:rsidRPr="001D1D71" w:rsidDel="001353FD">
          <w:rPr>
            <w:lang w:val="en-AU"/>
          </w:rPr>
          <w:delText>14</w:delText>
        </w:r>
        <w:r w:rsidR="00970587" w:rsidRPr="001D1D71" w:rsidDel="001353FD">
          <w:rPr>
            <w:lang w:val="en-AU"/>
          </w:rPr>
          <w:delText xml:space="preserve"> species </w:delText>
        </w:r>
        <w:r w:rsidR="00EA7609" w:rsidRPr="001D1D71" w:rsidDel="001353FD">
          <w:rPr>
            <w:lang w:val="en-AU"/>
          </w:rPr>
          <w:delText>were not tested for some seawater properties</w:delText>
        </w:r>
        <w:r w:rsidR="00970587" w:rsidRPr="001D1D71" w:rsidDel="001353FD">
          <w:rPr>
            <w:lang w:val="en-AU"/>
          </w:rPr>
          <w:delText>, Table S1)</w:delText>
        </w:r>
        <w:r w:rsidR="00B21654" w:rsidRPr="001D1D71" w:rsidDel="001353FD">
          <w:rPr>
            <w:lang w:val="en-AU"/>
          </w:rPr>
          <w:delText xml:space="preserve">. </w:delText>
        </w:r>
      </w:del>
      <w:r w:rsidR="00F27A34" w:rsidRPr="001D1D71">
        <w:rPr>
          <w:lang w:val="en-AU"/>
        </w:rPr>
        <w:t>Because studies focused on single species, we</w:t>
      </w:r>
      <w:r w:rsidR="00B21654" w:rsidRPr="001D1D71">
        <w:rPr>
          <w:lang w:val="en-AU"/>
        </w:rPr>
        <w:t xml:space="preserve"> included </w:t>
      </w:r>
      <w:r w:rsidR="00F27A34" w:rsidRPr="001D1D71">
        <w:rPr>
          <w:lang w:val="en-AU"/>
        </w:rPr>
        <w:t xml:space="preserve">study </w:t>
      </w:r>
      <w:r w:rsidR="00B21654" w:rsidRPr="001D1D71">
        <w:rPr>
          <w:lang w:val="en-AU"/>
        </w:rPr>
        <w:t xml:space="preserve">as a random variable to account for </w:t>
      </w:r>
      <w:r w:rsidR="00970587" w:rsidRPr="001D1D71">
        <w:rPr>
          <w:lang w:val="en-AU"/>
        </w:rPr>
        <w:t>variation</w:t>
      </w:r>
      <w:r w:rsidR="00B21654" w:rsidRPr="001D1D71">
        <w:rPr>
          <w:lang w:val="en-AU"/>
        </w:rPr>
        <w:t xml:space="preserve"> that occurred </w:t>
      </w:r>
      <w:r w:rsidR="00970587" w:rsidRPr="001D1D71">
        <w:rPr>
          <w:lang w:val="en-AU"/>
        </w:rPr>
        <w:t xml:space="preserve">among </w:t>
      </w:r>
      <w:r w:rsidR="00B21654" w:rsidRPr="001D1D71">
        <w:rPr>
          <w:lang w:val="en-AU"/>
        </w:rPr>
        <w:t xml:space="preserve">experiments, which </w:t>
      </w:r>
      <w:r w:rsidR="00751B2A" w:rsidRPr="001D1D71">
        <w:rPr>
          <w:lang w:val="en-AU"/>
        </w:rPr>
        <w:t xml:space="preserve">also </w:t>
      </w:r>
      <w:r w:rsidR="00E12F4A" w:rsidRPr="001D1D71">
        <w:rPr>
          <w:lang w:val="en-AU"/>
        </w:rPr>
        <w:lastRenderedPageBreak/>
        <w:t xml:space="preserve">captured </w:t>
      </w:r>
      <w:r w:rsidR="00B21654" w:rsidRPr="001D1D71">
        <w:rPr>
          <w:lang w:val="en-AU"/>
        </w:rPr>
        <w:t xml:space="preserve">the effect of species. </w:t>
      </w:r>
      <w:r w:rsidR="00AA1580" w:rsidRPr="001D1D71">
        <w:rPr>
          <w:lang w:val="en-AU"/>
        </w:rPr>
        <w:t>H</w:t>
      </w:r>
      <w:r w:rsidR="00343B88" w:rsidRPr="001D1D71">
        <w:rPr>
          <w:lang w:val="en-AU"/>
        </w:rPr>
        <w:t xml:space="preserve">ump-shape relationships </w:t>
      </w:r>
      <w:r w:rsidR="00AA1580" w:rsidRPr="001D1D71">
        <w:rPr>
          <w:lang w:val="en-AU"/>
        </w:rPr>
        <w:t xml:space="preserve">were expected </w:t>
      </w:r>
      <w:r w:rsidR="00343B88" w:rsidRPr="001D1D71">
        <w:rPr>
          <w:lang w:val="en-AU"/>
        </w:rPr>
        <w:t>for temperature</w:t>
      </w:r>
      <w:r w:rsidR="00B21654" w:rsidRPr="001D1D71">
        <w:rPr>
          <w:lang w:val="en-AU"/>
        </w:rPr>
        <w:t>, salinity and pH</w:t>
      </w:r>
      <w:r w:rsidR="00AA1580" w:rsidRPr="001D1D71">
        <w:rPr>
          <w:lang w:val="en-AU"/>
        </w:rPr>
        <w:t>.</w:t>
      </w:r>
      <w:r w:rsidR="00343B88" w:rsidRPr="001D1D71">
        <w:rPr>
          <w:lang w:val="en-AU"/>
        </w:rPr>
        <w:t xml:space="preserve"> </w:t>
      </w:r>
      <w:r w:rsidR="00AA1580" w:rsidRPr="001D1D71">
        <w:rPr>
          <w:lang w:val="en-AU"/>
        </w:rPr>
        <w:t>Therefore, both</w:t>
      </w:r>
      <w:r w:rsidR="00B21654" w:rsidRPr="001D1D71">
        <w:rPr>
          <w:lang w:val="en-AU"/>
        </w:rPr>
        <w:t xml:space="preserve"> quadratic</w:t>
      </w:r>
      <w:r w:rsidR="00343B88" w:rsidRPr="001D1D71">
        <w:rPr>
          <w:lang w:val="en-AU"/>
        </w:rPr>
        <w:t xml:space="preserve"> </w:t>
      </w:r>
      <w:r w:rsidR="00AA1580" w:rsidRPr="001D1D71">
        <w:rPr>
          <w:lang w:val="en-AU"/>
        </w:rPr>
        <w:t>and</w:t>
      </w:r>
      <w:r w:rsidR="00B21654" w:rsidRPr="001D1D71">
        <w:rPr>
          <w:lang w:val="en-AU"/>
        </w:rPr>
        <w:t xml:space="preserve"> linear </w:t>
      </w:r>
      <w:r w:rsidR="00343B88" w:rsidRPr="001D1D71">
        <w:rPr>
          <w:lang w:val="en-AU"/>
        </w:rPr>
        <w:t>term</w:t>
      </w:r>
      <w:r w:rsidR="00AA1580" w:rsidRPr="001D1D71">
        <w:rPr>
          <w:lang w:val="en-AU"/>
        </w:rPr>
        <w:t>s were included</w:t>
      </w:r>
      <w:r w:rsidR="00343B88" w:rsidRPr="001D1D71">
        <w:rPr>
          <w:lang w:val="en-AU"/>
        </w:rPr>
        <w:t xml:space="preserve"> for these factors</w:t>
      </w:r>
      <w:r w:rsidR="00B21654" w:rsidRPr="001D1D71">
        <w:rPr>
          <w:lang w:val="en-AU"/>
        </w:rPr>
        <w:t xml:space="preserve">.  </w:t>
      </w:r>
      <w:r w:rsidR="00AA1580" w:rsidRPr="001D1D71">
        <w:rPr>
          <w:lang w:val="en-AU"/>
        </w:rPr>
        <w:t>A</w:t>
      </w:r>
      <w:r w:rsidR="00B21654" w:rsidRPr="001D1D71">
        <w:rPr>
          <w:lang w:val="en-AU"/>
        </w:rPr>
        <w:t xml:space="preserve"> drop-analysis was conducted to remove </w:t>
      </w:r>
      <w:r w:rsidR="00156235" w:rsidRPr="001D1D71">
        <w:rPr>
          <w:lang w:val="en-AU"/>
        </w:rPr>
        <w:t xml:space="preserve">non-significant terms </w:t>
      </w:r>
      <w:r w:rsidR="00B21654" w:rsidRPr="001D1D71">
        <w:rPr>
          <w:lang w:val="en-AU"/>
        </w:rPr>
        <w:t xml:space="preserve">using the </w:t>
      </w:r>
      <w:r w:rsidR="00343B88" w:rsidRPr="001D1D71">
        <w:rPr>
          <w:lang w:val="en-AU"/>
        </w:rPr>
        <w:t>‘</w:t>
      </w:r>
      <w:r w:rsidR="00B21654" w:rsidRPr="001D1D71">
        <w:rPr>
          <w:lang w:val="en-AU"/>
        </w:rPr>
        <w:t>drop1</w:t>
      </w:r>
      <w:r w:rsidR="00343B88" w:rsidRPr="001D1D71">
        <w:rPr>
          <w:lang w:val="en-AU"/>
        </w:rPr>
        <w:t>’</w:t>
      </w:r>
      <w:r w:rsidR="00B21654" w:rsidRPr="001D1D71">
        <w:rPr>
          <w:lang w:val="en-AU"/>
        </w:rPr>
        <w:t xml:space="preserve"> function in the statistical software </w:t>
      </w:r>
      <w:r w:rsidR="009606BD" w:rsidRPr="001D1D71">
        <w:rPr>
          <w:lang w:val="en-AU"/>
        </w:rPr>
        <w:t>package ‘</w:t>
      </w:r>
      <w:r w:rsidR="00B21654" w:rsidRPr="001D1D71">
        <w:rPr>
          <w:lang w:val="en-AU"/>
        </w:rPr>
        <w:t>R</w:t>
      </w:r>
      <w:r w:rsidR="009606BD" w:rsidRPr="001D1D71">
        <w:rPr>
          <w:lang w:val="en-AU"/>
        </w:rPr>
        <w:t>’</w:t>
      </w:r>
      <w:r w:rsidR="00B21654" w:rsidRPr="001D1D71">
        <w:rPr>
          <w:lang w:val="en-AU"/>
        </w:rPr>
        <w:t xml:space="preserve"> (R Development Core Team 2012</w:t>
      </w:r>
      <w:r w:rsidR="00156235" w:rsidRPr="001D1D71">
        <w:rPr>
          <w:lang w:val="en-AU"/>
        </w:rPr>
        <w:t>)</w:t>
      </w:r>
      <w:r w:rsidR="00B21654" w:rsidRPr="001D1D71">
        <w:rPr>
          <w:lang w:val="en-AU"/>
        </w:rPr>
        <w:t>. GLMMs were conducted using the ‘glmer’ function in the package ‘lme4’</w:t>
      </w:r>
      <w:ins w:id="67" w:author="Rachael Maree Woods" w:date="2016-02-26T09:35:00Z">
        <w:r w:rsidR="001353FD">
          <w:rPr>
            <w:lang w:val="en-AU"/>
          </w:rPr>
          <w:t xml:space="preserve"> with the model optimiser ‘bobyqa’</w:t>
        </w:r>
      </w:ins>
      <w:ins w:id="68" w:author="Rachael Maree Woods" w:date="2016-02-26T09:36:00Z">
        <w:r w:rsidR="001353FD">
          <w:rPr>
            <w:lang w:val="en-AU"/>
          </w:rPr>
          <w:t xml:space="preserve"> to limit problems of over dispersion and convergence</w:t>
        </w:r>
      </w:ins>
      <w:r w:rsidR="00B21654" w:rsidRPr="001D1D71">
        <w:rPr>
          <w:lang w:val="en-AU"/>
        </w:rPr>
        <w:t xml:space="preserve"> </w:t>
      </w:r>
      <w:r w:rsidR="006B2A4C" w:rsidRPr="001D1D71">
        <w:rPr>
          <w:lang w:val="en-AU"/>
        </w:rPr>
        <w:fldChar w:fldCharType="begin"/>
      </w:r>
      <w:r w:rsidR="00EC48FA" w:rsidRPr="001D1D7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1D1D71">
        <w:rPr>
          <w:lang w:val="en-AU"/>
        </w:rPr>
        <w:fldChar w:fldCharType="separate"/>
      </w:r>
      <w:r w:rsidR="00EC48FA" w:rsidRPr="001D1D71">
        <w:rPr>
          <w:lang w:val="en-AU"/>
        </w:rPr>
        <w:t>(</w:t>
      </w:r>
      <w:hyperlink w:anchor="_ENREF_7" w:tooltip="Bates, 2012 #25" w:history="1">
        <w:r w:rsidR="00196F2F" w:rsidRPr="001D1D71">
          <w:rPr>
            <w:lang w:val="en-AU"/>
          </w:rPr>
          <w:t>Bates et al. 2012</w:t>
        </w:r>
      </w:hyperlink>
      <w:r w:rsidR="00EC48FA" w:rsidRPr="001D1D71">
        <w:rPr>
          <w:lang w:val="en-AU"/>
        </w:rPr>
        <w:t>)</w:t>
      </w:r>
      <w:r w:rsidR="006B2A4C" w:rsidRPr="001D1D71">
        <w:rPr>
          <w:lang w:val="en-AU"/>
        </w:rPr>
        <w:fldChar w:fldCharType="end"/>
      </w:r>
      <w:r w:rsidR="00B21654" w:rsidRPr="001D1D71">
        <w:rPr>
          <w:lang w:val="en-AU"/>
        </w:rPr>
        <w:t xml:space="preserve">. </w:t>
      </w:r>
    </w:p>
    <w:p w14:paraId="496F087D" w14:textId="77777777" w:rsidR="00AE0409" w:rsidRPr="001D1D71" w:rsidRDefault="00AE0409" w:rsidP="009219E1">
      <w:pPr>
        <w:spacing w:line="480" w:lineRule="auto"/>
        <w:rPr>
          <w:lang w:val="en-AU"/>
        </w:rPr>
      </w:pPr>
    </w:p>
    <w:p w14:paraId="43A575AE" w14:textId="53F8467C" w:rsidR="00B21654" w:rsidRPr="001D1D71" w:rsidRDefault="00ED64AD" w:rsidP="009219E1">
      <w:pPr>
        <w:spacing w:line="480" w:lineRule="auto"/>
        <w:rPr>
          <w:lang w:val="en-AU"/>
        </w:rPr>
      </w:pPr>
      <w:r w:rsidRPr="001D1D71">
        <w:rPr>
          <w:lang w:val="en-AU"/>
        </w:rPr>
        <w:t xml:space="preserve">Following model selection, </w:t>
      </w:r>
      <w:r w:rsidR="002E6FA4" w:rsidRPr="001D1D71">
        <w:rPr>
          <w:lang w:val="en-AU"/>
        </w:rPr>
        <w:t>hierarchical partitioning of variance</w:t>
      </w:r>
      <w:r w:rsidR="00975F6A" w:rsidRPr="001D1D71">
        <w:rPr>
          <w:lang w:val="en-AU"/>
        </w:rPr>
        <w:t xml:space="preserve"> (the function ‘hier.part’</w:t>
      </w:r>
      <w:r w:rsidR="00C37B4F">
        <w:rPr>
          <w:lang w:val="en-AU"/>
        </w:rPr>
        <w:t>)</w:t>
      </w:r>
      <w:r w:rsidR="00A80FD9">
        <w:rPr>
          <w:lang w:val="en-AU"/>
        </w:rPr>
        <w:t xml:space="preserve"> </w:t>
      </w:r>
      <w:r w:rsidR="0099663D">
        <w:rPr>
          <w:lang w:val="en-AU"/>
        </w:rPr>
        <w:t>(</w:t>
      </w:r>
      <w:r w:rsidR="00A80FD9" w:rsidRPr="00A80FD9">
        <w:rPr>
          <w:lang w:val="en-AU"/>
        </w:rPr>
        <w:t>Walsh and MacNally 2013</w:t>
      </w:r>
      <w:r w:rsidR="00C37B4F">
        <w:rPr>
          <w:lang w:val="en-AU"/>
        </w:rPr>
        <w:t>)</w:t>
      </w:r>
      <w:r w:rsidR="002E6FA4" w:rsidRPr="001D1D71">
        <w:rPr>
          <w:lang w:val="en-AU"/>
        </w:rPr>
        <w:t xml:space="preserve"> </w:t>
      </w:r>
      <w:r w:rsidR="001D2A94" w:rsidRPr="001D1D71">
        <w:rPr>
          <w:lang w:val="en-AU"/>
        </w:rPr>
        <w:t xml:space="preserve">was </w:t>
      </w:r>
      <w:r w:rsidR="00975F6A" w:rsidRPr="001D1D71">
        <w:rPr>
          <w:lang w:val="en-AU"/>
        </w:rPr>
        <w:t>used</w:t>
      </w:r>
      <w:r w:rsidR="001D2A94" w:rsidRPr="001D1D71">
        <w:rPr>
          <w:lang w:val="en-AU"/>
        </w:rPr>
        <w:t xml:space="preserve"> to determine the </w:t>
      </w:r>
      <w:r w:rsidRPr="001D1D71">
        <w:rPr>
          <w:lang w:val="en-AU"/>
        </w:rPr>
        <w:t xml:space="preserve">relative </w:t>
      </w:r>
      <w:r w:rsidR="00975F6A" w:rsidRPr="001D1D71">
        <w:rPr>
          <w:lang w:val="en-AU"/>
        </w:rPr>
        <w:t xml:space="preserve">amount of </w:t>
      </w:r>
      <w:r w:rsidRPr="001D1D71">
        <w:rPr>
          <w:lang w:val="en-AU"/>
        </w:rPr>
        <w:t xml:space="preserve">variance explained by the remaining </w:t>
      </w:r>
      <w:r w:rsidR="00B21654" w:rsidRPr="001D1D71">
        <w:rPr>
          <w:lang w:val="en-AU"/>
        </w:rPr>
        <w:t>factor</w:t>
      </w:r>
      <w:r w:rsidRPr="001D1D71">
        <w:rPr>
          <w:lang w:val="en-AU"/>
        </w:rPr>
        <w:t>s</w:t>
      </w:r>
      <w:r w:rsidR="00B21654" w:rsidRPr="001D1D71">
        <w:rPr>
          <w:lang w:val="en-AU"/>
        </w:rPr>
        <w:t xml:space="preserve"> </w:t>
      </w:r>
      <w:r w:rsidR="00975F6A" w:rsidRPr="001D1D71">
        <w:rPr>
          <w:lang w:val="en-AU"/>
        </w:rPr>
        <w:t>for each life stage</w:t>
      </w:r>
      <w:r w:rsidR="00AE0409" w:rsidRPr="001D1D71">
        <w:rPr>
          <w:lang w:val="en-AU"/>
        </w:rPr>
        <w:t xml:space="preserve">. </w:t>
      </w:r>
      <w:r w:rsidR="006D614A" w:rsidRPr="001D1D71">
        <w:rPr>
          <w:lang w:val="en-AU"/>
        </w:rPr>
        <w:t xml:space="preserve"> </w:t>
      </w:r>
    </w:p>
    <w:p w14:paraId="3DA07EFC" w14:textId="6CC74AFB" w:rsidR="00BB499C" w:rsidRDefault="00BB499C" w:rsidP="009219E1">
      <w:pPr>
        <w:spacing w:line="480" w:lineRule="auto"/>
        <w:rPr>
          <w:ins w:id="69" w:author="Rachael Maree Woods" w:date="2016-02-26T10:13:00Z"/>
          <w:lang w:val="en-AU"/>
        </w:rPr>
      </w:pPr>
    </w:p>
    <w:p w14:paraId="251F896C" w14:textId="0CD10F32" w:rsidR="00C44A9C" w:rsidRDefault="00C44A9C" w:rsidP="009219E1">
      <w:pPr>
        <w:spacing w:line="480" w:lineRule="auto"/>
        <w:rPr>
          <w:ins w:id="70" w:author="Rachael Maree Woods" w:date="2016-02-26T10:13:00Z"/>
          <w:lang w:val="en-AU"/>
        </w:rPr>
      </w:pPr>
      <w:ins w:id="71" w:author="Rachael Maree Woods" w:date="2016-02-26T10:13:00Z">
        <w:r>
          <w:rPr>
            <w:lang w:val="en-AU"/>
          </w:rPr>
          <w:t xml:space="preserve">Finally, we utilised real-world </w:t>
        </w:r>
      </w:ins>
      <w:ins w:id="72" w:author="Rachael Maree Woods" w:date="2016-02-26T10:14:00Z">
        <w:r>
          <w:rPr>
            <w:lang w:val="en-AU"/>
          </w:rPr>
          <w:t xml:space="preserve">water samples to show the applications of our </w:t>
        </w:r>
      </w:ins>
      <w:ins w:id="73" w:author="Rachael Maree Woods" w:date="2016-02-26T10:31:00Z">
        <w:r w:rsidR="009539FE">
          <w:rPr>
            <w:lang w:val="en-AU"/>
          </w:rPr>
          <w:t>created models</w:t>
        </w:r>
      </w:ins>
      <w:ins w:id="74" w:author="Rachael Maree Woods" w:date="2016-02-26T10:14:00Z">
        <w:r>
          <w:rPr>
            <w:lang w:val="en-AU"/>
          </w:rPr>
          <w:t xml:space="preserve"> for both fertilisation and larval survival. </w:t>
        </w:r>
        <w:r w:rsidR="003A3C6F">
          <w:rPr>
            <w:lang w:val="en-AU"/>
          </w:rPr>
          <w:t xml:space="preserve">Water samples were collected from three locations, two within Sydney at Chowder Bay within the </w:t>
        </w:r>
      </w:ins>
      <w:ins w:id="75" w:author="Rachael Maree Woods" w:date="2016-02-26T10:15:00Z">
        <w:r w:rsidR="003A3C6F">
          <w:rPr>
            <w:lang w:val="en-AU"/>
          </w:rPr>
          <w:t xml:space="preserve">harbour and Mona Vale outside the harbour as well as one sample </w:t>
        </w:r>
      </w:ins>
      <w:ins w:id="76" w:author="Rachael Maree Woods" w:date="2016-02-26T10:32:00Z">
        <w:r w:rsidR="009539FE">
          <w:rPr>
            <w:lang w:val="en-AU"/>
          </w:rPr>
          <w:t>from</w:t>
        </w:r>
      </w:ins>
      <w:ins w:id="77" w:author="Rachael Maree Woods" w:date="2016-02-26T10:15:00Z">
        <w:r w:rsidR="003A3C6F">
          <w:rPr>
            <w:lang w:val="en-AU"/>
          </w:rPr>
          <w:t xml:space="preserve"> Lizard Island on the Great Barrier Reef. These samples were tested for each of </w:t>
        </w:r>
      </w:ins>
      <w:ins w:id="78" w:author="Rachael Maree Woods" w:date="2016-02-26T10:32:00Z">
        <w:r w:rsidR="009539FE">
          <w:rPr>
            <w:lang w:val="en-AU"/>
          </w:rPr>
          <w:t xml:space="preserve">the </w:t>
        </w:r>
      </w:ins>
      <w:ins w:id="79" w:author="Rachael Maree Woods" w:date="2016-02-26T10:15:00Z">
        <w:r w:rsidR="003A3C6F">
          <w:rPr>
            <w:lang w:val="en-AU"/>
          </w:rPr>
          <w:t xml:space="preserve">factors used within both the </w:t>
        </w:r>
      </w:ins>
      <w:ins w:id="80" w:author="Rachael Maree Woods" w:date="2016-02-26T10:16:00Z">
        <w:r w:rsidR="003A3C6F">
          <w:rPr>
            <w:lang w:val="en-AU"/>
          </w:rPr>
          <w:t xml:space="preserve">fertisliation and larval survivorship analyses by </w:t>
        </w:r>
        <w:r w:rsidR="004A4D89">
          <w:rPr>
            <w:lang w:val="en-AU"/>
          </w:rPr>
          <w:t>an external laboratory</w:t>
        </w:r>
      </w:ins>
      <w:ins w:id="81" w:author="Rachael Maree Woods" w:date="2016-02-26T10:17:00Z">
        <w:r w:rsidR="004A4D89">
          <w:rPr>
            <w:lang w:val="en-AU"/>
          </w:rPr>
          <w:t xml:space="preserve">, </w:t>
        </w:r>
        <w:r w:rsidR="004A4D89" w:rsidRPr="004A4D89">
          <w:rPr>
            <w:lang w:val="en-AU"/>
            <w:rPrChange w:id="82" w:author="Rachael Maree Woods" w:date="2016-02-26T10:18:00Z">
              <w:rPr>
                <w:rFonts w:ascii="Tahoma" w:hAnsi="Tahoma" w:cs="Tahoma"/>
                <w:color w:val="000000"/>
                <w:sz w:val="18"/>
                <w:szCs w:val="18"/>
                <w:shd w:val="clear" w:color="auto" w:fill="F3F3F3"/>
              </w:rPr>
            </w:rPrChange>
          </w:rPr>
          <w:t>Envirolab Services Sydne</w:t>
        </w:r>
      </w:ins>
      <w:ins w:id="83" w:author="Rachael Maree Woods" w:date="2016-02-26T10:18:00Z">
        <w:r w:rsidR="004A4D89">
          <w:rPr>
            <w:lang w:val="en-AU"/>
          </w:rPr>
          <w:t xml:space="preserve">y. </w:t>
        </w:r>
      </w:ins>
      <w:ins w:id="84" w:author="Rachael Maree Woods" w:date="2016-02-26T10:33:00Z">
        <w:r w:rsidR="009539FE">
          <w:rPr>
            <w:lang w:val="en-AU"/>
          </w:rPr>
          <w:t xml:space="preserve">For each </w:t>
        </w:r>
      </w:ins>
      <w:ins w:id="85" w:author="Rachael Maree Woods" w:date="2016-02-26T10:34:00Z">
        <w:r w:rsidR="009539FE">
          <w:rPr>
            <w:lang w:val="en-AU"/>
          </w:rPr>
          <w:t>life history stage we calculated the percent</w:t>
        </w:r>
      </w:ins>
      <w:ins w:id="86" w:author="Rachael Maree Woods" w:date="2016-02-26T10:35:00Z">
        <w:r w:rsidR="009539FE">
          <w:rPr>
            <w:lang w:val="en-AU"/>
          </w:rPr>
          <w:t xml:space="preserve"> likelihood of success for both fertilisation and larval survival using each water sample</w:t>
        </w:r>
      </w:ins>
      <w:ins w:id="87" w:author="Rachael Maree Woods" w:date="2016-02-26T10:36:00Z">
        <w:r w:rsidR="009539FE">
          <w:rPr>
            <w:lang w:val="en-AU"/>
          </w:rPr>
          <w:t xml:space="preserve"> as well as the </w:t>
        </w:r>
      </w:ins>
      <w:ins w:id="88" w:author="Rachael Maree Woods" w:date="2016-02-26T10:37:00Z">
        <w:r w:rsidR="009539FE">
          <w:rPr>
            <w:lang w:val="en-AU"/>
          </w:rPr>
          <w:t>standard</w:t>
        </w:r>
      </w:ins>
      <w:ins w:id="89" w:author="Rachael Maree Woods" w:date="2016-02-26T10:36:00Z">
        <w:r w:rsidR="009539FE">
          <w:rPr>
            <w:lang w:val="en-AU"/>
          </w:rPr>
          <w:t xml:space="preserve"> error</w:t>
        </w:r>
      </w:ins>
      <w:ins w:id="90" w:author="Rachael Maree Woods" w:date="2016-02-26T10:35:00Z">
        <w:r w:rsidR="009539FE">
          <w:rPr>
            <w:lang w:val="en-AU"/>
          </w:rPr>
          <w:t xml:space="preserve">. </w:t>
        </w:r>
      </w:ins>
      <w:ins w:id="91" w:author="Rachael Maree Woods" w:date="2016-02-26T10:36:00Z">
        <w:r w:rsidR="009539FE">
          <w:rPr>
            <w:lang w:val="en-AU"/>
          </w:rPr>
          <w:t xml:space="preserve">We were then able to compare the likelihood of success at each location. </w:t>
        </w:r>
      </w:ins>
    </w:p>
    <w:p w14:paraId="7612D438" w14:textId="77777777" w:rsidR="00C44A9C" w:rsidRPr="001D1D71" w:rsidRDefault="00C44A9C" w:rsidP="009219E1">
      <w:pPr>
        <w:spacing w:line="480" w:lineRule="auto"/>
        <w:rPr>
          <w:lang w:val="en-AU"/>
        </w:rPr>
      </w:pPr>
    </w:p>
    <w:p w14:paraId="3DFA2DD3" w14:textId="19EECF41" w:rsidR="009539FE" w:rsidRDefault="00AD0265" w:rsidP="009219E1">
      <w:pPr>
        <w:spacing w:line="480" w:lineRule="auto"/>
        <w:rPr>
          <w:ins w:id="92" w:author="Rachael Maree Woods" w:date="2016-02-26T10:37:00Z"/>
          <w:lang w:val="en-AU"/>
        </w:rPr>
      </w:pPr>
      <w:r w:rsidRPr="001D1D71">
        <w:rPr>
          <w:lang w:val="en-AU"/>
        </w:rPr>
        <w:t>Finally, we calculated the</w:t>
      </w:r>
      <w:r w:rsidR="00157E06" w:rsidRPr="001D1D71">
        <w:rPr>
          <w:lang w:val="en-AU"/>
        </w:rPr>
        <w:t xml:space="preserve"> mean joint probability of progressing through both </w:t>
      </w:r>
      <w:r w:rsidR="001F5820" w:rsidRPr="001D1D71">
        <w:rPr>
          <w:lang w:val="en-AU"/>
        </w:rPr>
        <w:t>fertilisation</w:t>
      </w:r>
      <w:r w:rsidR="00157E06" w:rsidRPr="001D1D71">
        <w:rPr>
          <w:lang w:val="en-AU"/>
        </w:rPr>
        <w:t xml:space="preserve"> and larval stages for </w:t>
      </w:r>
      <w:del w:id="93" w:author="Rachael Maree Woods" w:date="2016-02-26T10:37:00Z">
        <w:r w:rsidR="00157E06" w:rsidRPr="001D1D71" w:rsidDel="009539FE">
          <w:rPr>
            <w:lang w:val="en-AU"/>
          </w:rPr>
          <w:delText>a given set of water properties</w:delText>
        </w:r>
        <w:r w:rsidRPr="001D1D71" w:rsidDel="009539FE">
          <w:rPr>
            <w:lang w:val="en-AU"/>
          </w:rPr>
          <w:delText xml:space="preserve"> </w:delText>
        </w:r>
        <w:r w:rsidR="00157E06" w:rsidRPr="001D1D71" w:rsidDel="009539FE">
          <w:rPr>
            <w:lang w:val="en-AU"/>
          </w:rPr>
          <w:delText xml:space="preserve">by </w:delText>
        </w:r>
        <w:r w:rsidR="00157E06" w:rsidRPr="001D1D71" w:rsidDel="009539FE">
          <w:rPr>
            <w:lang w:val="en-AU"/>
          </w:rPr>
          <w:lastRenderedPageBreak/>
          <w:delText>multiplying</w:delText>
        </w:r>
      </w:del>
      <w:ins w:id="94" w:author="Rachael Maree Woods" w:date="2016-02-26T10:37:00Z">
        <w:r w:rsidR="009539FE">
          <w:rPr>
            <w:lang w:val="en-AU"/>
          </w:rPr>
          <w:t>each given location</w:t>
        </w:r>
      </w:ins>
      <w:ins w:id="95" w:author="Rachael Maree Woods" w:date="2016-02-26T10:38:00Z">
        <w:r w:rsidR="009539FE">
          <w:rPr>
            <w:lang w:val="en-AU"/>
          </w:rPr>
          <w:t xml:space="preserve">. The standard error of each water sample was also calculated to determine the variation for each location. </w:t>
        </w:r>
      </w:ins>
    </w:p>
    <w:p w14:paraId="51345D2B" w14:textId="7269C640" w:rsidR="00BB499C" w:rsidRPr="001D1D71" w:rsidDel="009539FE" w:rsidRDefault="00157E06" w:rsidP="009219E1">
      <w:pPr>
        <w:spacing w:line="480" w:lineRule="auto"/>
        <w:rPr>
          <w:del w:id="96" w:author="Rachael Maree Woods" w:date="2016-02-26T10:38:00Z"/>
          <w:lang w:val="en-AU"/>
        </w:rPr>
      </w:pPr>
      <w:del w:id="97" w:author="Rachael Maree Woods" w:date="2016-02-26T10:38:00Z">
        <w:r w:rsidRPr="001D1D71" w:rsidDel="009539FE">
          <w:rPr>
            <w:lang w:val="en-AU"/>
          </w:rPr>
          <w:delText xml:space="preserve"> model estimates. </w:delText>
        </w:r>
        <w:r w:rsidR="00D2508E" w:rsidRPr="001D1D71" w:rsidDel="009539FE">
          <w:rPr>
            <w:lang w:val="en-AU"/>
          </w:rPr>
          <w:delText>Uncertainty</w:delText>
        </w:r>
        <w:r w:rsidRPr="001D1D71" w:rsidDel="009539FE">
          <w:rPr>
            <w:lang w:val="en-AU"/>
          </w:rPr>
          <w:delText xml:space="preserve"> estimates were </w:delText>
        </w:r>
        <w:r w:rsidR="00096B0A" w:rsidRPr="001D1D71" w:rsidDel="009539FE">
          <w:rPr>
            <w:lang w:val="en-AU"/>
          </w:rPr>
          <w:delText xml:space="preserve">estimated </w:delText>
        </w:r>
        <w:r w:rsidRPr="001D1D71" w:rsidDel="009539FE">
          <w:rPr>
            <w:lang w:val="en-AU"/>
          </w:rPr>
          <w:delText xml:space="preserve">using a Monte Carlo </w:delText>
        </w:r>
        <w:r w:rsidR="006D46AD" w:rsidRPr="001D1D71" w:rsidDel="009539FE">
          <w:rPr>
            <w:lang w:val="en-AU"/>
          </w:rPr>
          <w:delText>approach</w:delText>
        </w:r>
        <w:r w:rsidRPr="001D1D71" w:rsidDel="009539FE">
          <w:rPr>
            <w:lang w:val="en-AU"/>
          </w:rPr>
          <w:delText xml:space="preserve">, where 10,000 random variates from </w:delText>
        </w:r>
        <w:r w:rsidR="00DE09F3" w:rsidRPr="001D1D71" w:rsidDel="009539FE">
          <w:rPr>
            <w:lang w:val="en-AU"/>
          </w:rPr>
          <w:delText>the fixed effects component of the</w:delText>
        </w:r>
        <w:r w:rsidRPr="001D1D71" w:rsidDel="009539FE">
          <w:rPr>
            <w:lang w:val="en-AU"/>
          </w:rPr>
          <w:delText xml:space="preserve"> model distribution were multiplied</w:delText>
        </w:r>
        <w:r w:rsidR="00DE09F3" w:rsidRPr="001D1D71" w:rsidDel="009539FE">
          <w:rPr>
            <w:lang w:val="en-AU"/>
          </w:rPr>
          <w:delText>.  T</w:delText>
        </w:r>
        <w:r w:rsidRPr="001D1D71" w:rsidDel="009539FE">
          <w:rPr>
            <w:lang w:val="en-AU"/>
          </w:rPr>
          <w:delText xml:space="preserve">he 95% confidence intervals from </w:delText>
        </w:r>
        <w:r w:rsidR="001E63A7" w:rsidRPr="001D1D71" w:rsidDel="009539FE">
          <w:rPr>
            <w:lang w:val="en-AU"/>
          </w:rPr>
          <w:delText>this</w:delText>
        </w:r>
        <w:r w:rsidRPr="001D1D71" w:rsidDel="009539FE">
          <w:rPr>
            <w:lang w:val="en-AU"/>
          </w:rPr>
          <w:delText xml:space="preserve"> </w:delText>
        </w:r>
        <w:r w:rsidR="00DE09F3" w:rsidRPr="001D1D71" w:rsidDel="009539FE">
          <w:rPr>
            <w:lang w:val="en-AU"/>
          </w:rPr>
          <w:delText xml:space="preserve">final </w:delText>
        </w:r>
        <w:r w:rsidRPr="001D1D71" w:rsidDel="009539FE">
          <w:rPr>
            <w:lang w:val="en-AU"/>
          </w:rPr>
          <w:delText xml:space="preserve">distribution </w:delText>
        </w:r>
        <w:r w:rsidR="001E63A7" w:rsidRPr="001D1D71" w:rsidDel="009539FE">
          <w:rPr>
            <w:lang w:val="en-AU"/>
          </w:rPr>
          <w:delText xml:space="preserve">were </w:delText>
        </w:r>
        <w:r w:rsidRPr="001D1D71" w:rsidDel="009539FE">
          <w:rPr>
            <w:lang w:val="en-AU"/>
          </w:rPr>
          <w:delText>reported</w:delText>
        </w:r>
        <w:r w:rsidR="001E63A7" w:rsidRPr="001D1D71" w:rsidDel="009539FE">
          <w:rPr>
            <w:lang w:val="en-AU"/>
          </w:rPr>
          <w:delText xml:space="preserve"> (i.e., the 250th and 9750th ranked probability)</w:delText>
        </w:r>
        <w:r w:rsidRPr="001D1D71" w:rsidDel="009539FE">
          <w:rPr>
            <w:lang w:val="en-AU"/>
          </w:rPr>
          <w:delText>.</w:delText>
        </w:r>
      </w:del>
    </w:p>
    <w:p w14:paraId="56B383B4" w14:textId="77777777" w:rsidR="00763756" w:rsidRPr="001D1D71" w:rsidRDefault="00763756" w:rsidP="009219E1">
      <w:pPr>
        <w:pStyle w:val="CommentText"/>
        <w:spacing w:line="480" w:lineRule="auto"/>
        <w:rPr>
          <w:lang w:val="en-AU"/>
        </w:rPr>
      </w:pPr>
    </w:p>
    <w:p w14:paraId="3FD073E5" w14:textId="77777777" w:rsidR="00763756" w:rsidRPr="001D1D71" w:rsidRDefault="00B21654" w:rsidP="009219E1">
      <w:pPr>
        <w:pStyle w:val="heading10"/>
        <w:spacing w:line="480" w:lineRule="auto"/>
        <w:rPr>
          <w:rFonts w:ascii="Times New Roman" w:hAnsi="Times New Roman"/>
          <w:lang w:val="en-AU"/>
        </w:rPr>
      </w:pPr>
      <w:r w:rsidRPr="001D1D71">
        <w:rPr>
          <w:rFonts w:ascii="Times New Roman" w:hAnsi="Times New Roman"/>
          <w:lang w:val="en-AU"/>
        </w:rPr>
        <w:t>Results</w:t>
      </w:r>
    </w:p>
    <w:p w14:paraId="4965E018" w14:textId="08BD1465" w:rsidR="00B21654" w:rsidRPr="001D1D71" w:rsidRDefault="00521ACB" w:rsidP="009219E1">
      <w:pPr>
        <w:spacing w:line="480" w:lineRule="auto"/>
        <w:rPr>
          <w:lang w:val="en-AU"/>
        </w:rPr>
      </w:pPr>
      <w:r>
        <w:rPr>
          <w:lang w:val="en-AU"/>
        </w:rPr>
        <w:t xml:space="preserve">Copper, </w:t>
      </w:r>
      <w:ins w:id="98" w:author="Rachael Maree Woods" w:date="2016-02-26T10:38:00Z">
        <w:r w:rsidR="00AF6470">
          <w:rPr>
            <w:lang w:val="en-AU"/>
          </w:rPr>
          <w:t xml:space="preserve">sediment, </w:t>
        </w:r>
      </w:ins>
      <w:ins w:id="99" w:author="Rachael Maree Woods" w:date="2016-02-26T10:39:00Z">
        <w:r w:rsidR="00AF6470">
          <w:rPr>
            <w:lang w:val="en-AU"/>
          </w:rPr>
          <w:t>ammonium</w:t>
        </w:r>
      </w:ins>
      <w:ins w:id="100" w:author="Rachael Maree Woods" w:date="2016-02-26T10:38:00Z">
        <w:r w:rsidR="00AF6470">
          <w:rPr>
            <w:lang w:val="en-AU"/>
          </w:rPr>
          <w:t>,</w:t>
        </w:r>
      </w:ins>
      <w:del w:id="101" w:author="Rachael Maree Woods" w:date="2016-02-26T10:38:00Z">
        <w:r w:rsidDel="00AF6470">
          <w:rPr>
            <w:lang w:val="en-AU"/>
          </w:rPr>
          <w:delText>salinity</w:delText>
        </w:r>
      </w:del>
      <w:r>
        <w:rPr>
          <w:lang w:val="en-AU"/>
        </w:rPr>
        <w:t xml:space="preserve">, </w:t>
      </w:r>
      <w:del w:id="102" w:author="Rachael Maree Woods" w:date="2016-02-17T10:10:00Z">
        <w:r w:rsidDel="00DE3BDE">
          <w:rPr>
            <w:lang w:val="en-AU"/>
          </w:rPr>
          <w:delText>phosphor</w:delText>
        </w:r>
        <w:r w:rsidR="00B21654" w:rsidRPr="001D1D71" w:rsidDel="00DE3BDE">
          <w:rPr>
            <w:lang w:val="en-AU"/>
          </w:rPr>
          <w:delText xml:space="preserve">us </w:delText>
        </w:r>
      </w:del>
      <w:ins w:id="103" w:author="Rachael Maree Woods" w:date="2016-02-17T10:10:00Z">
        <w:r w:rsidR="00DE3BDE">
          <w:rPr>
            <w:lang w:val="en-AU"/>
          </w:rPr>
          <w:t>phosphate</w:t>
        </w:r>
        <w:r w:rsidR="00DE3BDE" w:rsidRPr="001D1D71">
          <w:rPr>
            <w:lang w:val="en-AU"/>
          </w:rPr>
          <w:t xml:space="preserve"> </w:t>
        </w:r>
      </w:ins>
      <w:r w:rsidR="00B21654" w:rsidRPr="001D1D71">
        <w:rPr>
          <w:lang w:val="en-AU"/>
        </w:rPr>
        <w:t xml:space="preserve">and </w:t>
      </w:r>
      <w:del w:id="104" w:author="Rachael Maree Woods" w:date="2016-02-26T10:39:00Z">
        <w:r w:rsidR="00B21654" w:rsidRPr="001D1D71" w:rsidDel="00AF6470">
          <w:rPr>
            <w:lang w:val="en-AU"/>
          </w:rPr>
          <w:delText xml:space="preserve">sediment </w:delText>
        </w:r>
      </w:del>
      <w:ins w:id="105" w:author="Rachael Maree Woods" w:date="2016-02-26T10:39:00Z">
        <w:r w:rsidR="00AF6470">
          <w:rPr>
            <w:lang w:val="en-AU"/>
          </w:rPr>
          <w:t>salinity</w:t>
        </w:r>
        <w:r w:rsidR="00AF6470" w:rsidRPr="001D1D71">
          <w:rPr>
            <w:lang w:val="en-AU"/>
          </w:rPr>
          <w:t xml:space="preserve"> </w:t>
        </w:r>
      </w:ins>
      <w:r w:rsidR="00E573E5" w:rsidRPr="001D1D71">
        <w:rPr>
          <w:lang w:val="en-AU"/>
        </w:rPr>
        <w:t xml:space="preserve">were retained in the final best model for </w:t>
      </w:r>
      <w:r w:rsidR="00B21654" w:rsidRPr="001D1D71">
        <w:rPr>
          <w:lang w:val="en-AU"/>
        </w:rPr>
        <w:t>fe</w:t>
      </w:r>
      <w:r w:rsidR="00544FFC" w:rsidRPr="001D1D71">
        <w:rPr>
          <w:lang w:val="en-AU"/>
        </w:rPr>
        <w:t>rtilisation probability (Table 2</w:t>
      </w:r>
      <w:r w:rsidR="00B21654" w:rsidRPr="001D1D71">
        <w:rPr>
          <w:lang w:val="en-AU"/>
        </w:rPr>
        <w:t xml:space="preserve">, </w:t>
      </w:r>
      <w:r w:rsidR="00C65F62" w:rsidRPr="001D1D71">
        <w:rPr>
          <w:lang w:val="en-AU"/>
        </w:rPr>
        <w:t xml:space="preserve">Fig. </w:t>
      </w:r>
      <w:r w:rsidR="00B21654" w:rsidRPr="001D1D71">
        <w:rPr>
          <w:lang w:val="en-AU"/>
        </w:rPr>
        <w:t xml:space="preserve">1).  </w:t>
      </w:r>
      <w:r w:rsidR="00183C58" w:rsidRPr="001D1D71">
        <w:rPr>
          <w:lang w:val="en-AU"/>
        </w:rPr>
        <w:t>S</w:t>
      </w:r>
      <w:r w:rsidR="00B21654" w:rsidRPr="001D1D71">
        <w:rPr>
          <w:lang w:val="en-AU"/>
        </w:rPr>
        <w:t xml:space="preserve">alinity had a significant quadratic effect, where fertilisation probability </w:t>
      </w:r>
      <w:r w:rsidR="00C15DDA" w:rsidRPr="001D1D71">
        <w:rPr>
          <w:lang w:val="en-AU"/>
        </w:rPr>
        <w:t>peaked</w:t>
      </w:r>
      <w:r w:rsidR="006462C7" w:rsidRPr="001D1D71">
        <w:rPr>
          <w:lang w:val="en-AU"/>
        </w:rPr>
        <w:t xml:space="preserve"> at </w:t>
      </w:r>
      <w:r w:rsidR="00E938CC" w:rsidRPr="001D1D71">
        <w:rPr>
          <w:lang w:val="en-AU"/>
        </w:rPr>
        <w:t xml:space="preserve">the </w:t>
      </w:r>
      <w:r w:rsidR="00A316B1" w:rsidRPr="001D1D71">
        <w:rPr>
          <w:lang w:val="en-AU"/>
        </w:rPr>
        <w:t xml:space="preserve">imposed </w:t>
      </w:r>
      <w:r w:rsidR="00E938CC" w:rsidRPr="001D1D71">
        <w:rPr>
          <w:lang w:val="en-AU"/>
        </w:rPr>
        <w:t>salinity of seawater (</w:t>
      </w:r>
      <w:r w:rsidR="006462C7" w:rsidRPr="001D1D71">
        <w:rPr>
          <w:lang w:val="en-AU"/>
        </w:rPr>
        <w:t>35</w:t>
      </w:r>
      <w:r w:rsidR="00E938CC" w:rsidRPr="001D1D71">
        <w:rPr>
          <w:lang w:val="en-AU"/>
        </w:rPr>
        <w:t xml:space="preserve"> </w:t>
      </w:r>
      <w:r w:rsidR="00B21654" w:rsidRPr="001D1D71">
        <w:rPr>
          <w:lang w:val="en-AU"/>
        </w:rPr>
        <w:t>psu</w:t>
      </w:r>
      <w:r w:rsidR="00E938CC" w:rsidRPr="001D1D71">
        <w:rPr>
          <w:lang w:val="en-AU"/>
        </w:rPr>
        <w:t>)</w:t>
      </w:r>
      <w:r w:rsidR="00B21654" w:rsidRPr="001D1D71">
        <w:rPr>
          <w:lang w:val="en-AU"/>
        </w:rPr>
        <w:t xml:space="preserve"> and declined at higher </w:t>
      </w:r>
      <w:r w:rsidR="00E938CC" w:rsidRPr="001D1D71">
        <w:rPr>
          <w:lang w:val="en-AU"/>
        </w:rPr>
        <w:t xml:space="preserve">and </w:t>
      </w:r>
      <w:r w:rsidR="00B21654" w:rsidRPr="001D1D71">
        <w:rPr>
          <w:lang w:val="en-AU"/>
        </w:rPr>
        <w:t>lower levels (</w:t>
      </w:r>
      <w:r w:rsidR="00C65F62" w:rsidRPr="001D1D71">
        <w:rPr>
          <w:lang w:val="en-AU"/>
        </w:rPr>
        <w:t xml:space="preserve">Fig. </w:t>
      </w:r>
      <w:r w:rsidR="00B21654" w:rsidRPr="001D1D71">
        <w:rPr>
          <w:lang w:val="en-AU"/>
        </w:rPr>
        <w:t xml:space="preserve">1b). Nitrate, </w:t>
      </w:r>
      <w:del w:id="106" w:author="Rachael Maree Woods" w:date="2016-02-26T10:40:00Z">
        <w:r w:rsidR="00B21654" w:rsidRPr="001D1D71" w:rsidDel="00AC757B">
          <w:rPr>
            <w:lang w:val="en-AU"/>
          </w:rPr>
          <w:delText xml:space="preserve">ammonium, </w:delText>
        </w:r>
      </w:del>
      <w:r w:rsidR="00B21654" w:rsidRPr="001D1D71">
        <w:rPr>
          <w:lang w:val="en-AU"/>
        </w:rPr>
        <w:t xml:space="preserve">zinc, cadmium, </w:t>
      </w:r>
      <w:r w:rsidR="00F15DF1" w:rsidRPr="001D1D71">
        <w:rPr>
          <w:lang w:val="en-AU"/>
        </w:rPr>
        <w:t>t</w:t>
      </w:r>
      <w:r w:rsidR="00B21654" w:rsidRPr="001D1D71">
        <w:rPr>
          <w:lang w:val="en-AU"/>
        </w:rPr>
        <w:t xml:space="preserve">ributyltin, pH and temperature did not have significant </w:t>
      </w:r>
      <w:r w:rsidR="00E60E75" w:rsidRPr="001D1D71">
        <w:rPr>
          <w:lang w:val="en-AU"/>
        </w:rPr>
        <w:t xml:space="preserve">influences </w:t>
      </w:r>
      <w:r w:rsidR="00B21654" w:rsidRPr="001D1D71">
        <w:rPr>
          <w:lang w:val="en-AU"/>
        </w:rPr>
        <w:t>o</w:t>
      </w:r>
      <w:r w:rsidR="00C15DDA" w:rsidRPr="001D1D71">
        <w:rPr>
          <w:lang w:val="en-AU"/>
        </w:rPr>
        <w:t>n</w:t>
      </w:r>
      <w:r w:rsidR="00B21654" w:rsidRPr="001D1D71">
        <w:rPr>
          <w:lang w:val="en-AU"/>
        </w:rPr>
        <w:t xml:space="preserve"> fertilisation probability and were </w:t>
      </w:r>
      <w:r w:rsidR="00FD6714" w:rsidRPr="001D1D71">
        <w:rPr>
          <w:lang w:val="en-AU"/>
        </w:rPr>
        <w:t>excluded</w:t>
      </w:r>
      <w:r w:rsidR="00B21654" w:rsidRPr="001D1D71">
        <w:rPr>
          <w:lang w:val="en-AU"/>
        </w:rPr>
        <w:t xml:space="preserve"> from the final model.</w:t>
      </w:r>
    </w:p>
    <w:p w14:paraId="6452D0E8" w14:textId="77777777" w:rsidR="00B21654" w:rsidRPr="001D1D71" w:rsidRDefault="00B21654" w:rsidP="009219E1">
      <w:pPr>
        <w:spacing w:line="480" w:lineRule="auto"/>
        <w:rPr>
          <w:lang w:val="en-AU"/>
        </w:rPr>
      </w:pPr>
    </w:p>
    <w:p w14:paraId="29F3588F" w14:textId="61F3AF8F" w:rsidR="00B21654" w:rsidRPr="001D1D71" w:rsidRDefault="00B21654" w:rsidP="009219E1">
      <w:pPr>
        <w:spacing w:line="480" w:lineRule="auto"/>
        <w:rPr>
          <w:lang w:val="en-AU"/>
        </w:rPr>
      </w:pPr>
      <w:r w:rsidRPr="001D1D71">
        <w:rPr>
          <w:lang w:val="en-AU"/>
        </w:rPr>
        <w:t xml:space="preserve">Copper, lead, </w:t>
      </w:r>
      <w:ins w:id="107" w:author="Rachael Maree Woods" w:date="2016-02-26T10:41:00Z">
        <w:r w:rsidR="00AC757B">
          <w:rPr>
            <w:lang w:val="en-AU"/>
          </w:rPr>
          <w:t xml:space="preserve">and </w:t>
        </w:r>
      </w:ins>
      <w:r w:rsidRPr="001D1D71">
        <w:rPr>
          <w:lang w:val="en-AU"/>
        </w:rPr>
        <w:t xml:space="preserve">temperature </w:t>
      </w:r>
      <w:del w:id="108" w:author="Rachael Maree Woods" w:date="2016-02-26T10:41:00Z">
        <w:r w:rsidRPr="001D1D71" w:rsidDel="00AC757B">
          <w:rPr>
            <w:lang w:val="en-AU"/>
          </w:rPr>
          <w:delText xml:space="preserve">and salinity </w:delText>
        </w:r>
      </w:del>
      <w:r w:rsidR="00823396" w:rsidRPr="001D1D71">
        <w:rPr>
          <w:lang w:val="en-AU"/>
        </w:rPr>
        <w:t xml:space="preserve">were retained in the final best model for </w:t>
      </w:r>
      <w:r w:rsidR="00544FFC" w:rsidRPr="001D1D71">
        <w:rPr>
          <w:lang w:val="en-AU"/>
        </w:rPr>
        <w:t>survivorship success (Table 3</w:t>
      </w:r>
      <w:r w:rsidRPr="001D1D71">
        <w:rPr>
          <w:lang w:val="en-AU"/>
        </w:rPr>
        <w:t xml:space="preserve">, Figure 2). </w:t>
      </w:r>
      <w:r w:rsidR="00823396" w:rsidRPr="001D1D71">
        <w:rPr>
          <w:lang w:val="en-AU"/>
        </w:rPr>
        <w:t>T</w:t>
      </w:r>
      <w:r w:rsidRPr="001D1D71">
        <w:rPr>
          <w:lang w:val="en-AU"/>
        </w:rPr>
        <w:t xml:space="preserve">emperature had a significant quadratic effect, where survivorship probability </w:t>
      </w:r>
      <w:r w:rsidR="00533A3B" w:rsidRPr="001D1D71">
        <w:rPr>
          <w:lang w:val="en-AU"/>
        </w:rPr>
        <w:t>peaked</w:t>
      </w:r>
      <w:r w:rsidRPr="001D1D71">
        <w:rPr>
          <w:lang w:val="en-AU"/>
        </w:rPr>
        <w:t xml:space="preserve"> at </w:t>
      </w:r>
      <w:r w:rsidR="00823396" w:rsidRPr="001D1D71">
        <w:rPr>
          <w:lang w:val="en-AU"/>
        </w:rPr>
        <w:t>the imposed tropical seawater temperatures (</w:t>
      </w:r>
      <w:r w:rsidRPr="001D1D71">
        <w:rPr>
          <w:lang w:val="en-AU"/>
        </w:rPr>
        <w:t>2</w:t>
      </w:r>
      <w:del w:id="109" w:author="Rachael Maree Woods" w:date="2016-02-26T10:41:00Z">
        <w:r w:rsidRPr="001D1D71" w:rsidDel="00AC757B">
          <w:rPr>
            <w:lang w:val="en-AU"/>
          </w:rPr>
          <w:delText>9</w:delText>
        </w:r>
      </w:del>
      <w:ins w:id="110" w:author="Rachael Maree Woods" w:date="2016-02-26T10:42:00Z">
        <w:r w:rsidR="00AC757B">
          <w:rPr>
            <w:lang w:val="en-AU"/>
          </w:rPr>
          <w:t>8</w:t>
        </w:r>
      </w:ins>
      <w:r w:rsidRPr="001D1D71">
        <w:rPr>
          <w:lang w:val="en-AU"/>
        </w:rPr>
        <w:sym w:font="Symbol" w:char="F0B0"/>
      </w:r>
      <w:r w:rsidRPr="001D1D71">
        <w:rPr>
          <w:lang w:val="en-AU"/>
        </w:rPr>
        <w:t>C</w:t>
      </w:r>
      <w:r w:rsidR="00823396" w:rsidRPr="001D1D71">
        <w:rPr>
          <w:lang w:val="en-AU"/>
        </w:rPr>
        <w:t>)</w:t>
      </w:r>
      <w:r w:rsidRPr="001D1D71">
        <w:rPr>
          <w:lang w:val="en-AU"/>
        </w:rPr>
        <w:t xml:space="preserve"> and declined at higher </w:t>
      </w:r>
      <w:r w:rsidR="00823396" w:rsidRPr="001D1D71">
        <w:rPr>
          <w:lang w:val="en-AU"/>
        </w:rPr>
        <w:t xml:space="preserve">and </w:t>
      </w:r>
      <w:r w:rsidRPr="001D1D71">
        <w:rPr>
          <w:lang w:val="en-AU"/>
        </w:rPr>
        <w:t>lower levels (Figure 2c).  Ammonium, mercury</w:t>
      </w:r>
      <w:ins w:id="111" w:author="Rachael Maree Woods" w:date="2016-02-26T10:42:00Z">
        <w:r w:rsidR="00AC757B">
          <w:rPr>
            <w:lang w:val="en-AU"/>
          </w:rPr>
          <w:t>,</w:t>
        </w:r>
      </w:ins>
      <w:r w:rsidRPr="001D1D71">
        <w:rPr>
          <w:lang w:val="en-AU"/>
        </w:rPr>
        <w:t xml:space="preserve"> </w:t>
      </w:r>
      <w:del w:id="112" w:author="Rachael Maree Woods" w:date="2016-02-26T10:42:00Z">
        <w:r w:rsidRPr="001D1D71" w:rsidDel="00AC757B">
          <w:rPr>
            <w:lang w:val="en-AU"/>
          </w:rPr>
          <w:delText xml:space="preserve">and </w:delText>
        </w:r>
      </w:del>
      <w:r w:rsidRPr="001D1D71">
        <w:rPr>
          <w:lang w:val="en-AU"/>
        </w:rPr>
        <w:t xml:space="preserve">pH </w:t>
      </w:r>
      <w:ins w:id="113" w:author="Rachael Maree Woods" w:date="2016-02-26T10:42:00Z">
        <w:r w:rsidR="00AC757B">
          <w:rPr>
            <w:lang w:val="en-AU"/>
          </w:rPr>
          <w:t xml:space="preserve">and salinity </w:t>
        </w:r>
      </w:ins>
      <w:r w:rsidRPr="001D1D71">
        <w:rPr>
          <w:lang w:val="en-AU"/>
        </w:rPr>
        <w:t>did not result in a significant effect on survivorship probability and were dropped from the final model.</w:t>
      </w:r>
    </w:p>
    <w:p w14:paraId="77992BEE" w14:textId="77777777" w:rsidR="00B21654" w:rsidRPr="001D1D71" w:rsidRDefault="00B21654" w:rsidP="009219E1">
      <w:pPr>
        <w:spacing w:line="480" w:lineRule="auto"/>
        <w:rPr>
          <w:lang w:val="en-AU"/>
        </w:rPr>
      </w:pPr>
    </w:p>
    <w:p w14:paraId="44122786" w14:textId="31214BF5" w:rsidR="00B21654" w:rsidRDefault="00B21654" w:rsidP="009219E1">
      <w:pPr>
        <w:spacing w:line="480" w:lineRule="auto"/>
        <w:rPr>
          <w:lang w:val="en-AU"/>
        </w:rPr>
      </w:pPr>
      <w:commentRangeStart w:id="114"/>
      <w:r w:rsidRPr="001D1D71">
        <w:rPr>
          <w:lang w:val="en-AU"/>
        </w:rPr>
        <w:lastRenderedPageBreak/>
        <w:t>Salinity and copper accounted for the highest level</w:t>
      </w:r>
      <w:r w:rsidR="00226F21" w:rsidRPr="001D1D71">
        <w:rPr>
          <w:lang w:val="en-AU"/>
        </w:rPr>
        <w:t>s</w:t>
      </w:r>
      <w:r w:rsidRPr="001D1D71">
        <w:rPr>
          <w:lang w:val="en-AU"/>
        </w:rPr>
        <w:t xml:space="preserve"> of variance </w:t>
      </w:r>
      <w:r w:rsidR="00142EB7" w:rsidRPr="001D1D71">
        <w:rPr>
          <w:lang w:val="en-AU"/>
        </w:rPr>
        <w:t>for the</w:t>
      </w:r>
      <w:r w:rsidRPr="001D1D71">
        <w:rPr>
          <w:lang w:val="en-AU"/>
        </w:rPr>
        <w:t xml:space="preserve"> fertilisation </w:t>
      </w:r>
      <w:r w:rsidR="0096619E" w:rsidRPr="001D1D71">
        <w:rPr>
          <w:lang w:val="en-AU"/>
        </w:rPr>
        <w:t>model</w:t>
      </w:r>
      <w:r w:rsidRPr="001D1D71">
        <w:rPr>
          <w:lang w:val="en-AU"/>
        </w:rPr>
        <w:t xml:space="preserve">, with sediment and </w:t>
      </w:r>
      <w:ins w:id="115" w:author="Rachael Maree Woods" w:date="2016-02-17T10:10:00Z">
        <w:r w:rsidR="00DE3BDE">
          <w:rPr>
            <w:lang w:val="en-AU"/>
          </w:rPr>
          <w:t>phosphate</w:t>
        </w:r>
        <w:r w:rsidR="00DE3BDE" w:rsidRPr="001D1D71">
          <w:rPr>
            <w:lang w:val="en-AU"/>
          </w:rPr>
          <w:t xml:space="preserve"> </w:t>
        </w:r>
      </w:ins>
      <w:del w:id="116" w:author="Rachael Maree Woods" w:date="2016-02-17T10:10:00Z">
        <w:r w:rsidRPr="001D1D71" w:rsidDel="00DE3BDE">
          <w:rPr>
            <w:lang w:val="en-AU"/>
          </w:rPr>
          <w:delText xml:space="preserve">phosphorus </w:delText>
        </w:r>
      </w:del>
      <w:r w:rsidRPr="001D1D71">
        <w:rPr>
          <w:lang w:val="en-AU"/>
        </w:rPr>
        <w:t>accounting for only 10% of all variance</w:t>
      </w:r>
      <w:r w:rsidR="00015F10" w:rsidRPr="001D1D71">
        <w:rPr>
          <w:lang w:val="en-AU"/>
        </w:rPr>
        <w:t xml:space="preserve"> (</w:t>
      </w:r>
      <w:r w:rsidR="00015F10" w:rsidRPr="009B0178">
        <w:rPr>
          <w:lang w:val="en-AU"/>
        </w:rPr>
        <w:t>Table</w:t>
      </w:r>
      <w:r w:rsidR="009B0178">
        <w:rPr>
          <w:lang w:val="en-AU"/>
        </w:rPr>
        <w:t xml:space="preserve"> 4</w:t>
      </w:r>
      <w:r w:rsidR="00015F10" w:rsidRPr="001D1D71">
        <w:rPr>
          <w:lang w:val="en-AU"/>
        </w:rPr>
        <w:t>)</w:t>
      </w:r>
      <w:r w:rsidRPr="001D1D71">
        <w:rPr>
          <w:lang w:val="en-AU"/>
        </w:rPr>
        <w:t>. Copper and temperature account</w:t>
      </w:r>
      <w:r w:rsidR="004C29EC" w:rsidRPr="001D1D71">
        <w:rPr>
          <w:lang w:val="en-AU"/>
        </w:rPr>
        <w:t>ed</w:t>
      </w:r>
      <w:r w:rsidRPr="001D1D71">
        <w:rPr>
          <w:lang w:val="en-AU"/>
        </w:rPr>
        <w:t xml:space="preserve"> for the </w:t>
      </w:r>
      <w:r w:rsidR="0061732D" w:rsidRPr="001D1D71">
        <w:rPr>
          <w:lang w:val="en-AU"/>
        </w:rPr>
        <w:t xml:space="preserve">highest levels of </w:t>
      </w:r>
      <w:r w:rsidRPr="001D1D71">
        <w:rPr>
          <w:lang w:val="en-AU"/>
        </w:rPr>
        <w:t xml:space="preserve">variance </w:t>
      </w:r>
      <w:r w:rsidR="0061732D" w:rsidRPr="001D1D71">
        <w:rPr>
          <w:lang w:val="en-AU"/>
        </w:rPr>
        <w:t xml:space="preserve">for </w:t>
      </w:r>
      <w:r w:rsidRPr="001D1D71">
        <w:rPr>
          <w:lang w:val="en-AU"/>
        </w:rPr>
        <w:t>the survivorship model</w:t>
      </w:r>
      <w:r w:rsidR="00F5088B" w:rsidRPr="001D1D71">
        <w:rPr>
          <w:lang w:val="en-AU"/>
        </w:rPr>
        <w:t>,</w:t>
      </w:r>
      <w:r w:rsidRPr="001D1D71">
        <w:rPr>
          <w:lang w:val="en-AU"/>
        </w:rPr>
        <w:t xml:space="preserve"> with salinity and lead accounting for a minimal amount (Table 4).</w:t>
      </w:r>
      <w:commentRangeEnd w:id="114"/>
      <w:r w:rsidR="00AC757B">
        <w:rPr>
          <w:rStyle w:val="CommentReference"/>
        </w:rPr>
        <w:commentReference w:id="114"/>
      </w:r>
    </w:p>
    <w:p w14:paraId="0DA53C8A" w14:textId="77777777" w:rsidR="00C9425C" w:rsidRDefault="00C9425C" w:rsidP="009219E1">
      <w:pPr>
        <w:spacing w:line="480" w:lineRule="auto"/>
        <w:rPr>
          <w:lang w:val="en-AU"/>
        </w:rPr>
      </w:pPr>
    </w:p>
    <w:p w14:paraId="07F1D83F" w14:textId="7E1A4BEC" w:rsidR="00C36E52" w:rsidRPr="00897C61" w:rsidDel="001B2051" w:rsidRDefault="00ED72A1" w:rsidP="00C36E52">
      <w:pPr>
        <w:pStyle w:val="NoSpacing"/>
        <w:spacing w:line="480" w:lineRule="auto"/>
        <w:rPr>
          <w:del w:id="117" w:author="Rachael Maree Woods" w:date="2016-02-26T11:24:00Z"/>
          <w:moveTo w:id="118" w:author="Rachael Maree Woods" w:date="2016-02-26T10:46:00Z"/>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By way of example</w:t>
      </w:r>
      <w:ins w:id="119" w:author="Rachael Maree Woods" w:date="2016-02-26T10:43:00Z">
        <w:r w:rsidR="00C36E52">
          <w:rPr>
            <w:rFonts w:ascii="Times New Roman" w:eastAsia="Times New Roman" w:hAnsi="Times New Roman"/>
            <w:sz w:val="24"/>
            <w:szCs w:val="20"/>
            <w:lang w:eastAsia="de-DE"/>
          </w:rPr>
          <w:t xml:space="preserve"> we used real-world water samples collected from Chowder Bay, Mona Vale and Lizard Island to </w:t>
        </w:r>
      </w:ins>
      <w:ins w:id="120" w:author="Rachael Maree Woods" w:date="2016-02-26T10:44:00Z">
        <w:r w:rsidR="00C36E52">
          <w:rPr>
            <w:rFonts w:ascii="Times New Roman" w:eastAsia="Times New Roman" w:hAnsi="Times New Roman"/>
            <w:sz w:val="24"/>
            <w:szCs w:val="20"/>
            <w:lang w:eastAsia="de-DE"/>
          </w:rPr>
          <w:t>assess</w:t>
        </w:r>
      </w:ins>
      <w:ins w:id="121" w:author="Rachael Maree Woods" w:date="2016-02-26T10:43:00Z">
        <w:r w:rsidR="00C36E52">
          <w:rPr>
            <w:rFonts w:ascii="Times New Roman" w:eastAsia="Times New Roman" w:hAnsi="Times New Roman"/>
            <w:sz w:val="24"/>
            <w:szCs w:val="20"/>
            <w:lang w:eastAsia="de-DE"/>
          </w:rPr>
          <w:t xml:space="preserve"> the </w:t>
        </w:r>
      </w:ins>
      <w:ins w:id="122" w:author="Rachael Maree Woods" w:date="2016-02-26T10:44:00Z">
        <w:r w:rsidR="00C36E52">
          <w:rPr>
            <w:rFonts w:ascii="Times New Roman" w:eastAsia="Times New Roman" w:hAnsi="Times New Roman"/>
            <w:sz w:val="24"/>
            <w:szCs w:val="20"/>
            <w:lang w:eastAsia="de-DE"/>
          </w:rPr>
          <w:t>probability of success</w:t>
        </w:r>
        <w:r w:rsidR="00127D4A">
          <w:rPr>
            <w:rFonts w:ascii="Times New Roman" w:eastAsia="Times New Roman" w:hAnsi="Times New Roman"/>
            <w:sz w:val="24"/>
            <w:szCs w:val="20"/>
            <w:lang w:eastAsia="de-DE"/>
          </w:rPr>
          <w:t xml:space="preserve"> under</w:t>
        </w:r>
      </w:ins>
      <w:ins w:id="123" w:author="Rachael Maree Woods" w:date="2016-02-26T11:20:00Z">
        <w:r w:rsidR="00127D4A">
          <w:rPr>
            <w:rFonts w:ascii="Times New Roman" w:eastAsia="Times New Roman" w:hAnsi="Times New Roman"/>
            <w:sz w:val="24"/>
            <w:szCs w:val="20"/>
            <w:lang w:eastAsia="de-DE"/>
          </w:rPr>
          <w:t xml:space="preserve"> varying</w:t>
        </w:r>
      </w:ins>
      <w:ins w:id="124" w:author="Rachael Maree Woods" w:date="2016-02-26T10:44:00Z">
        <w:r w:rsidR="00C36E52">
          <w:rPr>
            <w:rFonts w:ascii="Times New Roman" w:eastAsia="Times New Roman" w:hAnsi="Times New Roman"/>
            <w:sz w:val="24"/>
            <w:szCs w:val="20"/>
            <w:lang w:eastAsia="de-DE"/>
          </w:rPr>
          <w:t xml:space="preserve"> water </w:t>
        </w:r>
      </w:ins>
      <w:del w:id="125" w:author="Rachael Maree Woods" w:date="2016-02-26T10:43:00Z">
        <w:r w:rsidRPr="00897C61" w:rsidDel="00C36E52">
          <w:rPr>
            <w:rFonts w:ascii="Times New Roman" w:eastAsia="Times New Roman" w:hAnsi="Times New Roman"/>
            <w:sz w:val="24"/>
            <w:szCs w:val="20"/>
            <w:lang w:eastAsia="de-DE"/>
          </w:rPr>
          <w:delText xml:space="preserve">, </w:delText>
        </w:r>
      </w:del>
      <w:ins w:id="126" w:author="Rachael Maree Woods" w:date="2016-02-26T10:44:00Z">
        <w:r w:rsidR="00C36E52">
          <w:rPr>
            <w:rFonts w:ascii="Times New Roman" w:eastAsia="Times New Roman" w:hAnsi="Times New Roman"/>
            <w:sz w:val="24"/>
            <w:szCs w:val="20"/>
            <w:lang w:eastAsia="de-DE"/>
          </w:rPr>
          <w:t xml:space="preserve">quality. </w:t>
        </w:r>
      </w:ins>
      <w:ins w:id="127" w:author="Rachael Maree Woods" w:date="2016-02-26T11:21:00Z">
        <w:r w:rsidR="004C175C">
          <w:rPr>
            <w:rFonts w:ascii="Times New Roman" w:eastAsia="Times New Roman" w:hAnsi="Times New Roman"/>
            <w:sz w:val="24"/>
            <w:szCs w:val="20"/>
            <w:lang w:eastAsia="de-DE"/>
          </w:rPr>
          <w:t>Chowder bay</w:t>
        </w:r>
      </w:ins>
      <w:ins w:id="128" w:author="Rachael Maree Woods" w:date="2016-02-26T10:47:00Z">
        <w:r w:rsidR="00E71073">
          <w:rPr>
            <w:rFonts w:ascii="Times New Roman" w:eastAsia="Times New Roman" w:hAnsi="Times New Roman"/>
            <w:sz w:val="24"/>
            <w:szCs w:val="20"/>
            <w:lang w:eastAsia="de-DE"/>
          </w:rPr>
          <w:t xml:space="preserve"> within Sydne</w:t>
        </w:r>
      </w:ins>
      <w:ins w:id="129" w:author="Rachael Maree Woods" w:date="2016-02-26T10:48:00Z">
        <w:r w:rsidR="00E71073">
          <w:rPr>
            <w:rFonts w:ascii="Times New Roman" w:eastAsia="Times New Roman" w:hAnsi="Times New Roman"/>
            <w:sz w:val="24"/>
            <w:szCs w:val="20"/>
            <w:lang w:eastAsia="de-DE"/>
          </w:rPr>
          <w:t xml:space="preserve">y showed </w:t>
        </w:r>
      </w:ins>
      <w:ins w:id="130" w:author="Rachael Maree Woods" w:date="2016-02-26T11:21:00Z">
        <w:r w:rsidR="004C175C">
          <w:rPr>
            <w:rFonts w:ascii="Times New Roman" w:eastAsia="Times New Roman" w:hAnsi="Times New Roman"/>
            <w:sz w:val="24"/>
            <w:szCs w:val="20"/>
            <w:lang w:eastAsia="de-DE"/>
          </w:rPr>
          <w:t xml:space="preserve">a </w:t>
        </w:r>
      </w:ins>
      <w:ins w:id="131" w:author="Rachael Maree Woods" w:date="2016-02-26T11:22:00Z">
        <w:r w:rsidR="004C175C">
          <w:rPr>
            <w:rFonts w:ascii="Times New Roman" w:eastAsia="Times New Roman" w:hAnsi="Times New Roman"/>
            <w:sz w:val="24"/>
            <w:szCs w:val="20"/>
            <w:lang w:eastAsia="de-DE"/>
          </w:rPr>
          <w:t>consistently</w:t>
        </w:r>
      </w:ins>
      <w:ins w:id="132" w:author="Rachael Maree Woods" w:date="2016-02-26T11:21:00Z">
        <w:r w:rsidR="004C175C">
          <w:rPr>
            <w:rFonts w:ascii="Times New Roman" w:eastAsia="Times New Roman" w:hAnsi="Times New Roman"/>
            <w:sz w:val="24"/>
            <w:szCs w:val="20"/>
            <w:lang w:eastAsia="de-DE"/>
          </w:rPr>
          <w:t xml:space="preserve"> lower level of success </w:t>
        </w:r>
      </w:ins>
      <w:ins w:id="133" w:author="Rachael Maree Woods" w:date="2016-02-26T11:22:00Z">
        <w:r w:rsidR="004C175C">
          <w:rPr>
            <w:rFonts w:ascii="Times New Roman" w:eastAsia="Times New Roman" w:hAnsi="Times New Roman"/>
            <w:sz w:val="24"/>
            <w:szCs w:val="20"/>
            <w:lang w:eastAsia="de-DE"/>
          </w:rPr>
          <w:t xml:space="preserve">for both fertilisation and larval survivorship with Mona </w:t>
        </w:r>
      </w:ins>
      <w:ins w:id="134" w:author="Rachael Maree Woods" w:date="2016-02-26T11:23:00Z">
        <w:r w:rsidR="004C175C">
          <w:rPr>
            <w:rFonts w:ascii="Times New Roman" w:eastAsia="Times New Roman" w:hAnsi="Times New Roman"/>
            <w:sz w:val="24"/>
            <w:szCs w:val="20"/>
            <w:lang w:eastAsia="de-DE"/>
          </w:rPr>
          <w:t xml:space="preserve">Vale and Lizard Island showing a high level of success across both life history stages. </w:t>
        </w:r>
      </w:ins>
      <w:ins w:id="135" w:author="Rachael Maree Woods" w:date="2016-02-26T10:44:00Z">
        <w:r w:rsidR="00C36E52">
          <w:rPr>
            <w:rFonts w:ascii="Times New Roman" w:eastAsia="Times New Roman" w:hAnsi="Times New Roman"/>
            <w:sz w:val="24"/>
            <w:szCs w:val="20"/>
            <w:lang w:eastAsia="de-DE"/>
          </w:rPr>
          <w:t xml:space="preserve">We then ran a model </w:t>
        </w:r>
      </w:ins>
      <w:ins w:id="136" w:author="Rachael Maree Woods" w:date="2016-02-26T10:45:00Z">
        <w:r w:rsidR="00C36E52">
          <w:rPr>
            <w:rFonts w:ascii="Times New Roman" w:eastAsia="Times New Roman" w:hAnsi="Times New Roman"/>
            <w:sz w:val="24"/>
            <w:szCs w:val="20"/>
            <w:lang w:eastAsia="de-DE"/>
          </w:rPr>
          <w:t>combining both life history stages (fertilisation and larval survivorship) to determine the suc</w:t>
        </w:r>
      </w:ins>
      <w:ins w:id="137" w:author="Rachael Maree Woods" w:date="2016-02-26T10:46:00Z">
        <w:r w:rsidR="00C36E52">
          <w:rPr>
            <w:rFonts w:ascii="Times New Roman" w:eastAsia="Times New Roman" w:hAnsi="Times New Roman"/>
            <w:sz w:val="24"/>
            <w:szCs w:val="20"/>
            <w:lang w:eastAsia="de-DE"/>
          </w:rPr>
          <w:t xml:space="preserve">cess of a single egg through development to settlement competency (FIG). </w:t>
        </w:r>
      </w:ins>
      <w:moveToRangeStart w:id="138" w:author="Rachael Maree Woods" w:date="2016-02-26T10:46:00Z" w:name="move444246927"/>
      <w:moveTo w:id="139" w:author="Rachael Maree Woods" w:date="2016-02-26T10:46:00Z">
        <w:r w:rsidR="00C36E52">
          <w:rPr>
            <w:rFonts w:ascii="Times New Roman" w:eastAsia="Times New Roman" w:hAnsi="Times New Roman"/>
            <w:sz w:val="24"/>
            <w:szCs w:val="20"/>
            <w:lang w:eastAsia="de-DE"/>
          </w:rPr>
          <w:t>This analysis showed that the</w:t>
        </w:r>
        <w:r w:rsidR="00C36E52" w:rsidRPr="00897C61">
          <w:rPr>
            <w:rFonts w:ascii="Times New Roman" w:eastAsia="Times New Roman" w:hAnsi="Times New Roman"/>
            <w:sz w:val="24"/>
            <w:szCs w:val="20"/>
            <w:lang w:eastAsia="de-DE"/>
          </w:rPr>
          <w:t xml:space="preserve"> probability of larvae surviving through both stages of development is </w:t>
        </w:r>
        <w:del w:id="140" w:author="Rachael Maree Woods" w:date="2016-02-26T11:23:00Z">
          <w:r w:rsidR="00C36E52" w:rsidRPr="00897C61" w:rsidDel="004C175C">
            <w:rPr>
              <w:rFonts w:ascii="Times New Roman" w:eastAsia="Times New Roman" w:hAnsi="Times New Roman"/>
              <w:sz w:val="24"/>
              <w:szCs w:val="20"/>
              <w:lang w:eastAsia="de-DE"/>
            </w:rPr>
            <w:delText xml:space="preserve">much </w:delText>
          </w:r>
        </w:del>
        <w:r w:rsidR="00C36E52" w:rsidRPr="00897C61">
          <w:rPr>
            <w:rFonts w:ascii="Times New Roman" w:eastAsia="Times New Roman" w:hAnsi="Times New Roman"/>
            <w:sz w:val="24"/>
            <w:szCs w:val="20"/>
            <w:lang w:eastAsia="de-DE"/>
          </w:rPr>
          <w:t xml:space="preserve">lower </w:t>
        </w:r>
        <w:del w:id="141" w:author="Rachael Maree Woods" w:date="2016-02-26T11:24:00Z">
          <w:r w:rsidR="00C36E52" w:rsidRPr="00897C61" w:rsidDel="004C175C">
            <w:rPr>
              <w:rFonts w:ascii="Times New Roman" w:eastAsia="Times New Roman" w:hAnsi="Times New Roman"/>
              <w:sz w:val="24"/>
              <w:szCs w:val="20"/>
              <w:lang w:eastAsia="de-DE"/>
            </w:rPr>
            <w:delText>in this case when</w:delText>
          </w:r>
        </w:del>
      </w:moveTo>
      <w:ins w:id="142" w:author="Rachael Maree Woods" w:date="2016-02-26T11:24:00Z">
        <w:r w:rsidR="004C175C">
          <w:rPr>
            <w:rFonts w:ascii="Times New Roman" w:eastAsia="Times New Roman" w:hAnsi="Times New Roman"/>
            <w:sz w:val="24"/>
            <w:szCs w:val="20"/>
            <w:lang w:eastAsia="de-DE"/>
          </w:rPr>
          <w:t>when combined</w:t>
        </w:r>
      </w:ins>
      <w:moveTo w:id="143" w:author="Rachael Maree Woods" w:date="2016-02-26T10:46:00Z">
        <w:r w:rsidR="00C36E52" w:rsidRPr="00897C61">
          <w:rPr>
            <w:rFonts w:ascii="Times New Roman" w:eastAsia="Times New Roman" w:hAnsi="Times New Roman"/>
            <w:sz w:val="24"/>
            <w:szCs w:val="20"/>
            <w:lang w:eastAsia="de-DE"/>
          </w:rPr>
          <w:t xml:space="preserve"> compared to each individual stage</w:t>
        </w:r>
        <w:r w:rsidR="00C36E52">
          <w:rPr>
            <w:rFonts w:ascii="Times New Roman" w:eastAsia="Times New Roman" w:hAnsi="Times New Roman"/>
            <w:sz w:val="24"/>
            <w:szCs w:val="20"/>
            <w:lang w:eastAsia="de-DE"/>
          </w:rPr>
          <w:t xml:space="preserve">. </w:t>
        </w:r>
      </w:moveTo>
      <w:ins w:id="144" w:author="Rachael Maree Woods" w:date="2016-02-26T11:24:00Z">
        <w:r w:rsidR="001B2051">
          <w:rPr>
            <w:rFonts w:ascii="Times New Roman" w:eastAsia="Times New Roman" w:hAnsi="Times New Roman"/>
            <w:sz w:val="24"/>
            <w:szCs w:val="20"/>
            <w:lang w:eastAsia="de-DE"/>
          </w:rPr>
          <w:t>Within this analysis Mona Vale and Lizard Island again had a great proportion of successful larvae compared to Chowder Bay.</w:t>
        </w:r>
      </w:ins>
    </w:p>
    <w:moveToRangeEnd w:id="138"/>
    <w:p w14:paraId="789D4904" w14:textId="129B152A" w:rsidR="00ED72A1" w:rsidRPr="00897C61" w:rsidDel="00C36E52" w:rsidRDefault="00ED72A1" w:rsidP="00ED72A1">
      <w:pPr>
        <w:pStyle w:val="NoSpacing"/>
        <w:spacing w:line="480" w:lineRule="auto"/>
        <w:rPr>
          <w:del w:id="145" w:author="Rachael Maree Woods" w:date="2016-02-26T10:46:00Z"/>
          <w:rFonts w:ascii="Times New Roman" w:eastAsia="Times New Roman" w:hAnsi="Times New Roman"/>
          <w:sz w:val="24"/>
          <w:szCs w:val="20"/>
          <w:lang w:eastAsia="de-DE"/>
        </w:rPr>
      </w:pPr>
      <w:del w:id="146" w:author="Rachael Maree Woods" w:date="2016-02-26T10:46:00Z">
        <w:r w:rsidRPr="00897C61" w:rsidDel="00C36E52">
          <w:rPr>
            <w:rFonts w:ascii="Times New Roman" w:eastAsia="Times New Roman" w:hAnsi="Times New Roman"/>
            <w:sz w:val="24"/>
            <w:szCs w:val="20"/>
            <w:lang w:eastAsia="de-DE"/>
          </w:rPr>
          <w:delText xml:space="preserve">we ran a combined model of survival to assess the joint probability of success for the range of salinity used in the experimental data (Fig 3). </w:delText>
        </w:r>
      </w:del>
      <w:moveFromRangeStart w:id="147" w:author="Rachael Maree Woods" w:date="2016-02-26T10:46:00Z" w:name="move444246927"/>
      <w:moveFrom w:id="148" w:author="Rachael Maree Woods" w:date="2016-02-26T10:46:00Z">
        <w:del w:id="149" w:author="Rachael Maree Woods" w:date="2016-02-26T10:46:00Z">
          <w:r w:rsidDel="00C36E52">
            <w:rPr>
              <w:rFonts w:ascii="Times New Roman" w:eastAsia="Times New Roman" w:hAnsi="Times New Roman"/>
              <w:sz w:val="24"/>
              <w:szCs w:val="20"/>
              <w:lang w:eastAsia="de-DE"/>
            </w:rPr>
            <w:delText>This analysis showed that the</w:delText>
          </w:r>
          <w:r w:rsidRPr="00897C61" w:rsidDel="00C36E52">
            <w:rPr>
              <w:rFonts w:ascii="Times New Roman" w:eastAsia="Times New Roman" w:hAnsi="Times New Roman"/>
              <w:sz w:val="24"/>
              <w:szCs w:val="20"/>
              <w:lang w:eastAsia="de-DE"/>
            </w:rPr>
            <w:delText xml:space="preserve"> probability of larvae surviving through both stages of development is much lower in this case when compared to each individual stage</w:delText>
          </w:r>
          <w:r w:rsidDel="00C36E52">
            <w:rPr>
              <w:rFonts w:ascii="Times New Roman" w:eastAsia="Times New Roman" w:hAnsi="Times New Roman"/>
              <w:sz w:val="24"/>
              <w:szCs w:val="20"/>
              <w:lang w:eastAsia="de-DE"/>
            </w:rPr>
            <w:delText xml:space="preserve">. </w:delText>
          </w:r>
        </w:del>
      </w:moveFrom>
      <w:moveFromRangeEnd w:id="147"/>
    </w:p>
    <w:p w14:paraId="7A95FB8D" w14:textId="77777777" w:rsidR="00ED72A1" w:rsidRDefault="00ED72A1" w:rsidP="00C36E52">
      <w:pPr>
        <w:pStyle w:val="NoSpacing"/>
        <w:spacing w:line="480" w:lineRule="auto"/>
        <w:rPr>
          <w:rFonts w:ascii="Times New Roman" w:hAnsi="Times New Roman"/>
        </w:rPr>
        <w:pPrChange w:id="150" w:author="Rachael Maree Woods" w:date="2016-02-26T10:46:00Z">
          <w:pPr>
            <w:pStyle w:val="heading10"/>
            <w:spacing w:line="480" w:lineRule="auto"/>
          </w:pPr>
        </w:pPrChange>
      </w:pPr>
    </w:p>
    <w:p w14:paraId="18DD15EF" w14:textId="7955F9D4" w:rsidR="00897C61" w:rsidRPr="00897C61" w:rsidRDefault="00B21654" w:rsidP="00897C61">
      <w:pPr>
        <w:pStyle w:val="heading10"/>
        <w:spacing w:line="480" w:lineRule="auto"/>
        <w:rPr>
          <w:rFonts w:ascii="Times New Roman" w:hAnsi="Times New Roman"/>
          <w:lang w:val="en-AU"/>
        </w:rPr>
      </w:pPr>
      <w:commentRangeStart w:id="151"/>
      <w:r w:rsidRPr="001D1D71">
        <w:rPr>
          <w:rFonts w:ascii="Times New Roman" w:hAnsi="Times New Roman"/>
          <w:lang w:val="en-AU"/>
        </w:rPr>
        <w:lastRenderedPageBreak/>
        <w:t>Discussion</w:t>
      </w:r>
      <w:commentRangeEnd w:id="151"/>
      <w:r w:rsidR="009E3EAA">
        <w:rPr>
          <w:rStyle w:val="CommentReference"/>
          <w:rFonts w:ascii="Times New Roman" w:hAnsi="Times New Roman"/>
          <w:b w:val="0"/>
        </w:rPr>
        <w:commentReference w:id="151"/>
      </w:r>
    </w:p>
    <w:p w14:paraId="749F1E8E" w14:textId="3821EEB0"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Coral fertilisation success and larval survivorship were affected by multiple water quality factors and </w:t>
      </w:r>
      <w:r w:rsidR="005E18D7">
        <w:rPr>
          <w:rFonts w:ascii="Times New Roman" w:eastAsia="Times New Roman" w:hAnsi="Times New Roman"/>
          <w:sz w:val="24"/>
          <w:szCs w:val="20"/>
          <w:lang w:eastAsia="de-DE"/>
        </w:rPr>
        <w:t>significantly, our approach</w:t>
      </w:r>
      <w:r w:rsidR="005E18D7" w:rsidRPr="00897C61">
        <w:rPr>
          <w:rFonts w:ascii="Times New Roman" w:eastAsia="Times New Roman" w:hAnsi="Times New Roman"/>
          <w:sz w:val="24"/>
          <w:szCs w:val="20"/>
          <w:lang w:eastAsia="de-DE"/>
        </w:rPr>
        <w:t xml:space="preserve"> </w:t>
      </w:r>
      <w:r w:rsidR="005E18D7">
        <w:rPr>
          <w:rFonts w:ascii="Times New Roman" w:eastAsia="Times New Roman" w:hAnsi="Times New Roman"/>
          <w:sz w:val="24"/>
          <w:szCs w:val="20"/>
          <w:lang w:eastAsia="de-DE"/>
        </w:rPr>
        <w:t xml:space="preserve">allowed us to </w:t>
      </w:r>
      <w:r w:rsidRPr="00897C61">
        <w:rPr>
          <w:rFonts w:ascii="Times New Roman" w:eastAsia="Times New Roman" w:hAnsi="Times New Roman"/>
          <w:sz w:val="24"/>
          <w:szCs w:val="20"/>
          <w:lang w:eastAsia="de-DE"/>
        </w:rPr>
        <w:t>estimate the relative importance of these factors (Table 2 and 3</w:t>
      </w:r>
      <w:r w:rsidR="00521ACB">
        <w:rPr>
          <w:rFonts w:ascii="Times New Roman" w:eastAsia="Times New Roman" w:hAnsi="Times New Roman"/>
          <w:sz w:val="24"/>
          <w:szCs w:val="20"/>
          <w:lang w:eastAsia="de-DE"/>
        </w:rPr>
        <w:t xml:space="preserve">). Suspended sediment, </w:t>
      </w:r>
      <w:ins w:id="152" w:author="Rachael Maree Woods" w:date="2016-02-26T11:25:00Z">
        <w:r w:rsidR="00F61117">
          <w:rPr>
            <w:rFonts w:ascii="Times New Roman" w:eastAsia="Times New Roman" w:hAnsi="Times New Roman"/>
            <w:sz w:val="24"/>
            <w:szCs w:val="20"/>
            <w:lang w:eastAsia="de-DE"/>
          </w:rPr>
          <w:t xml:space="preserve">copper, ammonium, </w:t>
        </w:r>
      </w:ins>
      <w:del w:id="153"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us</w:delText>
        </w:r>
      </w:del>
      <w:ins w:id="154" w:author="Rachael Maree Woods" w:date="2016-02-17T10:11:00Z">
        <w:r w:rsidR="00DE3BDE">
          <w:rPr>
            <w:rFonts w:ascii="Times New Roman" w:eastAsia="Times New Roman" w:hAnsi="Times New Roman"/>
            <w:sz w:val="24"/>
            <w:szCs w:val="20"/>
            <w:lang w:eastAsia="de-DE"/>
          </w:rPr>
          <w:t>phosphate</w:t>
        </w:r>
      </w:ins>
      <w:del w:id="155" w:author="Rachael Maree Woods" w:date="2016-02-26T11:25:00Z">
        <w:r w:rsidRPr="00897C61" w:rsidDel="00F61117">
          <w:rPr>
            <w:rFonts w:ascii="Times New Roman" w:eastAsia="Times New Roman" w:hAnsi="Times New Roman"/>
            <w:sz w:val="24"/>
            <w:szCs w:val="20"/>
            <w:lang w:eastAsia="de-DE"/>
          </w:rPr>
          <w:delText>,</w:delText>
        </w:r>
      </w:del>
      <w:r w:rsidRPr="00897C61">
        <w:rPr>
          <w:rFonts w:ascii="Times New Roman" w:eastAsia="Times New Roman" w:hAnsi="Times New Roman"/>
          <w:sz w:val="24"/>
          <w:szCs w:val="20"/>
          <w:lang w:eastAsia="de-DE"/>
        </w:rPr>
        <w:t xml:space="preserve"> </w:t>
      </w:r>
      <w:del w:id="156" w:author="Rachael Maree Woods" w:date="2016-02-26T11:25:00Z">
        <w:r w:rsidRPr="00897C61" w:rsidDel="00F61117">
          <w:rPr>
            <w:rFonts w:ascii="Times New Roman" w:eastAsia="Times New Roman" w:hAnsi="Times New Roman"/>
            <w:sz w:val="24"/>
            <w:szCs w:val="20"/>
            <w:lang w:eastAsia="de-DE"/>
          </w:rPr>
          <w:delText xml:space="preserve">copper </w:delText>
        </w:r>
      </w:del>
      <w:r w:rsidRPr="00897C61">
        <w:rPr>
          <w:rFonts w:ascii="Times New Roman" w:eastAsia="Times New Roman" w:hAnsi="Times New Roman"/>
          <w:sz w:val="24"/>
          <w:szCs w:val="20"/>
          <w:lang w:eastAsia="de-DE"/>
        </w:rPr>
        <w:t xml:space="preserve">and salinity significantly reduced fertilisation success, illustrating the </w:t>
      </w:r>
      <w:r w:rsidR="008F16DB">
        <w:rPr>
          <w:rFonts w:ascii="Times New Roman" w:eastAsia="Times New Roman" w:hAnsi="Times New Roman"/>
          <w:sz w:val="24"/>
          <w:szCs w:val="20"/>
          <w:lang w:eastAsia="de-DE"/>
        </w:rPr>
        <w:t>sensitivity of larvae to their environment</w:t>
      </w:r>
      <w:r w:rsidRPr="00897C61">
        <w:rPr>
          <w:rFonts w:ascii="Times New Roman" w:eastAsia="Times New Roman" w:hAnsi="Times New Roman"/>
          <w:sz w:val="24"/>
          <w:szCs w:val="20"/>
          <w:lang w:eastAsia="de-DE"/>
        </w:rPr>
        <w:t xml:space="preserve">. Larval survivorship was most affected by the presence of </w:t>
      </w:r>
      <w:r w:rsidR="003549FA">
        <w:rPr>
          <w:rFonts w:ascii="Times New Roman" w:eastAsia="Times New Roman" w:hAnsi="Times New Roman"/>
          <w:sz w:val="24"/>
          <w:szCs w:val="20"/>
          <w:lang w:eastAsia="de-DE"/>
        </w:rPr>
        <w:t xml:space="preserve">the </w:t>
      </w:r>
      <w:r w:rsidRPr="00897C61">
        <w:rPr>
          <w:rFonts w:ascii="Times New Roman" w:eastAsia="Times New Roman" w:hAnsi="Times New Roman"/>
          <w:sz w:val="24"/>
          <w:szCs w:val="20"/>
          <w:lang w:eastAsia="de-DE"/>
        </w:rPr>
        <w:t xml:space="preserve">heavy metals copper and lead, </w:t>
      </w:r>
      <w:del w:id="157" w:author="Rachael Maree Woods" w:date="2016-02-26T11:25:00Z">
        <w:r w:rsidRPr="00897C61" w:rsidDel="00F61117">
          <w:rPr>
            <w:rFonts w:ascii="Times New Roman" w:eastAsia="Times New Roman" w:hAnsi="Times New Roman"/>
            <w:sz w:val="24"/>
            <w:szCs w:val="20"/>
            <w:lang w:eastAsia="de-DE"/>
          </w:rPr>
          <w:delText>but</w:delText>
        </w:r>
        <w:r w:rsidR="003549FA" w:rsidDel="00F61117">
          <w:rPr>
            <w:rFonts w:ascii="Times New Roman" w:eastAsia="Times New Roman" w:hAnsi="Times New Roman"/>
            <w:sz w:val="24"/>
            <w:szCs w:val="20"/>
            <w:lang w:eastAsia="de-DE"/>
          </w:rPr>
          <w:delText xml:space="preserve"> was</w:delText>
        </w:r>
        <w:r w:rsidRPr="00897C61" w:rsidDel="00F61117">
          <w:rPr>
            <w:rFonts w:ascii="Times New Roman" w:eastAsia="Times New Roman" w:hAnsi="Times New Roman"/>
            <w:sz w:val="24"/>
            <w:szCs w:val="20"/>
            <w:lang w:eastAsia="de-DE"/>
          </w:rPr>
          <w:delText xml:space="preserve"> also</w:delText>
        </w:r>
        <w:r w:rsidR="003549FA" w:rsidDel="00F61117">
          <w:rPr>
            <w:rFonts w:ascii="Times New Roman" w:eastAsia="Times New Roman" w:hAnsi="Times New Roman"/>
            <w:sz w:val="24"/>
            <w:szCs w:val="20"/>
            <w:lang w:eastAsia="de-DE"/>
          </w:rPr>
          <w:delText xml:space="preserve"> affected by</w:delText>
        </w:r>
      </w:del>
      <w:ins w:id="158" w:author="Rachael Maree Woods" w:date="2016-02-26T11:25:00Z">
        <w:r w:rsidR="00F61117">
          <w:rPr>
            <w:rFonts w:ascii="Times New Roman" w:eastAsia="Times New Roman" w:hAnsi="Times New Roman"/>
            <w:sz w:val="24"/>
            <w:szCs w:val="20"/>
            <w:lang w:eastAsia="de-DE"/>
          </w:rPr>
          <w:t>as well as</w:t>
        </w:r>
      </w:ins>
      <w:r w:rsidRPr="00897C61">
        <w:rPr>
          <w:rFonts w:ascii="Times New Roman" w:eastAsia="Times New Roman" w:hAnsi="Times New Roman"/>
          <w:sz w:val="24"/>
          <w:szCs w:val="20"/>
          <w:lang w:eastAsia="de-DE"/>
        </w:rPr>
        <w:t xml:space="preserve"> temperate</w:t>
      </w:r>
      <w:del w:id="159" w:author="Rachael Maree Woods" w:date="2016-02-26T11:25:00Z">
        <w:r w:rsidRPr="00897C61" w:rsidDel="00F61117">
          <w:rPr>
            <w:rFonts w:ascii="Times New Roman" w:eastAsia="Times New Roman" w:hAnsi="Times New Roman"/>
            <w:sz w:val="24"/>
            <w:szCs w:val="20"/>
            <w:lang w:eastAsia="de-DE"/>
          </w:rPr>
          <w:delText xml:space="preserve"> and salinity</w:delText>
        </w:r>
      </w:del>
      <w:r w:rsidRPr="00897C61">
        <w:rPr>
          <w:rFonts w:ascii="Times New Roman" w:eastAsia="Times New Roman" w:hAnsi="Times New Roman"/>
          <w:sz w:val="24"/>
          <w:szCs w:val="20"/>
          <w:lang w:eastAsia="de-DE"/>
        </w:rPr>
        <w:t>. Copper, which is related to</w:t>
      </w:r>
      <w:ins w:id="160" w:author="Rachael Maree Woods" w:date="2016-02-26T11:26:00Z">
        <w:r w:rsidR="00724C7A">
          <w:rPr>
            <w:rFonts w:ascii="Times New Roman" w:eastAsia="Times New Roman" w:hAnsi="Times New Roman"/>
            <w:sz w:val="24"/>
            <w:szCs w:val="20"/>
            <w:lang w:eastAsia="de-DE"/>
          </w:rPr>
          <w:t xml:space="preserve"> its use in anti-fouling</w:t>
        </w:r>
      </w:ins>
      <w:del w:id="161" w:author="Rachael Maree Woods" w:date="2016-02-26T11:26:00Z">
        <w:r w:rsidRPr="00897C61" w:rsidDel="00724C7A">
          <w:rPr>
            <w:rFonts w:ascii="Times New Roman" w:eastAsia="Times New Roman" w:hAnsi="Times New Roman"/>
            <w:sz w:val="24"/>
            <w:szCs w:val="20"/>
            <w:lang w:eastAsia="de-DE"/>
          </w:rPr>
          <w:delText xml:space="preserve"> industrial</w:delText>
        </w:r>
      </w:del>
      <w:r w:rsidRPr="00897C61">
        <w:rPr>
          <w:rFonts w:ascii="Times New Roman" w:eastAsia="Times New Roman" w:hAnsi="Times New Roman"/>
          <w:sz w:val="24"/>
          <w:szCs w:val="20"/>
          <w:lang w:eastAsia="de-DE"/>
        </w:rPr>
        <w:t xml:space="preserve"> </w:t>
      </w:r>
      <w:commentRangeStart w:id="162"/>
      <w:r w:rsidRPr="00897C61">
        <w:rPr>
          <w:rFonts w:ascii="Times New Roman" w:eastAsia="Times New Roman" w:hAnsi="Times New Roman"/>
          <w:sz w:val="24"/>
          <w:szCs w:val="20"/>
          <w:lang w:eastAsia="de-DE"/>
        </w:rPr>
        <w:t xml:space="preserve">activity </w:t>
      </w:r>
      <w:commentRangeEnd w:id="162"/>
      <w:r w:rsidR="006E08BA">
        <w:rPr>
          <w:rStyle w:val="CommentReference"/>
          <w:rFonts w:ascii="Times New Roman" w:eastAsia="Times New Roman" w:hAnsi="Times New Roman"/>
          <w:lang w:val="en-US" w:eastAsia="de-DE"/>
        </w:rPr>
        <w:commentReference w:id="162"/>
      </w:r>
      <w:r w:rsidRPr="00897C61">
        <w:rPr>
          <w:rFonts w:ascii="Times New Roman" w:eastAsia="Times New Roman" w:hAnsi="Times New Roman"/>
          <w:sz w:val="24"/>
          <w:szCs w:val="20"/>
          <w:lang w:eastAsia="de-DE"/>
        </w:rPr>
        <w:t>(</w:t>
      </w:r>
      <w:hyperlink w:anchor="_ENREF_43" w:tooltip="Negri, 2001 #3" w:history="1">
        <w:r w:rsidRPr="00897C61">
          <w:rPr>
            <w:rFonts w:ascii="Times New Roman" w:eastAsia="Times New Roman" w:hAnsi="Times New Roman"/>
            <w:sz w:val="24"/>
            <w:szCs w:val="20"/>
            <w:lang w:eastAsia="de-DE"/>
          </w:rPr>
          <w:t>Negri and Heyward 2001</w:t>
        </w:r>
      </w:hyperlink>
      <w:r w:rsidRPr="00897C61">
        <w:rPr>
          <w:rFonts w:ascii="Times New Roman" w:eastAsia="Times New Roman" w:hAnsi="Times New Roman"/>
          <w:sz w:val="24"/>
          <w:szCs w:val="20"/>
          <w:lang w:eastAsia="de-DE"/>
        </w:rPr>
        <w:t>)</w:t>
      </w:r>
      <w:ins w:id="163" w:author="Rachael Maree Woods" w:date="2016-02-26T11:26:00Z">
        <w:r w:rsidR="00724C7A">
          <w:rPr>
            <w:rFonts w:ascii="Times New Roman" w:eastAsia="Times New Roman" w:hAnsi="Times New Roman"/>
            <w:sz w:val="24"/>
            <w:szCs w:val="20"/>
            <w:lang w:eastAsia="de-DE"/>
          </w:rPr>
          <w:t xml:space="preserve"> </w:t>
        </w:r>
      </w:ins>
      <w:del w:id="164" w:author="Rachael Maree Woods" w:date="2016-02-26T11:26:00Z">
        <w:r w:rsidRPr="00897C61" w:rsidDel="00724C7A">
          <w:rPr>
            <w:rFonts w:ascii="Times New Roman" w:eastAsia="Times New Roman" w:hAnsi="Times New Roman"/>
            <w:sz w:val="24"/>
            <w:szCs w:val="20"/>
            <w:lang w:eastAsia="de-DE"/>
          </w:rPr>
          <w:delText xml:space="preserve">, and salinity, which is related to changes in global climate </w:delText>
        </w:r>
        <w:r w:rsidR="008F16DB" w:rsidDel="00724C7A">
          <w:rPr>
            <w:rFonts w:ascii="Times New Roman" w:eastAsia="Times New Roman" w:hAnsi="Times New Roman"/>
            <w:sz w:val="24"/>
            <w:szCs w:val="20"/>
            <w:lang w:eastAsia="de-DE"/>
          </w:rPr>
          <w:delText xml:space="preserve">as well as seasonal variability </w:delText>
        </w:r>
        <w:r w:rsidRPr="00897C61" w:rsidDel="00724C7A">
          <w:rPr>
            <w:rFonts w:ascii="Times New Roman" w:eastAsia="Times New Roman" w:hAnsi="Times New Roman"/>
            <w:sz w:val="24"/>
            <w:szCs w:val="20"/>
            <w:lang w:eastAsia="de-DE"/>
          </w:rPr>
          <w:fldChar w:fldCharType="begin"/>
        </w:r>
        <w:r w:rsidRPr="00897C61" w:rsidDel="00724C7A">
          <w:rPr>
            <w:rFonts w:ascii="Times New Roman" w:eastAsia="Times New Roman" w:hAnsi="Times New Roman"/>
            <w:sz w:val="24"/>
            <w:szCs w:val="20"/>
            <w:lang w:eastAsia="de-DE"/>
          </w:rPr>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897C61" w:rsidDel="00724C7A">
          <w:rPr>
            <w:rFonts w:ascii="Times New Roman" w:eastAsia="Times New Roman" w:hAnsi="Times New Roman"/>
            <w:sz w:val="24"/>
            <w:szCs w:val="20"/>
            <w:lang w:eastAsia="de-DE"/>
          </w:rPr>
          <w:fldChar w:fldCharType="separate"/>
        </w:r>
        <w:r w:rsidRPr="00897C61" w:rsidDel="00724C7A">
          <w:rPr>
            <w:rFonts w:ascii="Times New Roman" w:eastAsia="Times New Roman" w:hAnsi="Times New Roman"/>
            <w:sz w:val="24"/>
            <w:szCs w:val="20"/>
            <w:lang w:eastAsia="de-DE"/>
          </w:rPr>
          <w:delText>(</w:delText>
        </w:r>
        <w:r w:rsidR="00E71073" w:rsidDel="00724C7A">
          <w:fldChar w:fldCharType="begin"/>
        </w:r>
        <w:r w:rsidR="00E71073" w:rsidDel="00724C7A">
          <w:delInstrText xml:space="preserve"> HYPERLINK \l "_ENREF_60" \o "Solomon, 2007 #83" </w:delInstrText>
        </w:r>
        <w:r w:rsidR="00E71073" w:rsidDel="00724C7A">
          <w:fldChar w:fldCharType="separate"/>
        </w:r>
        <w:r w:rsidRPr="00897C61" w:rsidDel="00724C7A">
          <w:rPr>
            <w:rFonts w:ascii="Times New Roman" w:eastAsia="Times New Roman" w:hAnsi="Times New Roman"/>
            <w:sz w:val="24"/>
            <w:szCs w:val="20"/>
            <w:lang w:eastAsia="de-DE"/>
          </w:rPr>
          <w:delText>Solomon et al. 2007</w:delText>
        </w:r>
        <w:r w:rsidR="00E71073" w:rsidDel="00724C7A">
          <w:rPr>
            <w:rFonts w:ascii="Times New Roman" w:eastAsia="Times New Roman" w:hAnsi="Times New Roman"/>
            <w:sz w:val="24"/>
            <w:szCs w:val="20"/>
            <w:lang w:eastAsia="de-DE"/>
          </w:rPr>
          <w:fldChar w:fldCharType="end"/>
        </w:r>
        <w:r w:rsidRPr="00897C61" w:rsidDel="00724C7A">
          <w:rPr>
            <w:rFonts w:ascii="Times New Roman" w:eastAsia="Times New Roman" w:hAnsi="Times New Roman"/>
            <w:sz w:val="24"/>
            <w:szCs w:val="20"/>
            <w:lang w:eastAsia="de-DE"/>
          </w:rPr>
          <w:delText>)</w:delText>
        </w:r>
        <w:r w:rsidRPr="00897C61" w:rsidDel="00724C7A">
          <w:rPr>
            <w:rFonts w:ascii="Times New Roman" w:eastAsia="Times New Roman" w:hAnsi="Times New Roman"/>
            <w:sz w:val="24"/>
            <w:szCs w:val="20"/>
            <w:lang w:eastAsia="de-DE"/>
          </w:rPr>
          <w:fldChar w:fldCharType="end"/>
        </w:r>
        <w:r w:rsidRPr="00897C61" w:rsidDel="00724C7A">
          <w:rPr>
            <w:rFonts w:ascii="Times New Roman" w:eastAsia="Times New Roman" w:hAnsi="Times New Roman"/>
            <w:sz w:val="24"/>
            <w:szCs w:val="20"/>
            <w:lang w:eastAsia="de-DE"/>
          </w:rPr>
          <w:delText xml:space="preserve">, were the two factors that had </w:delText>
        </w:r>
      </w:del>
      <w:del w:id="165" w:author="Rachael Maree Woods" w:date="2016-02-26T11:27:00Z">
        <w:r w:rsidRPr="00897C61" w:rsidDel="00724C7A">
          <w:rPr>
            <w:rFonts w:ascii="Times New Roman" w:eastAsia="Times New Roman" w:hAnsi="Times New Roman"/>
            <w:sz w:val="24"/>
            <w:szCs w:val="20"/>
            <w:lang w:eastAsia="de-DE"/>
          </w:rPr>
          <w:delText>significant</w:delText>
        </w:r>
      </w:del>
      <w:ins w:id="166" w:author="Rachael Maree Woods" w:date="2016-02-26T11:27:00Z">
        <w:r w:rsidR="00724C7A">
          <w:rPr>
            <w:rFonts w:ascii="Times New Roman" w:eastAsia="Times New Roman" w:hAnsi="Times New Roman"/>
            <w:sz w:val="24"/>
            <w:szCs w:val="20"/>
            <w:lang w:eastAsia="de-DE"/>
          </w:rPr>
          <w:t xml:space="preserve">had </w:t>
        </w:r>
      </w:ins>
      <w:ins w:id="167" w:author="Rachael Maree Woods" w:date="2016-02-26T12:12:00Z">
        <w:r w:rsidR="004264ED">
          <w:rPr>
            <w:rFonts w:ascii="Times New Roman" w:eastAsia="Times New Roman" w:hAnsi="Times New Roman"/>
            <w:sz w:val="24"/>
            <w:szCs w:val="20"/>
            <w:lang w:eastAsia="de-DE"/>
          </w:rPr>
          <w:t>significant</w:t>
        </w:r>
      </w:ins>
      <w:r w:rsidRPr="00897C61">
        <w:rPr>
          <w:rFonts w:ascii="Times New Roman" w:eastAsia="Times New Roman" w:hAnsi="Times New Roman"/>
          <w:sz w:val="24"/>
          <w:szCs w:val="20"/>
          <w:lang w:eastAsia="de-DE"/>
        </w:rPr>
        <w:t xml:space="preserve"> negative effects </w:t>
      </w:r>
      <w:del w:id="168" w:author="Rachael Maree Woods" w:date="2016-02-26T11:26:00Z">
        <w:r w:rsidRPr="00897C61" w:rsidDel="00724C7A">
          <w:rPr>
            <w:rFonts w:ascii="Times New Roman" w:eastAsia="Times New Roman" w:hAnsi="Times New Roman"/>
            <w:sz w:val="24"/>
            <w:szCs w:val="20"/>
            <w:lang w:eastAsia="de-DE"/>
          </w:rPr>
          <w:delText xml:space="preserve">on </w:delText>
        </w:r>
      </w:del>
      <w:ins w:id="169" w:author="Rachael Maree Woods" w:date="2016-02-26T11:26:00Z">
        <w:r w:rsidR="00724C7A">
          <w:rPr>
            <w:rFonts w:ascii="Times New Roman" w:eastAsia="Times New Roman" w:hAnsi="Times New Roman"/>
            <w:sz w:val="24"/>
            <w:szCs w:val="20"/>
            <w:lang w:eastAsia="de-DE"/>
          </w:rPr>
          <w:t>across</w:t>
        </w:r>
        <w:r w:rsidR="00724C7A" w:rsidRPr="00897C61">
          <w:rPr>
            <w:rFonts w:ascii="Times New Roman" w:eastAsia="Times New Roman" w:hAnsi="Times New Roman"/>
            <w:sz w:val="24"/>
            <w:szCs w:val="20"/>
            <w:lang w:eastAsia="de-DE"/>
          </w:rPr>
          <w:t xml:space="preserve"> </w:t>
        </w:r>
      </w:ins>
      <w:r w:rsidRPr="00897C61">
        <w:rPr>
          <w:rFonts w:ascii="Times New Roman" w:eastAsia="Times New Roman" w:hAnsi="Times New Roman"/>
          <w:sz w:val="24"/>
          <w:szCs w:val="20"/>
          <w:lang w:eastAsia="de-DE"/>
        </w:rPr>
        <w:t>both life history stages</w:t>
      </w:r>
      <w:r w:rsidR="003549FA">
        <w:rPr>
          <w:rFonts w:ascii="Times New Roman" w:eastAsia="Times New Roman" w:hAnsi="Times New Roman"/>
          <w:sz w:val="24"/>
          <w:szCs w:val="20"/>
          <w:lang w:eastAsia="de-DE"/>
        </w:rPr>
        <w:t xml:space="preserve"> of corals</w:t>
      </w:r>
      <w:r w:rsidRPr="00897C61">
        <w:rPr>
          <w:rFonts w:ascii="Times New Roman" w:eastAsia="Times New Roman" w:hAnsi="Times New Roman"/>
          <w:sz w:val="24"/>
          <w:szCs w:val="20"/>
          <w:lang w:eastAsia="de-DE"/>
        </w:rPr>
        <w:t>.</w:t>
      </w:r>
    </w:p>
    <w:p w14:paraId="17641849"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7604752B" w14:textId="7A41BDED"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Copper is known to have widespread negative impacts on marine invertebrates (</w:t>
      </w:r>
      <w:hyperlink w:anchor="_ENREF_11" w:tooltip="Calabrese, 1977 #9" w:history="1">
        <w:r w:rsidRPr="00897C61">
          <w:rPr>
            <w:rFonts w:ascii="Times New Roman" w:eastAsia="Times New Roman" w:hAnsi="Times New Roman"/>
            <w:sz w:val="24"/>
            <w:szCs w:val="20"/>
            <w:lang w:eastAsia="de-DE"/>
          </w:rPr>
          <w:t>Calabrese et al. 1977</w:t>
        </w:r>
      </w:hyperlink>
      <w:r w:rsidRPr="00897C61">
        <w:rPr>
          <w:rFonts w:ascii="Times New Roman" w:eastAsia="Times New Roman" w:hAnsi="Times New Roman"/>
          <w:sz w:val="24"/>
          <w:szCs w:val="20"/>
          <w:lang w:eastAsia="de-DE"/>
        </w:rPr>
        <w:t xml:space="preserve">; </w:t>
      </w:r>
      <w:hyperlink w:anchor="_ENREF_1" w:tooltip="Ahsanullah, 1978 #10" w:history="1">
        <w:r w:rsidRPr="00897C61">
          <w:rPr>
            <w:rFonts w:ascii="Times New Roman" w:eastAsia="Times New Roman" w:hAnsi="Times New Roman"/>
            <w:sz w:val="24"/>
            <w:szCs w:val="20"/>
            <w:lang w:eastAsia="de-DE"/>
          </w:rPr>
          <w:t>Ahsanullah and Arnott 1978</w:t>
        </w:r>
      </w:hyperlink>
      <w:r w:rsidRPr="00897C61">
        <w:rPr>
          <w:rFonts w:ascii="Times New Roman" w:eastAsia="Times New Roman" w:hAnsi="Times New Roman"/>
          <w:sz w:val="24"/>
          <w:szCs w:val="20"/>
          <w:lang w:eastAsia="de-DE"/>
        </w:rPr>
        <w:t xml:space="preserve">; </w:t>
      </w:r>
      <w:hyperlink w:anchor="_ENREF_55" w:tooltip="Rivera-Duarte, 2005 #6" w:history="1">
        <w:r w:rsidRPr="00897C61">
          <w:rPr>
            <w:rFonts w:ascii="Times New Roman" w:eastAsia="Times New Roman" w:hAnsi="Times New Roman"/>
            <w:sz w:val="24"/>
            <w:szCs w:val="20"/>
            <w:lang w:eastAsia="de-DE"/>
          </w:rPr>
          <w:t>Rivera-Duarte et al. 2005</w:t>
        </w:r>
      </w:hyperlink>
      <w:r w:rsidRPr="00897C61">
        <w:rPr>
          <w:rFonts w:ascii="Times New Roman" w:eastAsia="Times New Roman" w:hAnsi="Times New Roman"/>
          <w:sz w:val="24"/>
          <w:szCs w:val="20"/>
          <w:lang w:eastAsia="de-DE"/>
        </w:rPr>
        <w:t xml:space="preserve">; </w:t>
      </w:r>
      <w:hyperlink w:anchor="_ENREF_22" w:tooltip="Fitzpatrick, 2008 #8" w:history="1">
        <w:r w:rsidRPr="00897C61">
          <w:rPr>
            <w:rFonts w:ascii="Times New Roman" w:eastAsia="Times New Roman" w:hAnsi="Times New Roman"/>
            <w:sz w:val="24"/>
            <w:szCs w:val="20"/>
            <w:lang w:eastAsia="de-DE"/>
          </w:rPr>
          <w:t>Fitzpatrick et al. 2008</w:t>
        </w:r>
      </w:hyperlink>
      <w:r w:rsidRPr="00897C61">
        <w:rPr>
          <w:rFonts w:ascii="Times New Roman" w:eastAsia="Times New Roman" w:hAnsi="Times New Roman"/>
          <w:sz w:val="24"/>
          <w:szCs w:val="20"/>
          <w:lang w:eastAsia="de-DE"/>
        </w:rPr>
        <w:t xml:space="preserve">; </w:t>
      </w:r>
      <w:hyperlink w:anchor="_ENREF_12" w:tooltip="Caldwell, 2011 #11" w:history="1">
        <w:r w:rsidRPr="00897C61">
          <w:rPr>
            <w:rFonts w:ascii="Times New Roman" w:eastAsia="Times New Roman" w:hAnsi="Times New Roman"/>
            <w:sz w:val="24"/>
            <w:szCs w:val="20"/>
            <w:lang w:eastAsia="de-DE"/>
          </w:rPr>
          <w:t>Caldwell et al. 2011</w:t>
        </w:r>
      </w:hyperlink>
      <w:r w:rsidRPr="00897C61">
        <w:rPr>
          <w:rFonts w:ascii="Times New Roman" w:eastAsia="Times New Roman" w:hAnsi="Times New Roman"/>
          <w:sz w:val="24"/>
          <w:szCs w:val="20"/>
          <w:lang w:eastAsia="de-DE"/>
        </w:rPr>
        <w:t xml:space="preserve">), including reef corals </w:t>
      </w:r>
      <w:r w:rsidRPr="00897C61">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897C61">
        <w:rPr>
          <w:rFonts w:ascii="Times New Roman" w:eastAsia="Times New Roman" w:hAnsi="Times New Roman"/>
          <w:sz w:val="24"/>
          <w:szCs w:val="20"/>
          <w:lang w:eastAsia="de-DE"/>
        </w:rPr>
        <w:instrText xml:space="preserve"> ADDIN EN.CITE </w:instrText>
      </w:r>
      <w:r w:rsidRPr="00897C61">
        <w:rPr>
          <w:rFonts w:ascii="Times New Roman" w:eastAsia="Times New Roman" w:hAnsi="Times New Roman"/>
          <w:sz w:val="24"/>
          <w:szCs w:val="20"/>
          <w:lang w:eastAsia="de-DE"/>
        </w:rPr>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897C61">
        <w:rPr>
          <w:rFonts w:ascii="Times New Roman" w:eastAsia="Times New Roman" w:hAnsi="Times New Roman"/>
          <w:sz w:val="24"/>
          <w:szCs w:val="20"/>
          <w:lang w:eastAsia="de-DE"/>
        </w:rPr>
        <w:instrText xml:space="preserve"> ADDIN EN.CITE.DATA </w:instrText>
      </w:r>
      <w:r w:rsidRPr="00897C61">
        <w:rPr>
          <w:rFonts w:ascii="Times New Roman" w:eastAsia="Times New Roman" w:hAnsi="Times New Roman"/>
          <w:sz w:val="24"/>
          <w:szCs w:val="20"/>
          <w:lang w:eastAsia="de-DE"/>
        </w:rPr>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50" w:tooltip="Reichelt-Brushett, 1999 #4" w:history="1">
        <w:r w:rsidRPr="00897C61">
          <w:rPr>
            <w:rFonts w:ascii="Times New Roman" w:eastAsia="Times New Roman" w:hAnsi="Times New Roman"/>
            <w:sz w:val="24"/>
            <w:szCs w:val="20"/>
            <w:lang w:eastAsia="de-DE"/>
          </w:rPr>
          <w:t>Reichelt-Brushett and Harrison 1999</w:t>
        </w:r>
      </w:hyperlink>
      <w:r w:rsidRPr="00897C61">
        <w:rPr>
          <w:rFonts w:ascii="Times New Roman" w:eastAsia="Times New Roman" w:hAnsi="Times New Roman"/>
          <w:sz w:val="24"/>
          <w:szCs w:val="20"/>
          <w:lang w:eastAsia="de-DE"/>
        </w:rPr>
        <w:t xml:space="preserve">; </w:t>
      </w:r>
      <w:hyperlink w:anchor="_ENREF_43" w:tooltip="Negri, 2001 #3" w:history="1">
        <w:r w:rsidRPr="00897C61">
          <w:rPr>
            <w:rFonts w:ascii="Times New Roman" w:eastAsia="Times New Roman" w:hAnsi="Times New Roman"/>
            <w:sz w:val="24"/>
            <w:szCs w:val="20"/>
            <w:lang w:eastAsia="de-DE"/>
          </w:rPr>
          <w:t>Negri and Heyward 2001</w:t>
        </w:r>
      </w:hyperlink>
      <w:r w:rsidRPr="00897C61">
        <w:rPr>
          <w:rFonts w:ascii="Times New Roman" w:eastAsia="Times New Roman" w:hAnsi="Times New Roman"/>
          <w:sz w:val="24"/>
          <w:szCs w:val="20"/>
          <w:lang w:eastAsia="de-DE"/>
        </w:rPr>
        <w:t xml:space="preserve">;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 xml:space="preserve">; </w:t>
      </w:r>
      <w:hyperlink w:anchor="_ENREF_52" w:tooltip="Reichelt-Brushett, 2005 #56" w:history="1">
        <w:r w:rsidRPr="00897C61">
          <w:rPr>
            <w:rFonts w:ascii="Times New Roman" w:eastAsia="Times New Roman" w:hAnsi="Times New Roman"/>
            <w:sz w:val="24"/>
            <w:szCs w:val="20"/>
            <w:lang w:eastAsia="de-DE"/>
          </w:rPr>
          <w:t>Reichelt-Brushett and Harrison 2005</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However, </w:t>
      </w:r>
      <w:r w:rsidR="009B0178">
        <w:rPr>
          <w:rFonts w:ascii="Times New Roman" w:eastAsia="Times New Roman" w:hAnsi="Times New Roman"/>
          <w:sz w:val="24"/>
          <w:szCs w:val="20"/>
          <w:lang w:eastAsia="de-DE"/>
        </w:rPr>
        <w:t>cop</w:t>
      </w:r>
      <w:r w:rsidR="003549FA">
        <w:rPr>
          <w:rFonts w:ascii="Times New Roman" w:eastAsia="Times New Roman" w:hAnsi="Times New Roman"/>
          <w:sz w:val="24"/>
          <w:szCs w:val="20"/>
          <w:lang w:eastAsia="de-DE"/>
        </w:rPr>
        <w:t>per</w:t>
      </w:r>
      <w:r w:rsidRPr="00897C61">
        <w:rPr>
          <w:rFonts w:ascii="Times New Roman" w:eastAsia="Times New Roman" w:hAnsi="Times New Roman"/>
          <w:sz w:val="24"/>
          <w:szCs w:val="20"/>
          <w:lang w:eastAsia="de-DE"/>
        </w:rPr>
        <w:t xml:space="preserve"> does not occur at high concentrations in most coral reef environments (</w:t>
      </w:r>
      <w:hyperlink w:anchor="_ENREF_40" w:tooltip="Li, 2001 #80" w:history="1">
        <w:r w:rsidRPr="00897C61">
          <w:rPr>
            <w:rFonts w:ascii="Times New Roman" w:eastAsia="Times New Roman" w:hAnsi="Times New Roman"/>
            <w:sz w:val="24"/>
            <w:szCs w:val="20"/>
            <w:lang w:eastAsia="de-DE"/>
          </w:rPr>
          <w:t>Li et al. 2001</w:t>
        </w:r>
      </w:hyperlink>
      <w:r w:rsidRPr="00897C61">
        <w:rPr>
          <w:rFonts w:ascii="Times New Roman" w:eastAsia="Times New Roman" w:hAnsi="Times New Roman"/>
          <w:sz w:val="24"/>
          <w:szCs w:val="20"/>
          <w:lang w:eastAsia="de-DE"/>
        </w:rPr>
        <w:t xml:space="preserve">). Nonetheless, the large effects </w:t>
      </w:r>
      <w:r w:rsidR="003549FA">
        <w:rPr>
          <w:rFonts w:ascii="Times New Roman" w:eastAsia="Times New Roman" w:hAnsi="Times New Roman"/>
          <w:sz w:val="24"/>
          <w:szCs w:val="20"/>
          <w:lang w:eastAsia="de-DE"/>
        </w:rPr>
        <w:t xml:space="preserve">observed </w:t>
      </w:r>
      <w:r w:rsidRPr="00897C61">
        <w:rPr>
          <w:rFonts w:ascii="Times New Roman" w:eastAsia="Times New Roman" w:hAnsi="Times New Roman"/>
          <w:sz w:val="24"/>
          <w:szCs w:val="20"/>
          <w:lang w:eastAsia="de-DE"/>
        </w:rPr>
        <w:t xml:space="preserve">at relatively low concentrations (in the order of 10µg/L) suggest that </w:t>
      </w:r>
      <w:r w:rsidR="00545788">
        <w:rPr>
          <w:rFonts w:ascii="Times New Roman" w:eastAsia="Times New Roman" w:hAnsi="Times New Roman"/>
          <w:sz w:val="24"/>
          <w:szCs w:val="20"/>
          <w:lang w:eastAsia="de-DE"/>
        </w:rPr>
        <w:t>reducing</w:t>
      </w:r>
      <w:r w:rsidRPr="00897C61">
        <w:rPr>
          <w:rFonts w:ascii="Times New Roman" w:eastAsia="Times New Roman" w:hAnsi="Times New Roman"/>
          <w:sz w:val="24"/>
          <w:szCs w:val="20"/>
          <w:lang w:eastAsia="de-DE"/>
        </w:rPr>
        <w:t xml:space="preserve"> the presence of copper in seawater is important for avoiding recruitment failure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w:t>
      </w:r>
      <w:r w:rsidR="005E18D7">
        <w:rPr>
          <w:rFonts w:ascii="Times New Roman" w:eastAsia="Times New Roman" w:hAnsi="Times New Roman"/>
          <w:sz w:val="24"/>
          <w:szCs w:val="20"/>
          <w:lang w:eastAsia="de-DE"/>
        </w:rPr>
        <w:t xml:space="preserve"> e</w:t>
      </w:r>
      <w:r w:rsidRPr="00897C61">
        <w:rPr>
          <w:rFonts w:ascii="Times New Roman" w:eastAsia="Times New Roman" w:hAnsi="Times New Roman"/>
          <w:sz w:val="24"/>
          <w:szCs w:val="20"/>
          <w:lang w:eastAsia="de-DE"/>
        </w:rPr>
        <w:t>specially in the vicinity of ports and shipping channels, given that most copper i</w:t>
      </w:r>
      <w:r w:rsidR="009B0178">
        <w:rPr>
          <w:rFonts w:ascii="Times New Roman" w:eastAsia="Times New Roman" w:hAnsi="Times New Roman"/>
          <w:sz w:val="24"/>
          <w:szCs w:val="20"/>
          <w:lang w:eastAsia="de-DE"/>
        </w:rPr>
        <w:t xml:space="preserve">n </w:t>
      </w:r>
      <w:r w:rsidR="009B0178">
        <w:rPr>
          <w:rFonts w:ascii="Times New Roman" w:eastAsia="Times New Roman" w:hAnsi="Times New Roman"/>
          <w:sz w:val="24"/>
          <w:szCs w:val="20"/>
          <w:lang w:eastAsia="de-DE"/>
        </w:rPr>
        <w:lastRenderedPageBreak/>
        <w:t>marine environments originate</w:t>
      </w:r>
      <w:r w:rsidRPr="00897C61">
        <w:rPr>
          <w:rFonts w:ascii="Times New Roman" w:eastAsia="Times New Roman" w:hAnsi="Times New Roman"/>
          <w:sz w:val="24"/>
          <w:szCs w:val="20"/>
          <w:lang w:eastAsia="de-DE"/>
        </w:rPr>
        <w:t xml:space="preserve"> from anti-fouling paints on older vessels and ship groundings (</w:t>
      </w:r>
      <w:hyperlink w:anchor="_ENREF_43" w:tooltip="Negri, 2001 #3" w:history="1">
        <w:r w:rsidRPr="00897C61">
          <w:rPr>
            <w:rFonts w:ascii="Times New Roman" w:eastAsia="Times New Roman" w:hAnsi="Times New Roman"/>
            <w:sz w:val="24"/>
            <w:szCs w:val="20"/>
            <w:lang w:eastAsia="de-DE"/>
          </w:rPr>
          <w:t>Negri and Heyward 2001</w:t>
        </w:r>
      </w:hyperlink>
      <w:r w:rsidRPr="00897C61">
        <w:rPr>
          <w:rFonts w:ascii="Times New Roman" w:eastAsia="Times New Roman" w:hAnsi="Times New Roman"/>
          <w:sz w:val="24"/>
          <w:szCs w:val="20"/>
          <w:lang w:eastAsia="de-DE"/>
        </w:rPr>
        <w:t xml:space="preserve">).  </w:t>
      </w:r>
    </w:p>
    <w:p w14:paraId="240FEBDB"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11D80681" w14:textId="143556E6"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The other heavy metals analysed were generally not important predictors of fertilisation or larval success. One exception was lead, which significantly reduced larval survivorship and is of much greater concern than copper because it </w:t>
      </w:r>
      <w:r w:rsidR="00FF3C2D">
        <w:rPr>
          <w:rFonts w:ascii="Times New Roman" w:eastAsia="Times New Roman" w:hAnsi="Times New Roman"/>
          <w:sz w:val="24"/>
          <w:szCs w:val="20"/>
          <w:lang w:eastAsia="de-DE"/>
        </w:rPr>
        <w:t>may</w:t>
      </w:r>
      <w:r w:rsidR="00FF3C2D" w:rsidRPr="00897C61">
        <w:rPr>
          <w:rFonts w:ascii="Times New Roman" w:eastAsia="Times New Roman" w:hAnsi="Times New Roman"/>
          <w:sz w:val="24"/>
          <w:szCs w:val="20"/>
          <w:lang w:eastAsia="de-DE"/>
        </w:rPr>
        <w:t xml:space="preserve"> </w:t>
      </w:r>
      <w:r w:rsidR="00FF3C2D">
        <w:rPr>
          <w:rFonts w:ascii="Times New Roman" w:eastAsia="Times New Roman" w:hAnsi="Times New Roman"/>
          <w:sz w:val="24"/>
          <w:szCs w:val="20"/>
          <w:lang w:eastAsia="de-DE"/>
        </w:rPr>
        <w:t>occur</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at high levels in nearshore reef environments (</w:t>
      </w:r>
      <w:hyperlink w:anchor="_ENREF_40" w:tooltip="Li, 2001 #80" w:history="1">
        <w:r w:rsidRPr="00897C61">
          <w:rPr>
            <w:rFonts w:ascii="Times New Roman" w:eastAsia="Times New Roman" w:hAnsi="Times New Roman"/>
            <w:sz w:val="24"/>
            <w:szCs w:val="20"/>
            <w:lang w:eastAsia="de-DE"/>
          </w:rPr>
          <w:t>Li et al. 2001</w:t>
        </w:r>
      </w:hyperlink>
      <w:r w:rsidRPr="00897C61">
        <w:rPr>
          <w:rFonts w:ascii="Times New Roman" w:eastAsia="Times New Roman" w:hAnsi="Times New Roman"/>
          <w:sz w:val="24"/>
          <w:szCs w:val="20"/>
          <w:lang w:eastAsia="de-DE"/>
        </w:rPr>
        <w:t xml:space="preserve">; </w:t>
      </w:r>
      <w:hyperlink w:anchor="_ENREF_47" w:tooltip="Polkowska, 2001 #76" w:history="1">
        <w:r w:rsidRPr="00897C61">
          <w:rPr>
            <w:rFonts w:ascii="Times New Roman" w:eastAsia="Times New Roman" w:hAnsi="Times New Roman"/>
            <w:sz w:val="24"/>
            <w:szCs w:val="20"/>
            <w:lang w:eastAsia="de-DE"/>
          </w:rPr>
          <w:t>Polkowska et al. 2001</w:t>
        </w:r>
      </w:hyperlink>
      <w:r w:rsidRPr="00897C61">
        <w:rPr>
          <w:rFonts w:ascii="Times New Roman" w:eastAsia="Times New Roman" w:hAnsi="Times New Roman"/>
          <w:sz w:val="24"/>
          <w:szCs w:val="20"/>
          <w:lang w:eastAsia="de-DE"/>
        </w:rPr>
        <w:t xml:space="preserve">). </w:t>
      </w:r>
      <w:r w:rsidR="005E18D7" w:rsidRPr="00897C61">
        <w:rPr>
          <w:rFonts w:ascii="Times New Roman" w:eastAsia="Times New Roman" w:hAnsi="Times New Roman"/>
          <w:sz w:val="24"/>
          <w:szCs w:val="20"/>
          <w:lang w:eastAsia="de-DE"/>
        </w:rPr>
        <w:t xml:space="preserve">Lead enters the marine environment through run-off from its use in leaded-petrol and as a by-product in the creation of industrial materials </w:t>
      </w:r>
      <w:r w:rsidR="005E18D7" w:rsidRPr="00897C61">
        <w:rPr>
          <w:rFonts w:ascii="Times New Roman" w:eastAsia="Times New Roman" w:hAnsi="Times New Roman"/>
          <w:sz w:val="24"/>
          <w:szCs w:val="20"/>
          <w:lang w:eastAsia="de-DE"/>
        </w:rPr>
        <w:fldChar w:fldCharType="begin"/>
      </w:r>
      <w:r w:rsidR="005E18D7" w:rsidRPr="00897C61">
        <w:rPr>
          <w:rFonts w:ascii="Times New Roman" w:eastAsia="Times New Roman" w:hAnsi="Times New Roman"/>
          <w:sz w:val="24"/>
          <w:szCs w:val="20"/>
          <w:lang w:eastAsia="de-DE"/>
        </w:rPr>
        <w: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instrText>
      </w:r>
      <w:r w:rsidR="005E18D7" w:rsidRPr="00897C61">
        <w:rPr>
          <w:rFonts w:ascii="Times New Roman" w:eastAsia="Times New Roman" w:hAnsi="Times New Roman"/>
          <w:sz w:val="24"/>
          <w:szCs w:val="20"/>
          <w:lang w:eastAsia="de-DE"/>
        </w:rPr>
        <w:fldChar w:fldCharType="separate"/>
      </w:r>
      <w:r w:rsidR="005E18D7" w:rsidRPr="00897C61">
        <w:rPr>
          <w:rFonts w:ascii="Times New Roman" w:eastAsia="Times New Roman" w:hAnsi="Times New Roman"/>
          <w:sz w:val="24"/>
          <w:szCs w:val="20"/>
          <w:lang w:eastAsia="de-DE"/>
        </w:rPr>
        <w:t>(</w:t>
      </w:r>
      <w:hyperlink w:anchor="_ENREF_47" w:tooltip="Polkowska, 2001 #76" w:history="1">
        <w:r w:rsidR="005E18D7" w:rsidRPr="00897C61">
          <w:rPr>
            <w:rFonts w:ascii="Times New Roman" w:eastAsia="Times New Roman" w:hAnsi="Times New Roman"/>
            <w:sz w:val="24"/>
            <w:szCs w:val="20"/>
            <w:lang w:eastAsia="de-DE"/>
          </w:rPr>
          <w:t>Polkowska et al. 2001</w:t>
        </w:r>
      </w:hyperlink>
      <w:r w:rsidR="005E18D7" w:rsidRPr="00897C61">
        <w:rPr>
          <w:rFonts w:ascii="Times New Roman" w:eastAsia="Times New Roman" w:hAnsi="Times New Roman"/>
          <w:sz w:val="24"/>
          <w:szCs w:val="20"/>
          <w:lang w:eastAsia="de-DE"/>
        </w:rPr>
        <w:t>)</w:t>
      </w:r>
      <w:r w:rsidR="005E18D7" w:rsidRPr="00897C61">
        <w:rPr>
          <w:rFonts w:ascii="Times New Roman" w:eastAsia="Times New Roman" w:hAnsi="Times New Roman"/>
          <w:sz w:val="24"/>
          <w:szCs w:val="20"/>
          <w:lang w:eastAsia="de-DE"/>
        </w:rPr>
        <w:fldChar w:fldCharType="end"/>
      </w:r>
      <w:r w:rsidR="005E18D7"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t xml:space="preserve">The negative effects of lead on the survival of marine invertebrate larvae </w:t>
      </w:r>
      <w:r w:rsidR="00FF3C2D">
        <w:rPr>
          <w:rFonts w:ascii="Times New Roman" w:eastAsia="Times New Roman" w:hAnsi="Times New Roman"/>
          <w:sz w:val="24"/>
          <w:szCs w:val="20"/>
          <w:lang w:eastAsia="de-DE"/>
        </w:rPr>
        <w:t>have</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been shown with both molluscs and corals experiencing higher mortality rates (</w:t>
      </w:r>
      <w:hyperlink w:anchor="_ENREF_51" w:tooltip="Reichelt-Brushett, 2004 #13" w:history="1">
        <w:r w:rsidRPr="00897C61">
          <w:rPr>
            <w:rFonts w:ascii="Times New Roman" w:eastAsia="Times New Roman" w:hAnsi="Times New Roman"/>
            <w:sz w:val="24"/>
            <w:szCs w:val="20"/>
            <w:lang w:eastAsia="de-DE"/>
          </w:rPr>
          <w:t>Reichelt-Brushett and Harrison 2004</w:t>
        </w:r>
      </w:hyperlink>
      <w:r w:rsidRPr="00897C61">
        <w:rPr>
          <w:rFonts w:ascii="Times New Roman" w:eastAsia="Times New Roman" w:hAnsi="Times New Roman"/>
          <w:sz w:val="24"/>
          <w:szCs w:val="20"/>
          <w:lang w:eastAsia="de-DE"/>
        </w:rPr>
        <w:t xml:space="preserve">; </w:t>
      </w:r>
      <w:hyperlink w:anchor="_ENREF_66" w:tooltip="Wang, 2009 #14" w:history="1">
        <w:r w:rsidRPr="00897C61">
          <w:rPr>
            <w:rFonts w:ascii="Times New Roman" w:eastAsia="Times New Roman" w:hAnsi="Times New Roman"/>
            <w:sz w:val="24"/>
            <w:szCs w:val="20"/>
            <w:lang w:eastAsia="de-DE"/>
          </w:rPr>
          <w:t>Wang et al. 2009</w:t>
        </w:r>
      </w:hyperlink>
      <w:r w:rsidRPr="00897C61">
        <w:rPr>
          <w:rFonts w:ascii="Times New Roman" w:eastAsia="Times New Roman" w:hAnsi="Times New Roman"/>
          <w:sz w:val="24"/>
          <w:szCs w:val="20"/>
          <w:lang w:eastAsia="de-DE"/>
        </w:rPr>
        <w:t xml:space="preserve">). </w:t>
      </w:r>
    </w:p>
    <w:p w14:paraId="277E4374"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31EE82A5" w14:textId="2C94375B"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The amount of suspended sediment significantly reduce</w:t>
      </w:r>
      <w:r w:rsidR="005E18D7">
        <w:rPr>
          <w:rFonts w:ascii="Times New Roman" w:eastAsia="Times New Roman" w:hAnsi="Times New Roman"/>
          <w:sz w:val="24"/>
          <w:szCs w:val="20"/>
          <w:lang w:eastAsia="de-DE"/>
        </w:rPr>
        <w:t>d</w:t>
      </w:r>
      <w:r w:rsidRPr="00897C61">
        <w:rPr>
          <w:rFonts w:ascii="Times New Roman" w:eastAsia="Times New Roman" w:hAnsi="Times New Roman"/>
          <w:sz w:val="24"/>
          <w:szCs w:val="20"/>
          <w:lang w:eastAsia="de-DE"/>
        </w:rPr>
        <w:t xml:space="preserve"> coral fertilisation, a factor that is commonplace following both natural and anthropogenic disturbances, especially in shallower or nearshore habitats</w:t>
      </w:r>
      <w:r w:rsidR="00FF3C2D">
        <w:rPr>
          <w:rFonts w:ascii="Times New Roman" w:eastAsia="Times New Roman" w:hAnsi="Times New Roman"/>
          <w:sz w:val="24"/>
          <w:szCs w:val="20"/>
          <w:lang w:eastAsia="de-DE"/>
        </w:rPr>
        <w:t xml:space="preserve"> </w:t>
      </w:r>
      <w:r w:rsidR="00772B45" w:rsidRPr="00897C61">
        <w:rPr>
          <w:rFonts w:ascii="Times New Roman" w:eastAsia="Times New Roman" w:hAnsi="Times New Roman"/>
          <w:sz w:val="24"/>
          <w:szCs w:val="20"/>
          <w:lang w:eastAsia="de-DE"/>
        </w:rPr>
        <w:fldChar w:fldCharType="begin"/>
      </w:r>
      <w:r w:rsidR="00772B45" w:rsidRPr="00897C6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00772B45" w:rsidRPr="00897C61">
        <w:rPr>
          <w:rFonts w:ascii="Times New Roman" w:eastAsia="Times New Roman" w:hAnsi="Times New Roman"/>
          <w:sz w:val="24"/>
          <w:szCs w:val="20"/>
          <w:lang w:eastAsia="de-DE"/>
        </w:rPr>
        <w:fldChar w:fldCharType="separate"/>
      </w:r>
      <w:r w:rsidR="00772B45" w:rsidRPr="00897C61">
        <w:rPr>
          <w:rFonts w:ascii="Times New Roman" w:eastAsia="Times New Roman" w:hAnsi="Times New Roman"/>
          <w:sz w:val="24"/>
          <w:szCs w:val="20"/>
          <w:lang w:eastAsia="de-DE"/>
        </w:rPr>
        <w:t>(</w:t>
      </w:r>
      <w:hyperlink w:anchor="_ENREF_62" w:tooltip="Styan, 2012 #63" w:history="1">
        <w:r w:rsidR="00772B45" w:rsidRPr="00897C61">
          <w:rPr>
            <w:rFonts w:ascii="Times New Roman" w:eastAsia="Times New Roman" w:hAnsi="Times New Roman"/>
            <w:sz w:val="24"/>
            <w:szCs w:val="20"/>
            <w:lang w:eastAsia="de-DE"/>
          </w:rPr>
          <w:t>Styan and Rosser 2012</w:t>
        </w:r>
      </w:hyperlink>
      <w:r w:rsidR="00772B45" w:rsidRPr="00897C61">
        <w:rPr>
          <w:rFonts w:ascii="Times New Roman" w:eastAsia="Times New Roman" w:hAnsi="Times New Roman"/>
          <w:sz w:val="24"/>
          <w:szCs w:val="20"/>
          <w:lang w:eastAsia="de-DE"/>
        </w:rPr>
        <w:t>)</w:t>
      </w:r>
      <w:r w:rsidR="00772B45" w:rsidRPr="00897C61">
        <w:rPr>
          <w:rFonts w:ascii="Times New Roman" w:eastAsia="Times New Roman" w:hAnsi="Times New Roman"/>
          <w:sz w:val="24"/>
          <w:szCs w:val="20"/>
          <w:lang w:eastAsia="de-DE"/>
        </w:rPr>
        <w:fldChar w:fldCharType="end"/>
      </w:r>
      <w:r w:rsidR="00FF3C2D">
        <w:rPr>
          <w:rFonts w:ascii="Times New Roman" w:eastAsia="Times New Roman" w:hAnsi="Times New Roman"/>
          <w:sz w:val="24"/>
          <w:szCs w:val="20"/>
          <w:lang w:eastAsia="de-DE"/>
        </w:rPr>
        <w:t>.</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Suspended sediment severely reduces the success of fertilisation in a wide variety of marine organisms </w:t>
      </w:r>
      <w:r w:rsidR="00FF3C2D">
        <w:rPr>
          <w:rFonts w:ascii="Times New Roman" w:eastAsia="Times New Roman" w:hAnsi="Times New Roman"/>
          <w:sz w:val="24"/>
          <w:szCs w:val="20"/>
          <w:lang w:eastAsia="de-DE"/>
        </w:rPr>
        <w:t>that</w:t>
      </w:r>
      <w:r w:rsidR="00FF3C2D" w:rsidRPr="00897C61">
        <w:rPr>
          <w:rFonts w:ascii="Times New Roman" w:eastAsia="Times New Roman" w:hAnsi="Times New Roman"/>
          <w:sz w:val="24"/>
          <w:szCs w:val="20"/>
          <w:lang w:eastAsia="de-DE"/>
        </w:rPr>
        <w:t xml:space="preserve"> </w:t>
      </w:r>
      <w:r w:rsidR="00FF3C2D">
        <w:rPr>
          <w:rFonts w:ascii="Times New Roman" w:eastAsia="Times New Roman" w:hAnsi="Times New Roman"/>
          <w:sz w:val="24"/>
          <w:szCs w:val="20"/>
          <w:lang w:eastAsia="de-DE"/>
        </w:rPr>
        <w:t>reproduce via</w:t>
      </w:r>
      <w:r w:rsidR="00FF3C2D"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spawning </w:t>
      </w:r>
      <w:r w:rsidR="00FF3C2D">
        <w:rPr>
          <w:rFonts w:ascii="Times New Roman" w:eastAsia="Times New Roman" w:hAnsi="Times New Roman"/>
          <w:sz w:val="24"/>
          <w:szCs w:val="20"/>
          <w:lang w:eastAsia="de-DE"/>
        </w:rPr>
        <w:t xml:space="preserve">of gametes, </w:t>
      </w:r>
      <w:r w:rsidRPr="00897C61">
        <w:rPr>
          <w:rFonts w:ascii="Times New Roman" w:eastAsia="Times New Roman" w:hAnsi="Times New Roman"/>
          <w:sz w:val="24"/>
          <w:szCs w:val="20"/>
          <w:lang w:eastAsia="de-DE"/>
        </w:rPr>
        <w:t xml:space="preserve">including </w:t>
      </w:r>
      <w:r w:rsidR="00FF3C2D">
        <w:rPr>
          <w:rFonts w:ascii="Times New Roman" w:eastAsia="Times New Roman" w:hAnsi="Times New Roman"/>
          <w:sz w:val="24"/>
          <w:szCs w:val="20"/>
          <w:lang w:eastAsia="de-DE"/>
        </w:rPr>
        <w:t xml:space="preserve">most of </w:t>
      </w:r>
      <w:r w:rsidR="009B0178">
        <w:rPr>
          <w:rFonts w:ascii="Times New Roman" w:eastAsia="Times New Roman" w:hAnsi="Times New Roman"/>
          <w:sz w:val="24"/>
          <w:szCs w:val="20"/>
          <w:lang w:eastAsia="de-DE"/>
        </w:rPr>
        <w:t xml:space="preserve">the </w:t>
      </w:r>
      <w:r w:rsidRPr="00897C61">
        <w:rPr>
          <w:rFonts w:ascii="Times New Roman" w:eastAsia="Times New Roman" w:hAnsi="Times New Roman"/>
          <w:sz w:val="24"/>
          <w:szCs w:val="20"/>
          <w:lang w:eastAsia="de-DE"/>
        </w:rPr>
        <w:t>fish</w:t>
      </w:r>
      <w:r w:rsidR="00FF3C2D">
        <w:rPr>
          <w:rFonts w:ascii="Times New Roman" w:eastAsia="Times New Roman" w:hAnsi="Times New Roman"/>
          <w:sz w:val="24"/>
          <w:szCs w:val="20"/>
          <w:lang w:eastAsia="de-DE"/>
        </w:rPr>
        <w:t>es</w:t>
      </w:r>
      <w:r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8" w:tooltip="Bilotta, 2008 #65" w:history="1">
        <w:r w:rsidRPr="00897C61">
          <w:rPr>
            <w:rFonts w:ascii="Times New Roman" w:eastAsia="Times New Roman" w:hAnsi="Times New Roman"/>
            <w:sz w:val="24"/>
            <w:szCs w:val="20"/>
            <w:lang w:eastAsia="de-DE"/>
          </w:rPr>
          <w:t>Bilotta and Brazier 2008</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sea urchins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45" w:tooltip="Pagano, 1993 #66" w:history="1">
        <w:r w:rsidRPr="00897C61">
          <w:rPr>
            <w:rFonts w:ascii="Times New Roman" w:eastAsia="Times New Roman" w:hAnsi="Times New Roman"/>
            <w:sz w:val="24"/>
            <w:szCs w:val="20"/>
            <w:lang w:eastAsia="de-DE"/>
          </w:rPr>
          <w:t>Pagano et al. 1993</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and corals (</w:t>
      </w:r>
      <w:hyperlink w:anchor="_ENREF_35" w:tooltip="Humphrey, 2008 #46" w:history="1">
        <w:r w:rsidRPr="00897C61">
          <w:rPr>
            <w:rFonts w:ascii="Times New Roman" w:eastAsia="Times New Roman" w:hAnsi="Times New Roman"/>
            <w:sz w:val="24"/>
            <w:szCs w:val="20"/>
            <w:lang w:eastAsia="de-DE"/>
          </w:rPr>
          <w:t>Humphrey et al. 2008</w:t>
        </w:r>
      </w:hyperlink>
      <w:hyperlink w:anchor="_ENREF_19" w:tooltip="Erftemeijer, 2012 #69" w:history="1"/>
      <w:r w:rsidRPr="00897C61">
        <w:rPr>
          <w:rFonts w:ascii="Times New Roman" w:eastAsia="Times New Roman" w:hAnsi="Times New Roman"/>
          <w:sz w:val="24"/>
          <w:szCs w:val="20"/>
          <w:lang w:eastAsia="de-DE"/>
        </w:rPr>
        <w:t xml:space="preserve">). </w:t>
      </w:r>
      <w:r w:rsidR="006D2B04">
        <w:rPr>
          <w:rFonts w:ascii="Times New Roman" w:eastAsia="Times New Roman" w:hAnsi="Times New Roman"/>
          <w:sz w:val="24"/>
          <w:szCs w:val="20"/>
          <w:lang w:eastAsia="de-DE"/>
        </w:rPr>
        <w:t>L</w:t>
      </w:r>
      <w:r w:rsidR="00FF3C2D" w:rsidRPr="00897C61">
        <w:rPr>
          <w:rFonts w:ascii="Times New Roman" w:eastAsia="Times New Roman" w:hAnsi="Times New Roman"/>
          <w:sz w:val="24"/>
          <w:szCs w:val="20"/>
          <w:lang w:eastAsia="de-DE"/>
        </w:rPr>
        <w:t xml:space="preserve">ow levels </w:t>
      </w:r>
      <w:r w:rsidRPr="00897C61">
        <w:rPr>
          <w:rFonts w:ascii="Times New Roman" w:eastAsia="Times New Roman" w:hAnsi="Times New Roman"/>
          <w:sz w:val="24"/>
          <w:szCs w:val="20"/>
          <w:lang w:eastAsia="de-DE"/>
        </w:rPr>
        <w:t xml:space="preserve">of sediment </w:t>
      </w:r>
      <w:r w:rsidR="00FF3C2D" w:rsidRPr="00897C61">
        <w:rPr>
          <w:rFonts w:ascii="Times New Roman" w:eastAsia="Times New Roman" w:hAnsi="Times New Roman"/>
          <w:sz w:val="24"/>
          <w:szCs w:val="20"/>
          <w:lang w:eastAsia="de-DE"/>
        </w:rPr>
        <w:t xml:space="preserve">(less than 100mg/L) </w:t>
      </w:r>
      <w:r w:rsidRPr="00897C61">
        <w:rPr>
          <w:rFonts w:ascii="Times New Roman" w:eastAsia="Times New Roman" w:hAnsi="Times New Roman"/>
          <w:sz w:val="24"/>
          <w:szCs w:val="20"/>
          <w:lang w:eastAsia="de-DE"/>
        </w:rPr>
        <w:t>reduce</w:t>
      </w:r>
      <w:r w:rsidR="00A13176">
        <w:rPr>
          <w:rFonts w:ascii="Times New Roman" w:eastAsia="Times New Roman" w:hAnsi="Times New Roman"/>
          <w:sz w:val="24"/>
          <w:szCs w:val="20"/>
          <w:lang w:eastAsia="de-DE"/>
        </w:rPr>
        <w:t>d</w:t>
      </w:r>
      <w:r w:rsidRPr="00897C61">
        <w:rPr>
          <w:rFonts w:ascii="Times New Roman" w:eastAsia="Times New Roman" w:hAnsi="Times New Roman"/>
          <w:sz w:val="24"/>
          <w:szCs w:val="20"/>
          <w:lang w:eastAsia="de-DE"/>
        </w:rPr>
        <w:t xml:space="preserve"> fertilisation rate</w:t>
      </w:r>
      <w:r w:rsidR="009B0178">
        <w:rPr>
          <w:rFonts w:ascii="Times New Roman" w:eastAsia="Times New Roman" w:hAnsi="Times New Roman"/>
          <w:sz w:val="24"/>
          <w:szCs w:val="20"/>
          <w:lang w:eastAsia="de-DE"/>
        </w:rPr>
        <w:t>s in s</w:t>
      </w:r>
      <w:r w:rsidRPr="00897C61">
        <w:rPr>
          <w:rFonts w:ascii="Times New Roman" w:eastAsia="Times New Roman" w:hAnsi="Times New Roman"/>
          <w:sz w:val="24"/>
          <w:szCs w:val="20"/>
          <w:lang w:eastAsia="de-DE"/>
        </w:rPr>
        <w:t>cleractinian corals by up to 50% (</w:t>
      </w:r>
      <w:hyperlink w:anchor="_ENREF_35" w:tooltip="Humphrey, 2008 #46" w:history="1">
        <w:r w:rsidRPr="00897C61">
          <w:rPr>
            <w:rFonts w:ascii="Times New Roman" w:eastAsia="Times New Roman" w:hAnsi="Times New Roman"/>
            <w:sz w:val="24"/>
            <w:szCs w:val="20"/>
            <w:lang w:eastAsia="de-DE"/>
          </w:rPr>
          <w:t>Humphrey et al. 2008</w:t>
        </w:r>
      </w:hyperlink>
      <w:r w:rsidRPr="00897C61">
        <w:rPr>
          <w:rFonts w:ascii="Times New Roman" w:eastAsia="Times New Roman" w:hAnsi="Times New Roman"/>
          <w:sz w:val="24"/>
          <w:szCs w:val="20"/>
          <w:lang w:eastAsia="de-DE"/>
        </w:rPr>
        <w:t xml:space="preserve">; </w:t>
      </w:r>
      <w:hyperlink w:anchor="_ENREF_19" w:tooltip="Erftemeijer, 2012 #69" w:history="1">
        <w:r w:rsidRPr="00897C61">
          <w:rPr>
            <w:rFonts w:ascii="Times New Roman" w:eastAsia="Times New Roman" w:hAnsi="Times New Roman"/>
            <w:sz w:val="24"/>
            <w:szCs w:val="20"/>
            <w:lang w:eastAsia="de-DE"/>
          </w:rPr>
          <w:t>Erftemeijer et al. 2012</w:t>
        </w:r>
      </w:hyperlink>
      <w:r w:rsidRPr="00897C61">
        <w:rPr>
          <w:rFonts w:ascii="Times New Roman" w:eastAsia="Times New Roman" w:hAnsi="Times New Roman"/>
          <w:sz w:val="24"/>
          <w:szCs w:val="20"/>
          <w:lang w:eastAsia="de-DE"/>
        </w:rPr>
        <w:t>). Natural and anthropogenic disturbances ranging from storms to seafloor</w:t>
      </w:r>
      <w:r w:rsidR="006D2B04">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dredging increase the amount of suspended sediment within marine environments. Recognising the negative impact of suspended sediment and particularly that induced by human activity, the Western Australian </w:t>
      </w:r>
      <w:r w:rsidRPr="00897C61">
        <w:rPr>
          <w:rFonts w:ascii="Times New Roman" w:eastAsia="Times New Roman" w:hAnsi="Times New Roman"/>
          <w:sz w:val="24"/>
          <w:szCs w:val="20"/>
          <w:lang w:eastAsia="de-DE"/>
        </w:rPr>
        <w:lastRenderedPageBreak/>
        <w:t xml:space="preserve">government has implemented a moratorium on dredging during spawning events limiting the effect of suspended sediments on coral reef ecosystems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2" w:tooltip="Styan, 2012 #63" w:history="1">
        <w:r w:rsidRPr="00897C61">
          <w:rPr>
            <w:rFonts w:ascii="Times New Roman" w:eastAsia="Times New Roman" w:hAnsi="Times New Roman"/>
            <w:sz w:val="24"/>
            <w:szCs w:val="20"/>
            <w:lang w:eastAsia="de-DE"/>
          </w:rPr>
          <w:t>Styan and Rosser 2012</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w:t>
      </w:r>
    </w:p>
    <w:p w14:paraId="2616D50D"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54F816C8" w14:textId="07409F27"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Similarly to the suspended sedime</w:t>
      </w:r>
      <w:r w:rsidR="00521ACB">
        <w:rPr>
          <w:rFonts w:ascii="Times New Roman" w:eastAsia="Times New Roman" w:hAnsi="Times New Roman"/>
          <w:sz w:val="24"/>
          <w:szCs w:val="20"/>
          <w:lang w:eastAsia="de-DE"/>
        </w:rPr>
        <w:t xml:space="preserve">nt response, increased </w:t>
      </w:r>
      <w:ins w:id="170" w:author="Rachael Maree Woods" w:date="2016-02-17T10:11:00Z">
        <w:r w:rsidR="00DE3BDE" w:rsidRPr="00DE3BDE">
          <w:rPr>
            <w:rFonts w:ascii="Times New Roman" w:eastAsia="Times New Roman" w:hAnsi="Times New Roman"/>
            <w:sz w:val="24"/>
            <w:szCs w:val="20"/>
            <w:lang w:eastAsia="de-DE"/>
            <w:rPrChange w:id="171" w:author="Rachael Maree Woods" w:date="2016-02-17T10:11:00Z">
              <w:rPr/>
            </w:rPrChange>
          </w:rPr>
          <w:t xml:space="preserve">phosphate </w:t>
        </w:r>
      </w:ins>
      <w:del w:id="172"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levels reduced </w:t>
      </w:r>
      <w:r w:rsidR="006D2B04" w:rsidRPr="00897C61">
        <w:rPr>
          <w:rFonts w:ascii="Times New Roman" w:eastAsia="Times New Roman" w:hAnsi="Times New Roman"/>
          <w:sz w:val="24"/>
          <w:szCs w:val="20"/>
          <w:lang w:eastAsia="de-DE"/>
        </w:rPr>
        <w:t>fertilisation</w:t>
      </w:r>
      <w:r w:rsidR="00521ACB">
        <w:rPr>
          <w:rFonts w:ascii="Times New Roman" w:eastAsia="Times New Roman" w:hAnsi="Times New Roman"/>
          <w:sz w:val="24"/>
          <w:szCs w:val="20"/>
          <w:lang w:eastAsia="de-DE"/>
        </w:rPr>
        <w:t xml:space="preserve"> success. </w:t>
      </w:r>
      <w:ins w:id="173" w:author="Rachael Maree Woods" w:date="2016-02-17T10:11:00Z">
        <w:r w:rsidR="00DE3BDE">
          <w:rPr>
            <w:rFonts w:ascii="Times New Roman" w:eastAsia="Times New Roman" w:hAnsi="Times New Roman"/>
            <w:sz w:val="24"/>
            <w:szCs w:val="20"/>
            <w:lang w:eastAsia="de-DE"/>
          </w:rPr>
          <w:t>P</w:t>
        </w:r>
        <w:r w:rsidR="00DE3BDE" w:rsidRPr="00D87D59">
          <w:rPr>
            <w:rFonts w:ascii="Times New Roman" w:eastAsia="Times New Roman" w:hAnsi="Times New Roman"/>
            <w:sz w:val="24"/>
            <w:szCs w:val="20"/>
            <w:lang w:eastAsia="de-DE"/>
          </w:rPr>
          <w:t xml:space="preserve">hosphate </w:t>
        </w:r>
      </w:ins>
      <w:del w:id="174"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is common in run-off from agricultural land uses and excessive fertilisation in agriculture has been shown to severely diminish water quality and in some cases lead to anoxic surface waters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15" w:tooltip="Correll, 1998 #17" w:history="1">
        <w:r w:rsidRPr="00897C61">
          <w:rPr>
            <w:rFonts w:ascii="Times New Roman" w:eastAsia="Times New Roman" w:hAnsi="Times New Roman"/>
            <w:sz w:val="24"/>
            <w:szCs w:val="20"/>
            <w:lang w:eastAsia="de-DE"/>
          </w:rPr>
          <w:t>Correll 1998</w:t>
        </w:r>
      </w:hyperlink>
      <w:r w:rsidRPr="00897C61">
        <w:rPr>
          <w:rFonts w:ascii="Times New Roman" w:eastAsia="Times New Roman" w:hAnsi="Times New Roman"/>
          <w:sz w:val="24"/>
          <w:szCs w:val="20"/>
          <w:lang w:eastAsia="de-DE"/>
        </w:rPr>
        <w:t xml:space="preserve">; </w:t>
      </w:r>
      <w:hyperlink w:anchor="_ENREF_31" w:tooltip="Harrison, 2001 #43" w:history="1">
        <w:r w:rsidRPr="00897C61">
          <w:rPr>
            <w:rFonts w:ascii="Times New Roman" w:eastAsia="Times New Roman" w:hAnsi="Times New Roman"/>
            <w:sz w:val="24"/>
            <w:szCs w:val="20"/>
            <w:lang w:eastAsia="de-DE"/>
          </w:rPr>
          <w:t>Harrison and Ward 2001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The fertilisation success of corals </w:t>
      </w:r>
      <w:r w:rsidR="005E18D7">
        <w:rPr>
          <w:rFonts w:ascii="Times New Roman" w:eastAsia="Times New Roman" w:hAnsi="Times New Roman"/>
          <w:sz w:val="24"/>
          <w:szCs w:val="20"/>
          <w:lang w:eastAsia="de-DE"/>
        </w:rPr>
        <w:t>is</w:t>
      </w:r>
      <w:r w:rsidR="00521ACB">
        <w:rPr>
          <w:rFonts w:ascii="Times New Roman" w:eastAsia="Times New Roman" w:hAnsi="Times New Roman"/>
          <w:sz w:val="24"/>
          <w:szCs w:val="20"/>
          <w:lang w:eastAsia="de-DE"/>
        </w:rPr>
        <w:t xml:space="preserve"> highly sensitive to </w:t>
      </w:r>
      <w:ins w:id="175" w:author="Rachael Maree Woods" w:date="2016-02-17T10:11:00Z">
        <w:r w:rsidR="00DE3BDE" w:rsidRPr="00D87D59">
          <w:rPr>
            <w:rFonts w:ascii="Times New Roman" w:eastAsia="Times New Roman" w:hAnsi="Times New Roman"/>
            <w:sz w:val="24"/>
            <w:szCs w:val="20"/>
            <w:lang w:eastAsia="de-DE"/>
          </w:rPr>
          <w:t xml:space="preserve">phosphate </w:t>
        </w:r>
      </w:ins>
      <w:del w:id="176" w:author="Rachael Maree Woods" w:date="2016-02-17T10:11:00Z">
        <w:r w:rsidR="00521ACB" w:rsidDel="00DE3BDE">
          <w:rPr>
            <w:rFonts w:ascii="Times New Roman" w:eastAsia="Times New Roman" w:hAnsi="Times New Roman"/>
            <w:sz w:val="24"/>
            <w:szCs w:val="20"/>
            <w:lang w:eastAsia="de-DE"/>
          </w:rPr>
          <w:delText>phosphor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with just 1µM reducing success by up to 75%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31" w:tooltip="Harrison, 2001 #43" w:history="1">
        <w:r w:rsidRPr="00897C61">
          <w:rPr>
            <w:rFonts w:ascii="Times New Roman" w:eastAsia="Times New Roman" w:hAnsi="Times New Roman"/>
            <w:sz w:val="24"/>
            <w:szCs w:val="20"/>
            <w:lang w:eastAsia="de-DE"/>
          </w:rPr>
          <w:t>Harrison and Ward 2001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However</w:t>
      </w:r>
      <w:r w:rsidR="005E18D7">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t xml:space="preserve"> the implementation of nutrient removal techniques (metal precipitation, use of wetland systems to fix-nitrogen, and the adsorption by microorganisms) </w:t>
      </w:r>
      <w:r w:rsidR="005E18D7">
        <w:rPr>
          <w:rFonts w:ascii="Times New Roman" w:eastAsia="Times New Roman" w:hAnsi="Times New Roman"/>
          <w:sz w:val="24"/>
          <w:szCs w:val="20"/>
          <w:lang w:eastAsia="de-DE"/>
        </w:rPr>
        <w:t>is</w:t>
      </w:r>
      <w:r w:rsidRPr="00897C61">
        <w:rPr>
          <w:rFonts w:ascii="Times New Roman" w:eastAsia="Times New Roman" w:hAnsi="Times New Roman"/>
          <w:sz w:val="24"/>
          <w:szCs w:val="20"/>
          <w:lang w:eastAsia="de-DE"/>
        </w:rPr>
        <w:t xml:space="preserve"> effective in reducing </w:t>
      </w:r>
      <w:ins w:id="177" w:author="Rachael Maree Woods" w:date="2016-02-17T10:11:00Z">
        <w:r w:rsidR="00DE3BDE" w:rsidRPr="00D87D59">
          <w:rPr>
            <w:rFonts w:ascii="Times New Roman" w:eastAsia="Times New Roman" w:hAnsi="Times New Roman"/>
            <w:sz w:val="24"/>
            <w:szCs w:val="20"/>
            <w:lang w:eastAsia="de-DE"/>
          </w:rPr>
          <w:t xml:space="preserve">phosphate </w:t>
        </w:r>
      </w:ins>
      <w:del w:id="178" w:author="Rachael Maree Woods" w:date="2016-02-17T10:11:00Z">
        <w:r w:rsidRPr="00897C61" w:rsidDel="00DE3BDE">
          <w:rPr>
            <w:rFonts w:ascii="Times New Roman" w:eastAsia="Times New Roman" w:hAnsi="Times New Roman"/>
            <w:sz w:val="24"/>
            <w:szCs w:val="20"/>
            <w:lang w:eastAsia="de-DE"/>
          </w:rPr>
          <w:delText>pho</w:delText>
        </w:r>
        <w:r w:rsidR="00521ACB" w:rsidDel="00DE3BDE">
          <w:rPr>
            <w:rFonts w:ascii="Times New Roman" w:eastAsia="Times New Roman" w:hAnsi="Times New Roman"/>
            <w:sz w:val="24"/>
            <w:szCs w:val="20"/>
            <w:lang w:eastAsia="de-DE"/>
          </w:rPr>
          <w:delText>sphor</w:delText>
        </w:r>
        <w:r w:rsidRPr="00897C61" w:rsidDel="00DE3BDE">
          <w:rPr>
            <w:rFonts w:ascii="Times New Roman" w:eastAsia="Times New Roman" w:hAnsi="Times New Roman"/>
            <w:sz w:val="24"/>
            <w:szCs w:val="20"/>
            <w:lang w:eastAsia="de-DE"/>
          </w:rPr>
          <w:delText xml:space="preserve">us </w:delText>
        </w:r>
      </w:del>
      <w:r w:rsidRPr="00897C61">
        <w:rPr>
          <w:rFonts w:ascii="Times New Roman" w:eastAsia="Times New Roman" w:hAnsi="Times New Roman"/>
          <w:sz w:val="24"/>
          <w:szCs w:val="20"/>
          <w:lang w:eastAsia="de-DE"/>
        </w:rPr>
        <w:t xml:space="preserve">within marine environments and therefore its effect on coral </w:t>
      </w:r>
      <w:r w:rsidR="006D2B04" w:rsidRPr="00897C61">
        <w:rPr>
          <w:rFonts w:ascii="Times New Roman" w:eastAsia="Times New Roman" w:hAnsi="Times New Roman"/>
          <w:sz w:val="24"/>
          <w:szCs w:val="20"/>
          <w:lang w:eastAsia="de-DE"/>
        </w:rPr>
        <w:t>fertilisation</w:t>
      </w:r>
      <w:r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17" w:tooltip="De-Bashan, 2004 #16" w:history="1">
        <w:r w:rsidRPr="00897C61">
          <w:rPr>
            <w:rFonts w:ascii="Times New Roman" w:eastAsia="Times New Roman" w:hAnsi="Times New Roman"/>
            <w:sz w:val="24"/>
            <w:szCs w:val="20"/>
            <w:lang w:eastAsia="de-DE"/>
          </w:rPr>
          <w:t>De-Bashan and Bashan 2004</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w:t>
      </w:r>
    </w:p>
    <w:p w14:paraId="4C8EE64D"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2125E42D" w14:textId="388D2AAF"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Water temperature and salinity both reduced fertilisation success and larval survivorship and are strongly linked to global climate change. </w:t>
      </w:r>
      <w:r w:rsidR="00AB618D">
        <w:rPr>
          <w:rFonts w:ascii="Times New Roman" w:eastAsia="Times New Roman" w:hAnsi="Times New Roman"/>
          <w:sz w:val="24"/>
          <w:szCs w:val="20"/>
          <w:lang w:eastAsia="de-DE"/>
        </w:rPr>
        <w:t>I</w:t>
      </w:r>
      <w:r w:rsidRPr="00897C61">
        <w:rPr>
          <w:rFonts w:ascii="Times New Roman" w:eastAsia="Times New Roman" w:hAnsi="Times New Roman"/>
          <w:sz w:val="24"/>
          <w:szCs w:val="20"/>
          <w:lang w:eastAsia="de-DE"/>
        </w:rPr>
        <w:t xml:space="preserve">ncreased water temperatures have been shown to reduce the survival of planular larvae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 w:tooltip="Bassim, 2003 #24" w:history="1">
        <w:r w:rsidRPr="00897C61">
          <w:rPr>
            <w:rFonts w:ascii="Times New Roman" w:eastAsia="Times New Roman" w:hAnsi="Times New Roman"/>
            <w:sz w:val="24"/>
            <w:szCs w:val="20"/>
            <w:lang w:eastAsia="de-DE"/>
          </w:rPr>
          <w:t>Bassim and Sammarco 2003</w:t>
        </w:r>
      </w:hyperlink>
      <w:r w:rsidRPr="00897C61">
        <w:rPr>
          <w:rFonts w:ascii="Times New Roman" w:eastAsia="Times New Roman" w:hAnsi="Times New Roman"/>
          <w:sz w:val="24"/>
          <w:szCs w:val="20"/>
          <w:lang w:eastAsia="de-DE"/>
        </w:rPr>
        <w:t xml:space="preserve">; </w:t>
      </w:r>
      <w:hyperlink w:anchor="_ENREF_5" w:tooltip="Baird, 2006 #23" w:history="1">
        <w:r w:rsidRPr="00897C61">
          <w:rPr>
            <w:rFonts w:ascii="Times New Roman" w:eastAsia="Times New Roman" w:hAnsi="Times New Roman"/>
            <w:sz w:val="24"/>
            <w:szCs w:val="20"/>
            <w:lang w:eastAsia="de-DE"/>
          </w:rPr>
          <w:t>Baird et al. 2006</w:t>
        </w:r>
      </w:hyperlink>
      <w:r w:rsidR="00AB618D">
        <w:rPr>
          <w:rFonts w:ascii="Times New Roman" w:eastAsia="Times New Roman" w:hAnsi="Times New Roman"/>
          <w:sz w:val="24"/>
          <w:szCs w:val="20"/>
          <w:lang w:eastAsia="de-DE"/>
        </w:rPr>
        <w:t xml:space="preserve">; </w:t>
      </w:r>
      <w:r w:rsidR="00AB618D" w:rsidRPr="00AB618D">
        <w:rPr>
          <w:rFonts w:ascii="Times New Roman" w:eastAsia="Times New Roman" w:hAnsi="Times New Roman"/>
          <w:sz w:val="24"/>
          <w:szCs w:val="20"/>
          <w:lang w:eastAsia="de-DE"/>
        </w:rPr>
        <w:t>Woolsey et al. 2013</w:t>
      </w:r>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Increasing sea surface temperatures continue to threaten marine environments, </w:t>
      </w:r>
      <w:del w:id="179" w:author="Rachael Maree Woods" w:date="2016-02-23T08:21:00Z">
        <w:r w:rsidRPr="00897C61" w:rsidDel="00CF7795">
          <w:rPr>
            <w:rFonts w:ascii="Times New Roman" w:eastAsia="Times New Roman" w:hAnsi="Times New Roman"/>
            <w:sz w:val="24"/>
            <w:szCs w:val="20"/>
            <w:lang w:eastAsia="de-DE"/>
          </w:rPr>
          <w:delText xml:space="preserve">especially in tropical waters, </w:delText>
        </w:r>
      </w:del>
      <w:r w:rsidRPr="00897C61">
        <w:rPr>
          <w:rFonts w:ascii="Times New Roman" w:eastAsia="Times New Roman" w:hAnsi="Times New Roman"/>
          <w:sz w:val="24"/>
          <w:szCs w:val="20"/>
          <w:lang w:eastAsia="de-DE"/>
        </w:rPr>
        <w:t xml:space="preserve">as a result of global climate change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0" w:tooltip="Solomon, 2007 #83" w:history="1">
        <w:r w:rsidRPr="00897C61">
          <w:rPr>
            <w:rFonts w:ascii="Times New Roman" w:eastAsia="Times New Roman" w:hAnsi="Times New Roman"/>
            <w:sz w:val="24"/>
            <w:szCs w:val="20"/>
            <w:lang w:eastAsia="de-DE"/>
          </w:rPr>
          <w:t>Solomon et al. 2007</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xml:space="preserve">. </w:t>
      </w:r>
      <w:commentRangeStart w:id="180"/>
      <w:r w:rsidRPr="00897C61">
        <w:rPr>
          <w:rFonts w:ascii="Times New Roman" w:eastAsia="Times New Roman" w:hAnsi="Times New Roman"/>
          <w:sz w:val="24"/>
          <w:szCs w:val="20"/>
          <w:lang w:eastAsia="de-DE"/>
        </w:rPr>
        <w:t xml:space="preserve">Changes </w:t>
      </w:r>
      <w:commentRangeEnd w:id="180"/>
      <w:r w:rsidR="00CF7795">
        <w:rPr>
          <w:rStyle w:val="CommentReference"/>
          <w:rFonts w:ascii="Times New Roman" w:eastAsia="Times New Roman" w:hAnsi="Times New Roman"/>
          <w:lang w:val="en-US" w:eastAsia="de-DE"/>
        </w:rPr>
        <w:commentReference w:id="180"/>
      </w:r>
      <w:r w:rsidRPr="00897C61">
        <w:rPr>
          <w:rFonts w:ascii="Times New Roman" w:eastAsia="Times New Roman" w:hAnsi="Times New Roman"/>
          <w:sz w:val="24"/>
          <w:szCs w:val="20"/>
          <w:lang w:eastAsia="de-DE"/>
        </w:rPr>
        <w:t>in salinity were found to significantly affect both early life history stages, with decreased salinity expected in the future as freshwater influxes are predicted to increase</w:t>
      </w:r>
      <w:r w:rsidR="00545788">
        <w:rPr>
          <w:rFonts w:ascii="Times New Roman" w:eastAsia="Times New Roman" w:hAnsi="Times New Roman"/>
          <w:sz w:val="24"/>
          <w:szCs w:val="20"/>
          <w:lang w:eastAsia="de-DE"/>
        </w:rPr>
        <w:t xml:space="preserve"> (</w:t>
      </w:r>
      <w:r w:rsidR="00545788" w:rsidRPr="00545788">
        <w:rPr>
          <w:rFonts w:ascii="Times New Roman" w:eastAsia="Times New Roman" w:hAnsi="Times New Roman"/>
          <w:sz w:val="24"/>
          <w:szCs w:val="20"/>
          <w:lang w:eastAsia="de-DE"/>
        </w:rPr>
        <w:t>Knutson et al. 2010)</w:t>
      </w:r>
      <w:r w:rsidRPr="00897C61">
        <w:rPr>
          <w:rFonts w:ascii="Times New Roman" w:eastAsia="Times New Roman" w:hAnsi="Times New Roman"/>
          <w:sz w:val="24"/>
          <w:szCs w:val="20"/>
          <w:lang w:eastAsia="de-DE"/>
        </w:rPr>
        <w:t xml:space="preserve">. In agreement with our </w:t>
      </w:r>
      <w:r w:rsidRPr="00897C61">
        <w:rPr>
          <w:rFonts w:ascii="Times New Roman" w:eastAsia="Times New Roman" w:hAnsi="Times New Roman"/>
          <w:sz w:val="24"/>
          <w:szCs w:val="20"/>
          <w:lang w:eastAsia="de-DE"/>
        </w:rPr>
        <w:lastRenderedPageBreak/>
        <w:t>model estimates</w:t>
      </w:r>
      <w:r w:rsidR="00A13176">
        <w:rPr>
          <w:rFonts w:ascii="Times New Roman" w:eastAsia="Times New Roman" w:hAnsi="Times New Roman"/>
          <w:sz w:val="24"/>
          <w:szCs w:val="20"/>
          <w:lang w:eastAsia="de-DE"/>
        </w:rPr>
        <w:t>, such increases</w:t>
      </w:r>
      <w:r w:rsidRPr="00897C61">
        <w:rPr>
          <w:rFonts w:ascii="Times New Roman" w:eastAsia="Times New Roman" w:hAnsi="Times New Roman"/>
          <w:sz w:val="24"/>
          <w:szCs w:val="20"/>
          <w:lang w:eastAsia="de-DE"/>
        </w:rPr>
        <w:t xml:space="preserve"> have been shown to reduce fertilisation in corals by up to 50%, with just slight declines in salinity </w:t>
      </w:r>
      <w:commentRangeStart w:id="181"/>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53" w:tooltip="Richmond, 1996 #75" w:history="1">
        <w:r w:rsidRPr="00897C61">
          <w:rPr>
            <w:rFonts w:ascii="Times New Roman" w:eastAsia="Times New Roman" w:hAnsi="Times New Roman"/>
            <w:sz w:val="24"/>
            <w:szCs w:val="20"/>
            <w:lang w:eastAsia="de-DE"/>
          </w:rPr>
          <w:t>Richmond 1996</w:t>
        </w:r>
      </w:hyperlink>
      <w:r w:rsidRPr="00897C61">
        <w:rPr>
          <w:rFonts w:ascii="Times New Roman" w:eastAsia="Times New Roman" w:hAnsi="Times New Roman"/>
          <w:sz w:val="24"/>
          <w:szCs w:val="20"/>
          <w:lang w:eastAsia="de-DE"/>
        </w:rPr>
        <w:t xml:space="preserve">; </w:t>
      </w:r>
      <w:hyperlink w:anchor="_ENREF_58" w:tooltip="Scott, 2013 #84" w:history="1">
        <w:r w:rsidRPr="00897C61">
          <w:rPr>
            <w:rFonts w:ascii="Times New Roman" w:eastAsia="Times New Roman" w:hAnsi="Times New Roman"/>
            <w:sz w:val="24"/>
            <w:szCs w:val="20"/>
            <w:lang w:eastAsia="de-DE"/>
          </w:rPr>
          <w:t>Scott et al. 2013</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commentRangeEnd w:id="181"/>
      <w:r w:rsidR="00B73A2E">
        <w:rPr>
          <w:rStyle w:val="CommentReference"/>
          <w:rFonts w:ascii="Times New Roman" w:eastAsia="Times New Roman" w:hAnsi="Times New Roman"/>
          <w:lang w:val="en-US" w:eastAsia="de-DE"/>
        </w:rPr>
        <w:commentReference w:id="181"/>
      </w:r>
      <w:r w:rsidRPr="00897C61">
        <w:rPr>
          <w:rFonts w:ascii="Times New Roman" w:eastAsia="Times New Roman" w:hAnsi="Times New Roman"/>
          <w:sz w:val="24"/>
          <w:szCs w:val="20"/>
          <w:lang w:eastAsia="de-DE"/>
        </w:rPr>
        <w:t>.</w:t>
      </w:r>
    </w:p>
    <w:p w14:paraId="45AF61C6"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57046FC2" w14:textId="304B8E95" w:rsid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While both temperature and salinity reduced coral larval success, changes in seawater pH had little influence on </w:t>
      </w:r>
      <w:r w:rsidR="00D7579E">
        <w:rPr>
          <w:rFonts w:ascii="Times New Roman" w:eastAsia="Times New Roman" w:hAnsi="Times New Roman"/>
          <w:sz w:val="24"/>
          <w:szCs w:val="20"/>
          <w:lang w:eastAsia="de-DE"/>
        </w:rPr>
        <w:t>either fertilis</w:t>
      </w:r>
      <w:r w:rsidR="004C5C89">
        <w:rPr>
          <w:rFonts w:ascii="Times New Roman" w:eastAsia="Times New Roman" w:hAnsi="Times New Roman"/>
          <w:sz w:val="24"/>
          <w:szCs w:val="20"/>
          <w:lang w:eastAsia="de-DE"/>
        </w:rPr>
        <w:t xml:space="preserve">ation </w:t>
      </w:r>
      <w:r w:rsidR="00C37B4F">
        <w:rPr>
          <w:rFonts w:ascii="Times New Roman" w:eastAsia="Times New Roman" w:hAnsi="Times New Roman"/>
          <w:sz w:val="24"/>
          <w:szCs w:val="20"/>
          <w:lang w:eastAsia="de-DE"/>
        </w:rPr>
        <w:t>or</w:t>
      </w:r>
      <w:r w:rsidR="004C5C89">
        <w:rPr>
          <w:rFonts w:ascii="Times New Roman" w:eastAsia="Times New Roman" w:hAnsi="Times New Roman"/>
          <w:sz w:val="24"/>
          <w:szCs w:val="20"/>
          <w:lang w:eastAsia="de-DE"/>
        </w:rPr>
        <w:t xml:space="preserve"> survivorship</w:t>
      </w:r>
      <w:r w:rsidR="00545788">
        <w:rPr>
          <w:rFonts w:ascii="Times New Roman" w:eastAsia="Times New Roman" w:hAnsi="Times New Roman"/>
          <w:sz w:val="24"/>
          <w:szCs w:val="20"/>
          <w:lang w:eastAsia="de-DE"/>
        </w:rPr>
        <w:t>. The</w:t>
      </w:r>
      <w:r w:rsidR="004C5C89">
        <w:rPr>
          <w:rFonts w:ascii="Times New Roman" w:eastAsia="Times New Roman" w:hAnsi="Times New Roman"/>
          <w:sz w:val="24"/>
          <w:szCs w:val="20"/>
          <w:lang w:eastAsia="de-DE"/>
        </w:rPr>
        <w:t xml:space="preserve"> lack of a significant effect of pH contradicts much of the earlier</w:t>
      </w:r>
      <w:r w:rsidR="00C56C94">
        <w:rPr>
          <w:rFonts w:ascii="Times New Roman" w:eastAsia="Times New Roman" w:hAnsi="Times New Roman"/>
          <w:sz w:val="24"/>
          <w:szCs w:val="20"/>
          <w:lang w:eastAsia="de-DE"/>
        </w:rPr>
        <w:t xml:space="preserve"> work on the effect of ocean acidification </w:t>
      </w:r>
      <w:r w:rsidR="00164CC1">
        <w:rPr>
          <w:rFonts w:ascii="Times New Roman" w:eastAsia="Times New Roman" w:hAnsi="Times New Roman"/>
          <w:sz w:val="24"/>
          <w:szCs w:val="20"/>
          <w:lang w:eastAsia="de-DE"/>
        </w:rPr>
        <w:t>(</w:t>
      </w:r>
      <w:r w:rsidR="00787E59">
        <w:rPr>
          <w:rFonts w:ascii="Times New Roman" w:eastAsia="Times New Roman" w:hAnsi="Times New Roman"/>
          <w:sz w:val="24"/>
          <w:szCs w:val="20"/>
          <w:lang w:eastAsia="de-DE"/>
        </w:rPr>
        <w:t>Albright et al 2010</w:t>
      </w:r>
      <w:r w:rsidR="004C5C89">
        <w:rPr>
          <w:rFonts w:ascii="Times New Roman" w:eastAsia="Times New Roman" w:hAnsi="Times New Roman"/>
          <w:sz w:val="24"/>
          <w:szCs w:val="20"/>
          <w:lang w:eastAsia="de-DE"/>
        </w:rPr>
        <w:t>) on the early life history stages of corals</w:t>
      </w:r>
      <w:r w:rsidR="008A573E">
        <w:rPr>
          <w:rFonts w:ascii="Times New Roman" w:eastAsia="Times New Roman" w:hAnsi="Times New Roman"/>
          <w:sz w:val="24"/>
          <w:szCs w:val="20"/>
          <w:lang w:eastAsia="de-DE"/>
        </w:rPr>
        <w:t>,</w:t>
      </w:r>
      <w:r w:rsidR="004C5C89">
        <w:rPr>
          <w:rFonts w:ascii="Times New Roman" w:eastAsia="Times New Roman" w:hAnsi="Times New Roman"/>
          <w:sz w:val="24"/>
          <w:szCs w:val="20"/>
          <w:lang w:eastAsia="de-DE"/>
        </w:rPr>
        <w:t xml:space="preserve"> but is in strong agreement with more recent experimental work demonstrating that temperature has a much greater effect than pH (Chua et al. 2013).</w:t>
      </w:r>
      <w:r w:rsidRPr="00897C61">
        <w:rPr>
          <w:rFonts w:ascii="Times New Roman" w:eastAsia="Times New Roman" w:hAnsi="Times New Roman"/>
          <w:sz w:val="24"/>
          <w:szCs w:val="20"/>
          <w:lang w:eastAsia="de-DE"/>
        </w:rPr>
        <w:t xml:space="preserve"> </w:t>
      </w:r>
    </w:p>
    <w:p w14:paraId="6EACFA27" w14:textId="77777777" w:rsidR="00F746E8" w:rsidRPr="00897C61" w:rsidRDefault="00F746E8" w:rsidP="00897C61">
      <w:pPr>
        <w:pStyle w:val="NoSpacing"/>
        <w:spacing w:line="480" w:lineRule="auto"/>
        <w:rPr>
          <w:rFonts w:ascii="Times New Roman" w:eastAsia="Times New Roman" w:hAnsi="Times New Roman"/>
          <w:sz w:val="24"/>
          <w:szCs w:val="20"/>
          <w:lang w:eastAsia="de-DE"/>
        </w:rPr>
      </w:pPr>
    </w:p>
    <w:p w14:paraId="47602D00" w14:textId="2753378B" w:rsidR="00ED72A1" w:rsidRDefault="00ED72A1" w:rsidP="00ED72A1">
      <w:pPr>
        <w:spacing w:line="480" w:lineRule="auto"/>
        <w:rPr>
          <w:lang w:val="en-AU"/>
        </w:rPr>
      </w:pPr>
      <w:r w:rsidRPr="00897C61">
        <w:t>To be successful, an individual needs to survive both stages of development (fertilisation and larval survivorship).</w:t>
      </w:r>
      <w:r>
        <w:t xml:space="preserve"> As an example we conducted a joint probability analysis for salinity, which was found to be significant across both life history stages. </w:t>
      </w:r>
      <w:r w:rsidRPr="00897C61">
        <w:t xml:space="preserve">This model determined the likelihood of a single egg surviving through fertilisation, as well as up to 14 days within the plankton. While larvae can survive for longer than this within the surface waters, this model was created to include larvae within their peak competency period who are most likely to settle within their natal reef </w:t>
      </w:r>
      <w:r w:rsidRPr="00897C61">
        <w:fldChar w:fldCharType="begin"/>
      </w:r>
      <w:r w:rsidRPr="00897C61">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897C61">
        <w:fldChar w:fldCharType="separate"/>
      </w:r>
      <w:r w:rsidRPr="00897C61">
        <w:t>(</w:t>
      </w:r>
      <w:hyperlink w:anchor="_ENREF_54" w:tooltip="Richmond, 1997 #58" w:history="1">
        <w:r w:rsidRPr="00897C61">
          <w:t>Richmond 1997</w:t>
        </w:r>
      </w:hyperlink>
      <w:r w:rsidRPr="00897C61">
        <w:t xml:space="preserve">; </w:t>
      </w:r>
      <w:hyperlink w:anchor="_ENREF_13" w:tooltip="Connolly, 2010 #85" w:history="1">
        <w:r w:rsidRPr="00897C61">
          <w:t>Connolly and Baird 2010</w:t>
        </w:r>
      </w:hyperlink>
      <w:r w:rsidRPr="00897C61">
        <w:t>)</w:t>
      </w:r>
      <w:r w:rsidRPr="00897C61">
        <w:fldChar w:fldCharType="end"/>
      </w:r>
      <w:r w:rsidRPr="00897C61">
        <w:t>.</w:t>
      </w:r>
      <w:r>
        <w:t xml:space="preserve"> This analysis determined that in the case of salinity the probability of a single larvae surviving through both stages of development was lower compared to </w:t>
      </w:r>
      <w:r w:rsidR="00161270">
        <w:t xml:space="preserve">the probability of </w:t>
      </w:r>
      <w:r>
        <w:t>each life stage</w:t>
      </w:r>
      <w:r w:rsidR="00161270">
        <w:t xml:space="preserve"> individually</w:t>
      </w:r>
      <w:r>
        <w:t xml:space="preserve">. </w:t>
      </w:r>
      <w:r w:rsidR="009A77D5">
        <w:t xml:space="preserve">This combined model can incorporate more than a single factor and can be based on actual water quality at different sites, to determine the effect of pollutants on larval development. </w:t>
      </w:r>
    </w:p>
    <w:p w14:paraId="1DC3C157"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79DCDD3A" w14:textId="67121299" w:rsidR="00897C61" w:rsidRPr="00897C61" w:rsidRDefault="004C5C89" w:rsidP="00897C61">
      <w:pPr>
        <w:pStyle w:val="NoSpacing"/>
        <w:spacing w:line="480" w:lineRule="auto"/>
        <w:rPr>
          <w:rFonts w:ascii="Times New Roman" w:eastAsia="Times New Roman" w:hAnsi="Times New Roman"/>
          <w:sz w:val="24"/>
          <w:szCs w:val="20"/>
          <w:lang w:eastAsia="de-DE"/>
        </w:rPr>
      </w:pPr>
      <w:commentRangeStart w:id="182"/>
      <w:r>
        <w:rPr>
          <w:rFonts w:ascii="Times New Roman" w:eastAsia="Times New Roman" w:hAnsi="Times New Roman"/>
          <w:sz w:val="24"/>
          <w:szCs w:val="20"/>
          <w:lang w:eastAsia="de-DE"/>
        </w:rPr>
        <w:lastRenderedPageBreak/>
        <w:t>Our study is significant because it</w:t>
      </w:r>
      <w:r w:rsidR="00897C61" w:rsidRPr="00897C61">
        <w:rPr>
          <w:rFonts w:ascii="Times New Roman" w:eastAsia="Times New Roman" w:hAnsi="Times New Roman"/>
          <w:sz w:val="24"/>
          <w:szCs w:val="20"/>
          <w:lang w:eastAsia="de-DE"/>
        </w:rPr>
        <w:t xml:space="preserve"> estimate</w:t>
      </w:r>
      <w:r>
        <w:rPr>
          <w:rFonts w:ascii="Times New Roman" w:eastAsia="Times New Roman" w:hAnsi="Times New Roman"/>
          <w:sz w:val="24"/>
          <w:szCs w:val="20"/>
          <w:lang w:eastAsia="de-DE"/>
        </w:rPr>
        <w:t>s</w:t>
      </w:r>
      <w:r w:rsidR="00897C61" w:rsidRPr="00897C61">
        <w:rPr>
          <w:rFonts w:ascii="Times New Roman" w:eastAsia="Times New Roman" w:hAnsi="Times New Roman"/>
          <w:sz w:val="24"/>
          <w:szCs w:val="20"/>
          <w:lang w:eastAsia="de-DE"/>
        </w:rPr>
        <w:t xml:space="preserve"> </w:t>
      </w:r>
      <w:commentRangeEnd w:id="182"/>
      <w:r w:rsidR="00521ACB">
        <w:rPr>
          <w:rStyle w:val="CommentReference"/>
          <w:rFonts w:ascii="Times New Roman" w:eastAsia="Times New Roman" w:hAnsi="Times New Roman"/>
          <w:lang w:val="en-US" w:eastAsia="de-DE"/>
        </w:rPr>
        <w:commentReference w:id="182"/>
      </w:r>
      <w:r w:rsidR="00897C61" w:rsidRPr="00897C61">
        <w:rPr>
          <w:rFonts w:ascii="Times New Roman" w:eastAsia="Times New Roman" w:hAnsi="Times New Roman"/>
          <w:sz w:val="24"/>
          <w:szCs w:val="20"/>
          <w:lang w:eastAsia="de-DE"/>
        </w:rPr>
        <w:t xml:space="preserve">the relative importance of </w:t>
      </w:r>
      <w:r>
        <w:rPr>
          <w:rFonts w:ascii="Times New Roman" w:eastAsia="Times New Roman" w:hAnsi="Times New Roman"/>
          <w:sz w:val="24"/>
          <w:szCs w:val="20"/>
          <w:lang w:eastAsia="de-DE"/>
        </w:rPr>
        <w:t xml:space="preserve">various </w:t>
      </w:r>
      <w:r w:rsidR="00897C61" w:rsidRPr="00897C61">
        <w:rPr>
          <w:rFonts w:ascii="Times New Roman" w:eastAsia="Times New Roman" w:hAnsi="Times New Roman"/>
          <w:sz w:val="24"/>
          <w:szCs w:val="20"/>
          <w:lang w:eastAsia="de-DE"/>
        </w:rPr>
        <w:t xml:space="preserve">environmental factors on the early life history stages of corals. However, there were several issues that might have influenced the predictive capacity of the models. While the models likely isolated the important environmental factors reducing fertilisation and larvae success, they were based on only 18 experimental studies. The low number of studies forced us to group data for all species. Because studies </w:t>
      </w:r>
      <w:r w:rsidR="009B0178">
        <w:rPr>
          <w:rFonts w:ascii="Times New Roman" w:eastAsia="Times New Roman" w:hAnsi="Times New Roman"/>
          <w:sz w:val="24"/>
          <w:szCs w:val="20"/>
          <w:lang w:eastAsia="de-DE"/>
        </w:rPr>
        <w:t xml:space="preserve">mainly </w:t>
      </w:r>
      <w:r w:rsidR="00897C61" w:rsidRPr="00897C6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Finally, we were unable to check for interactions among factors, because studies tended to focus one variable at a time. This limitation also forced us to select background levels of non-focal variables, which could be particularly problematic for factors with non-zero quadratic response curves. Despite these limitations, we believe our analysis to be a good first step for </w:t>
      </w:r>
      <w:r>
        <w:rPr>
          <w:rFonts w:ascii="Times New Roman" w:eastAsia="Times New Roman" w:hAnsi="Times New Roman"/>
          <w:sz w:val="24"/>
          <w:szCs w:val="20"/>
          <w:lang w:eastAsia="de-DE"/>
        </w:rPr>
        <w:t xml:space="preserve">improving our </w:t>
      </w:r>
      <w:r w:rsidR="00897C61" w:rsidRPr="00897C61">
        <w:rPr>
          <w:rFonts w:ascii="Times New Roman" w:eastAsia="Times New Roman" w:hAnsi="Times New Roman"/>
          <w:sz w:val="24"/>
          <w:szCs w:val="20"/>
          <w:lang w:eastAsia="de-DE"/>
        </w:rPr>
        <w:t xml:space="preserve">understanding </w:t>
      </w:r>
      <w:r w:rsidR="00730CD0">
        <w:rPr>
          <w:rFonts w:ascii="Times New Roman" w:eastAsia="Times New Roman" w:hAnsi="Times New Roman"/>
          <w:sz w:val="24"/>
          <w:szCs w:val="20"/>
          <w:lang w:eastAsia="de-DE"/>
        </w:rPr>
        <w:t xml:space="preserve">of </w:t>
      </w:r>
      <w:r w:rsidR="00897C61" w:rsidRPr="00897C61">
        <w:rPr>
          <w:rFonts w:ascii="Times New Roman" w:eastAsia="Times New Roman" w:hAnsi="Times New Roman"/>
          <w:sz w:val="24"/>
          <w:szCs w:val="20"/>
          <w:lang w:eastAsia="de-DE"/>
        </w:rPr>
        <w:t xml:space="preserve">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w:t>
      </w:r>
      <w:r w:rsidR="00545788">
        <w:rPr>
          <w:rFonts w:ascii="Times New Roman" w:eastAsia="Times New Roman" w:hAnsi="Times New Roman"/>
          <w:sz w:val="24"/>
          <w:szCs w:val="20"/>
          <w:lang w:eastAsia="de-DE"/>
        </w:rPr>
        <w:t>effective</w:t>
      </w:r>
      <w:r w:rsidR="00897C61" w:rsidRPr="00897C61">
        <w:rPr>
          <w:rFonts w:ascii="Times New Roman" w:eastAsia="Times New Roman" w:hAnsi="Times New Roman"/>
          <w:sz w:val="24"/>
          <w:szCs w:val="20"/>
          <w:lang w:eastAsia="de-DE"/>
        </w:rPr>
        <w:t xml:space="preserve"> for mitigating negative effects on corals.</w:t>
      </w:r>
    </w:p>
    <w:p w14:paraId="291FE3DF"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4775A7C5" w14:textId="581919E3" w:rsidR="00897C61" w:rsidRPr="00897C61" w:rsidRDefault="00897C61" w:rsidP="00897C61">
      <w:pPr>
        <w:pStyle w:val="NoSpacing"/>
        <w:spacing w:line="480" w:lineRule="auto"/>
        <w:rPr>
          <w:rFonts w:ascii="Times New Roman" w:eastAsia="Times New Roman" w:hAnsi="Times New Roman"/>
          <w:sz w:val="24"/>
          <w:szCs w:val="20"/>
          <w:lang w:eastAsia="de-DE"/>
        </w:rPr>
      </w:pPr>
      <w:r w:rsidRPr="00897C61">
        <w:rPr>
          <w:rFonts w:ascii="Times New Roman" w:eastAsia="Times New Roman" w:hAnsi="Times New Roman"/>
          <w:sz w:val="24"/>
          <w:szCs w:val="20"/>
          <w:lang w:eastAsia="de-DE"/>
        </w:rPr>
        <w:t xml:space="preserve">Future studies should focus on later life history stages (e.g., settlement and metamorphosis). Once </w:t>
      </w:r>
      <w:r w:rsidR="00E80AA9">
        <w:rPr>
          <w:rFonts w:ascii="Times New Roman" w:eastAsia="Times New Roman" w:hAnsi="Times New Roman"/>
          <w:sz w:val="24"/>
          <w:szCs w:val="20"/>
          <w:lang w:eastAsia="de-DE"/>
        </w:rPr>
        <w:t>this is done, our approach</w:t>
      </w:r>
      <w:r w:rsidR="00E80AA9" w:rsidRPr="00897C61">
        <w:rPr>
          <w:rFonts w:ascii="Times New Roman" w:eastAsia="Times New Roman" w:hAnsi="Times New Roman"/>
          <w:sz w:val="24"/>
          <w:szCs w:val="20"/>
          <w:lang w:eastAsia="de-DE"/>
        </w:rPr>
        <w:t xml:space="preserve"> </w:t>
      </w:r>
      <w:r w:rsidR="00E80AA9">
        <w:rPr>
          <w:rFonts w:ascii="Times New Roman" w:eastAsia="Times New Roman" w:hAnsi="Times New Roman"/>
          <w:sz w:val="24"/>
          <w:szCs w:val="20"/>
          <w:lang w:eastAsia="de-DE"/>
        </w:rPr>
        <w:t>can be used</w:t>
      </w:r>
      <w:r w:rsidRPr="00897C61">
        <w:rPr>
          <w:rFonts w:ascii="Times New Roman" w:eastAsia="Times New Roman" w:hAnsi="Times New Roman"/>
          <w:sz w:val="24"/>
          <w:szCs w:val="20"/>
          <w:lang w:eastAsia="de-DE"/>
        </w:rPr>
        <w:t xml:space="preserve"> to </w:t>
      </w:r>
      <w:r w:rsidR="00E80AA9">
        <w:rPr>
          <w:rFonts w:ascii="Times New Roman" w:eastAsia="Times New Roman" w:hAnsi="Times New Roman"/>
          <w:sz w:val="24"/>
          <w:szCs w:val="20"/>
          <w:lang w:eastAsia="de-DE"/>
        </w:rPr>
        <w:t>identify</w:t>
      </w:r>
      <w:r w:rsidR="00E80AA9" w:rsidRPr="00897C61">
        <w:rPr>
          <w:rFonts w:ascii="Times New Roman" w:eastAsia="Times New Roman" w:hAnsi="Times New Roman"/>
          <w:sz w:val="24"/>
          <w:szCs w:val="20"/>
          <w:lang w:eastAsia="de-DE"/>
        </w:rPr>
        <w:t xml:space="preserve"> </w:t>
      </w:r>
      <w:r w:rsidRPr="00897C61">
        <w:rPr>
          <w:rFonts w:ascii="Times New Roman" w:eastAsia="Times New Roman" w:hAnsi="Times New Roman"/>
          <w:sz w:val="24"/>
          <w:szCs w:val="20"/>
          <w:lang w:eastAsia="de-DE"/>
        </w:rPr>
        <w:t xml:space="preserve">bottlenecks </w:t>
      </w:r>
      <w:r w:rsidR="00E80AA9">
        <w:rPr>
          <w:rFonts w:ascii="Times New Roman" w:eastAsia="Times New Roman" w:hAnsi="Times New Roman"/>
          <w:sz w:val="24"/>
          <w:szCs w:val="20"/>
          <w:lang w:eastAsia="de-DE"/>
        </w:rPr>
        <w:t xml:space="preserve">to population persistent </w:t>
      </w:r>
      <w:r w:rsidRPr="00897C61">
        <w:rPr>
          <w:rFonts w:ascii="Times New Roman" w:eastAsia="Times New Roman" w:hAnsi="Times New Roman"/>
          <w:sz w:val="24"/>
          <w:szCs w:val="20"/>
          <w:lang w:eastAsia="de-DE"/>
        </w:rPr>
        <w:t xml:space="preserve">and </w:t>
      </w:r>
      <w:r w:rsidR="00E80AA9">
        <w:rPr>
          <w:rFonts w:ascii="Times New Roman" w:eastAsia="Times New Roman" w:hAnsi="Times New Roman"/>
          <w:sz w:val="24"/>
          <w:szCs w:val="20"/>
          <w:lang w:eastAsia="de-DE"/>
        </w:rPr>
        <w:t xml:space="preserve">also to </w:t>
      </w:r>
      <w:r w:rsidRPr="00897C61">
        <w:rPr>
          <w:rFonts w:ascii="Times New Roman" w:eastAsia="Times New Roman" w:hAnsi="Times New Roman"/>
          <w:sz w:val="24"/>
          <w:szCs w:val="20"/>
          <w:lang w:eastAsia="de-DE"/>
        </w:rPr>
        <w:t xml:space="preserve">develop </w:t>
      </w:r>
      <w:r w:rsidR="00E80AA9">
        <w:rPr>
          <w:rFonts w:ascii="Times New Roman" w:eastAsia="Times New Roman" w:hAnsi="Times New Roman"/>
          <w:sz w:val="24"/>
          <w:szCs w:val="20"/>
          <w:lang w:eastAsia="de-DE"/>
        </w:rPr>
        <w:t>guidelines for threshold levels of pollution</w:t>
      </w:r>
      <w:r w:rsidR="00E80AA9" w:rsidRPr="00897C61">
        <w:rPr>
          <w:rFonts w:ascii="Times New Roman" w:eastAsia="Times New Roman" w:hAnsi="Times New Roman"/>
          <w:sz w:val="24"/>
          <w:szCs w:val="20"/>
          <w:lang w:eastAsia="de-DE"/>
        </w:rPr>
        <w:t xml:space="preserve"> </w:t>
      </w:r>
      <w:r w:rsidR="00E80AA9">
        <w:rPr>
          <w:rFonts w:ascii="Times New Roman" w:eastAsia="Times New Roman" w:hAnsi="Times New Roman"/>
          <w:sz w:val="24"/>
          <w:szCs w:val="20"/>
          <w:lang w:eastAsia="de-DE"/>
        </w:rPr>
        <w:t>in</w:t>
      </w:r>
      <w:r w:rsidRPr="00897C61">
        <w:rPr>
          <w:rFonts w:ascii="Times New Roman" w:eastAsia="Times New Roman" w:hAnsi="Times New Roman"/>
          <w:sz w:val="24"/>
          <w:szCs w:val="20"/>
          <w:lang w:eastAsia="de-DE"/>
        </w:rPr>
        <w:t xml:space="preserve"> coral reef environments. Such models can </w:t>
      </w:r>
      <w:r w:rsidR="00E80AA9">
        <w:rPr>
          <w:rFonts w:ascii="Times New Roman" w:eastAsia="Times New Roman" w:hAnsi="Times New Roman"/>
          <w:sz w:val="24"/>
          <w:szCs w:val="20"/>
          <w:lang w:eastAsia="de-DE"/>
        </w:rPr>
        <w:t xml:space="preserve">also be </w:t>
      </w:r>
      <w:r w:rsidRPr="00897C61">
        <w:rPr>
          <w:rFonts w:ascii="Times New Roman" w:eastAsia="Times New Roman" w:hAnsi="Times New Roman"/>
          <w:sz w:val="24"/>
          <w:szCs w:val="20"/>
          <w:lang w:eastAsia="de-DE"/>
        </w:rPr>
        <w:t xml:space="preserve">used to determine dispersal and recruitment success under given water quality data </w:t>
      </w:r>
      <w:r w:rsidRPr="00897C61">
        <w:rPr>
          <w:rFonts w:ascii="Times New Roman" w:eastAsia="Times New Roman" w:hAnsi="Times New Roman"/>
          <w:sz w:val="24"/>
          <w:szCs w:val="20"/>
          <w:lang w:eastAsia="de-DE"/>
        </w:rPr>
        <w:lastRenderedPageBreak/>
        <w:t>scenarios and identify sensitive locations for protection. Finally, such models can help understand and predict the success of coral species in novel environments, such as might occur following observations and predictions of poleward range</w:t>
      </w:r>
      <w:del w:id="183" w:author="Rachael Maree Woods" w:date="2016-02-23T08:18:00Z">
        <w:r w:rsidRPr="00897C61" w:rsidDel="00CF7795">
          <w:rPr>
            <w:rFonts w:ascii="Times New Roman" w:eastAsia="Times New Roman" w:hAnsi="Times New Roman"/>
            <w:sz w:val="24"/>
            <w:szCs w:val="20"/>
            <w:lang w:eastAsia="de-DE"/>
          </w:rPr>
          <w:delText xml:space="preserve"> </w:delText>
        </w:r>
      </w:del>
      <w:r w:rsidRPr="00897C61">
        <w:rPr>
          <w:rFonts w:ascii="Times New Roman" w:eastAsia="Times New Roman" w:hAnsi="Times New Roman"/>
          <w:sz w:val="24"/>
          <w:szCs w:val="20"/>
          <w:lang w:eastAsia="de-DE"/>
        </w:rPr>
        <w:t xml:space="preserve">shifts associated with increasing sea surface temperatures </w:t>
      </w:r>
      <w:r w:rsidRPr="00897C61">
        <w:rPr>
          <w:rFonts w:ascii="Times New Roman" w:eastAsia="Times New Roman" w:hAnsi="Times New Roman"/>
          <w:sz w:val="24"/>
          <w:szCs w:val="20"/>
          <w:lang w:eastAsia="de-DE"/>
        </w:rPr>
        <w:fldChar w:fldCharType="begin"/>
      </w:r>
      <w:r w:rsidRPr="00897C6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897C61">
        <w:rPr>
          <w:rFonts w:ascii="Times New Roman" w:eastAsia="Times New Roman" w:hAnsi="Times New Roman"/>
          <w:sz w:val="24"/>
          <w:szCs w:val="20"/>
          <w:lang w:eastAsia="de-DE"/>
        </w:rPr>
        <w:fldChar w:fldCharType="separate"/>
      </w:r>
      <w:r w:rsidRPr="00897C61">
        <w:rPr>
          <w:rFonts w:ascii="Times New Roman" w:eastAsia="Times New Roman" w:hAnsi="Times New Roman"/>
          <w:sz w:val="24"/>
          <w:szCs w:val="20"/>
          <w:lang w:eastAsia="de-DE"/>
        </w:rPr>
        <w:t>(</w:t>
      </w:r>
      <w:hyperlink w:anchor="_ENREF_68" w:tooltip="Yamano, 2011 #61" w:history="1">
        <w:r w:rsidRPr="00897C61">
          <w:rPr>
            <w:rFonts w:ascii="Times New Roman" w:eastAsia="Times New Roman" w:hAnsi="Times New Roman"/>
            <w:sz w:val="24"/>
            <w:szCs w:val="20"/>
            <w:lang w:eastAsia="de-DE"/>
          </w:rPr>
          <w:t>Yamano et al. 2011</w:t>
        </w:r>
      </w:hyperlink>
      <w:r w:rsidRPr="00897C61">
        <w:rPr>
          <w:rFonts w:ascii="Times New Roman" w:eastAsia="Times New Roman" w:hAnsi="Times New Roman"/>
          <w:sz w:val="24"/>
          <w:szCs w:val="20"/>
          <w:lang w:eastAsia="de-DE"/>
        </w:rPr>
        <w:t>)</w:t>
      </w:r>
      <w:r w:rsidRPr="00897C61">
        <w:rPr>
          <w:rFonts w:ascii="Times New Roman" w:eastAsia="Times New Roman" w:hAnsi="Times New Roman"/>
          <w:sz w:val="24"/>
          <w:szCs w:val="20"/>
          <w:lang w:eastAsia="de-DE"/>
        </w:rPr>
        <w:fldChar w:fldCharType="end"/>
      </w:r>
      <w:r w:rsidRPr="00897C61">
        <w:rPr>
          <w:rFonts w:ascii="Times New Roman" w:eastAsia="Times New Roman" w:hAnsi="Times New Roman"/>
          <w:sz w:val="24"/>
          <w:szCs w:val="20"/>
          <w:lang w:eastAsia="de-DE"/>
        </w:rPr>
        <w:t>. The application of this research to identify more optimal and novel environmental locations for the survival of corals will enable the persistence of these very important organism</w:t>
      </w:r>
      <w:r w:rsidR="00F41BA6">
        <w:rPr>
          <w:rFonts w:ascii="Times New Roman" w:eastAsia="Times New Roman" w:hAnsi="Times New Roman"/>
          <w:sz w:val="24"/>
          <w:szCs w:val="20"/>
          <w:lang w:eastAsia="de-DE"/>
        </w:rPr>
        <w:t>s</w:t>
      </w:r>
      <w:r w:rsidRPr="00897C61">
        <w:rPr>
          <w:rFonts w:ascii="Times New Roman" w:eastAsia="Times New Roman" w:hAnsi="Times New Roman"/>
          <w:sz w:val="24"/>
          <w:szCs w:val="20"/>
          <w:lang w:eastAsia="de-DE"/>
        </w:rPr>
        <w:t xml:space="preserve"> into the future, along with coral reef ecosystems and the high diversity of organism</w:t>
      </w:r>
      <w:r w:rsidR="00F41BA6">
        <w:rPr>
          <w:rFonts w:ascii="Times New Roman" w:eastAsia="Times New Roman" w:hAnsi="Times New Roman"/>
          <w:sz w:val="24"/>
          <w:szCs w:val="20"/>
          <w:lang w:eastAsia="de-DE"/>
        </w:rPr>
        <w:t>s</w:t>
      </w:r>
      <w:r w:rsidRPr="00897C61">
        <w:rPr>
          <w:rFonts w:ascii="Times New Roman" w:eastAsia="Times New Roman" w:hAnsi="Times New Roman"/>
          <w:sz w:val="24"/>
          <w:szCs w:val="20"/>
          <w:lang w:eastAsia="de-DE"/>
        </w:rPr>
        <w:t xml:space="preserve"> that inhabit them.  </w:t>
      </w:r>
    </w:p>
    <w:p w14:paraId="07B20E88" w14:textId="77777777" w:rsidR="00897C61" w:rsidRPr="00897C61" w:rsidRDefault="00897C61" w:rsidP="00897C61">
      <w:pPr>
        <w:pStyle w:val="NoSpacing"/>
        <w:spacing w:line="480" w:lineRule="auto"/>
        <w:rPr>
          <w:rFonts w:ascii="Times New Roman" w:eastAsia="Times New Roman" w:hAnsi="Times New Roman"/>
          <w:sz w:val="24"/>
          <w:szCs w:val="20"/>
          <w:lang w:eastAsia="de-DE"/>
        </w:rPr>
      </w:pPr>
    </w:p>
    <w:p w14:paraId="449A010C" w14:textId="77777777" w:rsidR="00897C61" w:rsidRPr="00897C61" w:rsidRDefault="00897C61" w:rsidP="00897C61">
      <w:pPr>
        <w:spacing w:line="480" w:lineRule="auto"/>
        <w:rPr>
          <w:lang w:val="en-AU"/>
        </w:rPr>
      </w:pPr>
    </w:p>
    <w:p w14:paraId="43EA21B7" w14:textId="2D8723B6" w:rsidR="00C7267B" w:rsidRPr="001D1D71" w:rsidRDefault="00C7267B">
      <w:pPr>
        <w:overflowPunct/>
        <w:autoSpaceDE/>
        <w:autoSpaceDN/>
        <w:adjustRightInd/>
        <w:spacing w:line="240" w:lineRule="auto"/>
        <w:textAlignment w:val="auto"/>
        <w:rPr>
          <w:b/>
          <w:sz w:val="32"/>
          <w:lang w:val="en-AU"/>
        </w:rPr>
      </w:pPr>
    </w:p>
    <w:p w14:paraId="0DD1CC5F" w14:textId="77777777" w:rsidR="00897C61" w:rsidRDefault="00897C61">
      <w:pPr>
        <w:overflowPunct/>
        <w:autoSpaceDE/>
        <w:autoSpaceDN/>
        <w:adjustRightInd/>
        <w:spacing w:line="240" w:lineRule="auto"/>
        <w:textAlignment w:val="auto"/>
        <w:rPr>
          <w:b/>
          <w:sz w:val="32"/>
          <w:lang w:val="en-AU"/>
        </w:rPr>
      </w:pPr>
      <w:r>
        <w:rPr>
          <w:lang w:val="en-AU"/>
        </w:rPr>
        <w:br w:type="page"/>
      </w:r>
    </w:p>
    <w:p w14:paraId="081C5010" w14:textId="3471D3A9" w:rsidR="00B83CCE" w:rsidRPr="001D1D71" w:rsidRDefault="007E616F" w:rsidP="001F4CC8">
      <w:pPr>
        <w:pStyle w:val="heading10"/>
        <w:rPr>
          <w:rFonts w:ascii="Times New Roman" w:hAnsi="Times New Roman"/>
          <w:lang w:val="en-AU"/>
        </w:rPr>
      </w:pPr>
      <w:r w:rsidRPr="001D1D71">
        <w:rPr>
          <w:rFonts w:ascii="Times New Roman" w:hAnsi="Times New Roman"/>
          <w:lang w:val="en-AU"/>
        </w:rPr>
        <w:lastRenderedPageBreak/>
        <w:t>A</w:t>
      </w:r>
      <w:r w:rsidR="00B83CCE" w:rsidRPr="001D1D71">
        <w:rPr>
          <w:rFonts w:ascii="Times New Roman" w:hAnsi="Times New Roman"/>
          <w:lang w:val="en-AU"/>
        </w:rPr>
        <w:t>cknowledgements</w:t>
      </w:r>
    </w:p>
    <w:p w14:paraId="207DD446" w14:textId="56EB94CA" w:rsidR="00A103A4" w:rsidRDefault="00B83CCE" w:rsidP="001F4CC8">
      <w:pPr>
        <w:rPr>
          <w:sz w:val="20"/>
          <w:lang w:val="en-AU"/>
        </w:rPr>
      </w:pPr>
      <w:r w:rsidRPr="001D1D71">
        <w:rPr>
          <w:sz w:val="20"/>
          <w:lang w:val="en-AU"/>
        </w:rPr>
        <w:t>I would like to acknowledge and thank</w:t>
      </w:r>
      <w:r w:rsidR="00A103A4">
        <w:rPr>
          <w:sz w:val="20"/>
          <w:lang w:val="en-AU"/>
        </w:rPr>
        <w:t xml:space="preserve"> Dr Osmar Luiz Jr, Dr Diego Barneche and Sheena Su </w:t>
      </w:r>
      <w:r w:rsidR="00D56D85">
        <w:rPr>
          <w:sz w:val="20"/>
          <w:lang w:val="en-AU"/>
        </w:rPr>
        <w:t>from</w:t>
      </w:r>
      <w:r w:rsidR="00A103A4">
        <w:rPr>
          <w:sz w:val="20"/>
          <w:lang w:val="en-AU"/>
        </w:rPr>
        <w:t xml:space="preserve"> Macquarie University, for their helpful comments and suggestions. JSM and AHB were supported by the Australian Research Council. </w:t>
      </w:r>
    </w:p>
    <w:p w14:paraId="7696D87A" w14:textId="77777777" w:rsidR="00A103A4" w:rsidRDefault="00A103A4" w:rsidP="001F4CC8">
      <w:pPr>
        <w:rPr>
          <w:sz w:val="20"/>
          <w:lang w:val="en-AU"/>
        </w:rPr>
      </w:pPr>
    </w:p>
    <w:p w14:paraId="1895DEAD" w14:textId="77777777" w:rsidR="00B83CCE" w:rsidRPr="001D1D71" w:rsidRDefault="00B83CCE" w:rsidP="009219E1">
      <w:pPr>
        <w:pStyle w:val="heading10"/>
        <w:spacing w:line="240" w:lineRule="auto"/>
        <w:rPr>
          <w:rFonts w:ascii="Times New Roman" w:hAnsi="Times New Roman"/>
          <w:lang w:val="en-AU"/>
        </w:rPr>
      </w:pPr>
      <w:r w:rsidRPr="001D1D71">
        <w:rPr>
          <w:rFonts w:ascii="Times New Roman" w:hAnsi="Times New Roman"/>
          <w:lang w:val="en-AU"/>
        </w:rPr>
        <w:t>Reference List</w:t>
      </w:r>
    </w:p>
    <w:commentRangeStart w:id="184"/>
    <w:p w14:paraId="5CBD97C6" w14:textId="77777777" w:rsidR="00196F2F" w:rsidRPr="001D1D71" w:rsidRDefault="006B2A4C" w:rsidP="00196F2F">
      <w:pPr>
        <w:pStyle w:val="EndNoteBibliography"/>
        <w:ind w:left="720" w:hanging="720"/>
        <w:rPr>
          <w:sz w:val="20"/>
        </w:rPr>
      </w:pPr>
      <w:r w:rsidRPr="001D1D71">
        <w:rPr>
          <w:lang w:val="en-AU"/>
        </w:rPr>
        <w:fldChar w:fldCharType="begin"/>
      </w:r>
      <w:r w:rsidR="00C1356A" w:rsidRPr="001D1D71">
        <w:rPr>
          <w:lang w:val="en-AU"/>
        </w:rPr>
        <w:instrText xml:space="preserve"> ADDIN EN.REFLIST </w:instrText>
      </w:r>
      <w:r w:rsidRPr="001D1D71">
        <w:rPr>
          <w:lang w:val="en-AU"/>
        </w:rPr>
        <w:fldChar w:fldCharType="separate"/>
      </w:r>
      <w:bookmarkStart w:id="185" w:name="_ENREF_1"/>
      <w:r w:rsidR="00196F2F" w:rsidRPr="001D1D71">
        <w:rPr>
          <w:sz w:val="20"/>
        </w:rPr>
        <w:t>Ahsanullah M, Arnott G (1978) Acute Toxicity of Copper, Cadmium, and zinc to Larvae of the Crab Paragrapus quadridentatus (H. Milne Edwards), and Implications for Water Quality Criteria. Marine and Freshwater Research 29:1-8</w:t>
      </w:r>
      <w:bookmarkEnd w:id="185"/>
    </w:p>
    <w:p w14:paraId="138B2780" w14:textId="77777777" w:rsidR="00196F2F" w:rsidRPr="001D1D71" w:rsidRDefault="00196F2F" w:rsidP="00196F2F">
      <w:pPr>
        <w:pStyle w:val="EndNoteBibliography"/>
        <w:ind w:left="720" w:hanging="720"/>
        <w:rPr>
          <w:sz w:val="20"/>
        </w:rPr>
      </w:pPr>
      <w:bookmarkStart w:id="186" w:name="_ENREF_3"/>
      <w:r w:rsidRPr="001D1D71">
        <w:rPr>
          <w:sz w:val="20"/>
        </w:rPr>
        <w:t>Albright R, Mason B, Miller M, Langdon C (2010) Ocean acidification compromises recruitment success of the threatened Caribbean coral Acropora palmata. Proceedings of the National Academy of Sciences 107:20400-20404</w:t>
      </w:r>
      <w:bookmarkEnd w:id="186"/>
    </w:p>
    <w:p w14:paraId="69F847BE" w14:textId="0D9D97D5" w:rsidR="00D57E92" w:rsidRPr="00D57E92" w:rsidRDefault="00D57E92" w:rsidP="00D57E92">
      <w:pPr>
        <w:overflowPunct/>
        <w:spacing w:line="240" w:lineRule="auto"/>
        <w:ind w:left="720" w:hanging="720"/>
        <w:textAlignment w:val="auto"/>
        <w:rPr>
          <w:noProof/>
          <w:sz w:val="20"/>
          <w:lang w:val="de-DE"/>
        </w:rPr>
      </w:pPr>
      <w:bookmarkStart w:id="187" w:name="_ENREF_4"/>
      <w:r w:rsidRPr="00D57E92">
        <w:rPr>
          <w:noProof/>
          <w:sz w:val="20"/>
          <w:lang w:val="de-D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1D1D71" w:rsidRDefault="00196F2F" w:rsidP="00196F2F">
      <w:pPr>
        <w:pStyle w:val="EndNoteBibliography"/>
        <w:ind w:left="720" w:hanging="720"/>
        <w:rPr>
          <w:sz w:val="20"/>
        </w:rPr>
      </w:pPr>
      <w:bookmarkStart w:id="188" w:name="_ENREF_5"/>
      <w:bookmarkEnd w:id="187"/>
      <w:r w:rsidRPr="001D1D71">
        <w:rPr>
          <w:sz w:val="20"/>
        </w:rPr>
        <w:t>Baird AH, Gilmour JP, Kamiki TM, Nonaka M, Pratchett MS, Yamamoto HH, Yamasaki H (2006) Temperature tolerance of symbiotic and non-symbiotic coral larvae</w:t>
      </w:r>
      <w:bookmarkEnd w:id="188"/>
    </w:p>
    <w:p w14:paraId="6D964358" w14:textId="7964A917" w:rsidR="008D34BF" w:rsidRPr="008D34BF" w:rsidRDefault="008D34BF" w:rsidP="008D34BF">
      <w:pPr>
        <w:overflowPunct/>
        <w:spacing w:line="240" w:lineRule="auto"/>
        <w:ind w:left="720" w:hanging="720"/>
        <w:textAlignment w:val="auto"/>
        <w:rPr>
          <w:noProof/>
          <w:sz w:val="20"/>
          <w:lang w:val="de-DE"/>
        </w:rPr>
      </w:pPr>
      <w:bookmarkStart w:id="189" w:name="_ENREF_6"/>
      <w:r w:rsidRPr="008D34BF">
        <w:rPr>
          <w:noProof/>
          <w:sz w:val="20"/>
          <w:lang w:val="de-DE"/>
        </w:rPr>
        <w:t>Baird AH, Guest JR, Willis BL (2009) Systematic and biogeographical patterns in the reproductive biology of scleractinian corals. Annual Review of Ecology, Evolution, and Systematics 40:551-571</w:t>
      </w:r>
    </w:p>
    <w:p w14:paraId="41C0903B" w14:textId="77777777" w:rsidR="00196F2F" w:rsidRPr="001D1D71" w:rsidRDefault="00196F2F" w:rsidP="00196F2F">
      <w:pPr>
        <w:pStyle w:val="EndNoteBibliography"/>
        <w:ind w:left="720" w:hanging="720"/>
        <w:rPr>
          <w:sz w:val="20"/>
        </w:rPr>
      </w:pPr>
      <w:r w:rsidRPr="001D1D71">
        <w:rPr>
          <w:sz w:val="20"/>
        </w:rPr>
        <w:t>Bassim K, Sammarco P (2003) Effects of temperature and ammonium on larval development and survivorship in a scleractinian coral (Diploria strigosa). Marine Biology 142:241-252</w:t>
      </w:r>
      <w:bookmarkEnd w:id="189"/>
    </w:p>
    <w:p w14:paraId="670451FA" w14:textId="77777777" w:rsidR="00196F2F" w:rsidRPr="001D1D71" w:rsidRDefault="00196F2F" w:rsidP="00196F2F">
      <w:pPr>
        <w:pStyle w:val="EndNoteBibliography"/>
        <w:ind w:left="720" w:hanging="720"/>
        <w:rPr>
          <w:sz w:val="20"/>
        </w:rPr>
      </w:pPr>
      <w:bookmarkStart w:id="190" w:name="_ENREF_7"/>
      <w:r w:rsidRPr="001D1D71">
        <w:rPr>
          <w:sz w:val="20"/>
        </w:rPr>
        <w:t>Bates D, Maechler M, Bolker B (2012) lme4: Linear mixed-effects models using S4 classes</w:t>
      </w:r>
      <w:bookmarkEnd w:id="190"/>
    </w:p>
    <w:p w14:paraId="370C7362" w14:textId="77777777" w:rsidR="00196F2F" w:rsidRPr="001D1D71" w:rsidRDefault="00196F2F" w:rsidP="00196F2F">
      <w:pPr>
        <w:pStyle w:val="EndNoteBibliography"/>
        <w:ind w:left="720" w:hanging="720"/>
        <w:rPr>
          <w:sz w:val="20"/>
        </w:rPr>
      </w:pPr>
      <w:bookmarkStart w:id="191" w:name="_ENREF_8"/>
      <w:r w:rsidRPr="001D1D71">
        <w:rPr>
          <w:sz w:val="20"/>
        </w:rPr>
        <w:t>Bilotta G, Brazier R (2008) Understanding the influence of suspended solids on water quality and aquatic biota. Water research 42:2849-2861</w:t>
      </w:r>
      <w:bookmarkEnd w:id="191"/>
    </w:p>
    <w:p w14:paraId="3180A210" w14:textId="77777777" w:rsidR="00196F2F" w:rsidRPr="001D1D71" w:rsidRDefault="00196F2F" w:rsidP="00196F2F">
      <w:pPr>
        <w:pStyle w:val="EndNoteBibliography"/>
        <w:ind w:left="720" w:hanging="720"/>
        <w:rPr>
          <w:sz w:val="20"/>
        </w:rPr>
      </w:pPr>
      <w:bookmarkStart w:id="192" w:name="_ENREF_11"/>
      <w:r w:rsidRPr="001D1D71">
        <w:rPr>
          <w:sz w:val="20"/>
        </w:rPr>
        <w:t>Calabrese A, MacInnes J, Nelson D, Miller J (1977) Survival and growth of bivalve larvae under heavy-metal stress. Marine Biology 41:179-184</w:t>
      </w:r>
      <w:bookmarkEnd w:id="192"/>
    </w:p>
    <w:p w14:paraId="68C696D7" w14:textId="77777777" w:rsidR="00196F2F" w:rsidRPr="001D1D71" w:rsidRDefault="00196F2F" w:rsidP="00196F2F">
      <w:pPr>
        <w:pStyle w:val="EndNoteBibliography"/>
        <w:ind w:left="720" w:hanging="720"/>
        <w:rPr>
          <w:sz w:val="20"/>
        </w:rPr>
      </w:pPr>
      <w:bookmarkStart w:id="193" w:name="_ENREF_12"/>
      <w:r w:rsidRPr="001D1D71">
        <w:rPr>
          <w:sz w:val="20"/>
        </w:rPr>
        <w:t>Caldwell GS, Lewis C, Pickavance G, Taylor RL, Bentley MG (2011) Exposure to copper and a cytotoxic polyunsaturated aldehyde induces reproductive failure in the marine polychaete&lt; i&gt; Nereis virens&lt;/i&gt;(Sars). Aquatic Toxicology 104:126-134</w:t>
      </w:r>
      <w:bookmarkEnd w:id="193"/>
    </w:p>
    <w:p w14:paraId="624A6639" w14:textId="77777777" w:rsidR="009C72A9" w:rsidRPr="009C72A9" w:rsidRDefault="009C72A9" w:rsidP="009C72A9">
      <w:pPr>
        <w:pStyle w:val="EndNoteBibliography"/>
        <w:ind w:left="720" w:hanging="720"/>
        <w:rPr>
          <w:sz w:val="20"/>
        </w:rPr>
      </w:pPr>
      <w:bookmarkStart w:id="194" w:name="_ENREF_13"/>
      <w:r w:rsidRPr="009C72A9">
        <w:rPr>
          <w:sz w:val="20"/>
        </w:rPr>
        <w:t>Chua C-M, Leggat W, Moya A, Baird AH (2013) Near-future reductions in pH will have no consistent ecological effects on the early life-history stages of reef corals. Mar Ecol Progr Ser 486:143-151</w:t>
      </w:r>
    </w:p>
    <w:p w14:paraId="7A915ECE" w14:textId="77777777" w:rsidR="009C72A9" w:rsidRPr="009C72A9" w:rsidRDefault="009C72A9" w:rsidP="009C72A9">
      <w:pPr>
        <w:overflowPunct/>
        <w:spacing w:line="240" w:lineRule="auto"/>
        <w:ind w:left="720" w:hanging="720"/>
        <w:textAlignment w:val="auto"/>
        <w:rPr>
          <w:noProof/>
          <w:sz w:val="20"/>
          <w:lang w:val="de-DE"/>
        </w:rPr>
      </w:pPr>
      <w:r w:rsidRPr="009C72A9">
        <w:rPr>
          <w:noProof/>
          <w:sz w:val="20"/>
          <w:lang w:val="de-DE"/>
        </w:rPr>
        <w:t>Chua CM, Leggat W, Moya A, Baird AH (2013) Temperature affects the early life history stages of corals more than near future ocean acidification. Marine ecology Progress series 475:85-92</w:t>
      </w:r>
    </w:p>
    <w:p w14:paraId="7815EDAF" w14:textId="77777777" w:rsidR="00196F2F" w:rsidRPr="001D1D71" w:rsidRDefault="00196F2F" w:rsidP="00196F2F">
      <w:pPr>
        <w:pStyle w:val="EndNoteBibliography"/>
        <w:ind w:left="720" w:hanging="720"/>
        <w:rPr>
          <w:sz w:val="20"/>
        </w:rPr>
      </w:pPr>
      <w:r w:rsidRPr="001D1D71">
        <w:rPr>
          <w:sz w:val="20"/>
        </w:rPr>
        <w:t>Connolly SR, Baird AH (2010) Estimating dispersal potential for marine larvae: dynamic models applied to scleractinian corals. Ecology 91:3572-3583</w:t>
      </w:r>
      <w:bookmarkEnd w:id="194"/>
    </w:p>
    <w:p w14:paraId="064B0DF8" w14:textId="77777777" w:rsidR="00196F2F" w:rsidRPr="001D1D71" w:rsidRDefault="00196F2F" w:rsidP="00196F2F">
      <w:pPr>
        <w:pStyle w:val="EndNoteBibliography"/>
        <w:ind w:left="720" w:hanging="720"/>
        <w:rPr>
          <w:sz w:val="20"/>
        </w:rPr>
      </w:pPr>
      <w:bookmarkStart w:id="195" w:name="_ENREF_14"/>
      <w:r w:rsidRPr="001D1D71">
        <w:rPr>
          <w:sz w:val="20"/>
        </w:rPr>
        <w:t>Copat C, Bella F, Castaing M, Fallico R, Sciacca S, Ferrante M (2012) Heavy metals concentrations in fish from Sicily (Mediterranean Sea) and evaluation of possible health risks to consumers. Bulletin of environmental contamination and toxicology 88:78-83</w:t>
      </w:r>
      <w:bookmarkEnd w:id="195"/>
    </w:p>
    <w:p w14:paraId="584A51D5" w14:textId="77777777" w:rsidR="00196F2F" w:rsidRPr="001D1D71" w:rsidRDefault="00196F2F" w:rsidP="00196F2F">
      <w:pPr>
        <w:pStyle w:val="EndNoteBibliography"/>
        <w:ind w:left="720" w:hanging="720"/>
        <w:rPr>
          <w:sz w:val="20"/>
        </w:rPr>
      </w:pPr>
      <w:bookmarkStart w:id="196" w:name="_ENREF_15"/>
      <w:r w:rsidRPr="001D1D71">
        <w:rPr>
          <w:sz w:val="20"/>
        </w:rPr>
        <w:t>Correll DL (1998) The Role of Phosphorus in the Eutrophication of Receiving Waters: A Review. J Environ Qual 27:261-266</w:t>
      </w:r>
      <w:bookmarkEnd w:id="196"/>
    </w:p>
    <w:p w14:paraId="429A3387" w14:textId="77777777" w:rsidR="00196F2F" w:rsidRPr="001D1D71" w:rsidRDefault="00196F2F" w:rsidP="00196F2F">
      <w:pPr>
        <w:pStyle w:val="EndNoteBibliography"/>
        <w:ind w:left="720" w:hanging="720"/>
        <w:rPr>
          <w:sz w:val="20"/>
        </w:rPr>
      </w:pPr>
      <w:bookmarkStart w:id="197" w:name="_ENREF_16"/>
      <w:r w:rsidRPr="001D1D71">
        <w:rPr>
          <w:sz w:val="20"/>
        </w:rPr>
        <w:t>Cowen RK, Sponaugle S (2009) Larval dispersal and marine population connectivity. Annual Review of Marine Science 1:443-466</w:t>
      </w:r>
      <w:bookmarkEnd w:id="197"/>
    </w:p>
    <w:p w14:paraId="4AB82009" w14:textId="77777777" w:rsidR="009C72A9" w:rsidRPr="009C72A9" w:rsidRDefault="009C72A9" w:rsidP="009C72A9">
      <w:pPr>
        <w:overflowPunct/>
        <w:spacing w:line="240" w:lineRule="auto"/>
        <w:ind w:left="720" w:hanging="720"/>
        <w:textAlignment w:val="auto"/>
        <w:rPr>
          <w:noProof/>
          <w:sz w:val="20"/>
          <w:lang w:val="de-DE"/>
        </w:rPr>
      </w:pPr>
      <w:bookmarkStart w:id="198" w:name="_ENREF_17"/>
      <w:r w:rsidRPr="009C72A9">
        <w:rPr>
          <w:noProof/>
          <w:sz w:val="20"/>
          <w:lang w:val="de-DE"/>
        </w:rPr>
        <w:t>Cox EF, Ward S (2002) Impact of elevated ammonium on reproduction in two Hawaiian scleractinian corals with different life history patterns. Marine Pollution Bulletin 44:1230-1235</w:t>
      </w:r>
    </w:p>
    <w:p w14:paraId="1CA53D5B" w14:textId="77777777" w:rsidR="00196F2F" w:rsidRPr="001D1D71" w:rsidRDefault="00196F2F" w:rsidP="00196F2F">
      <w:pPr>
        <w:pStyle w:val="EndNoteBibliography"/>
        <w:ind w:left="720" w:hanging="720"/>
        <w:rPr>
          <w:sz w:val="20"/>
        </w:rPr>
      </w:pPr>
      <w:r w:rsidRPr="001D1D71">
        <w:rPr>
          <w:sz w:val="20"/>
        </w:rPr>
        <w:t>De-Bashan LE, Bashan Y (2004) Recent advances in removing phosphorus from wastewater and its future use as fertilizer (1997–2003). Water research 38:4222-4246</w:t>
      </w:r>
      <w:bookmarkEnd w:id="198"/>
    </w:p>
    <w:p w14:paraId="4324A5EB" w14:textId="77777777" w:rsidR="00196F2F" w:rsidRPr="001D1D71" w:rsidRDefault="00196F2F" w:rsidP="00196F2F">
      <w:pPr>
        <w:pStyle w:val="EndNoteBibliography"/>
        <w:ind w:left="720" w:hanging="720"/>
        <w:rPr>
          <w:sz w:val="20"/>
        </w:rPr>
      </w:pPr>
      <w:bookmarkStart w:id="199" w:name="_ENREF_19"/>
      <w:r w:rsidRPr="001D1D71">
        <w:rPr>
          <w:sz w:val="20"/>
        </w:rPr>
        <w:t>Erftemeijer PL, Hagedorn M, Laterveer M, Craggs J, Guest JR (2012) Effect of suspended sediment on fertilization success in the scleractinian coral Pectinia lactuca. Journal of the Marine Biological Association of the United Kingdom 92:741-745</w:t>
      </w:r>
      <w:bookmarkEnd w:id="199"/>
    </w:p>
    <w:p w14:paraId="7EB8E282" w14:textId="77777777" w:rsidR="00196F2F" w:rsidRPr="001D1D71" w:rsidRDefault="00196F2F" w:rsidP="00196F2F">
      <w:pPr>
        <w:pStyle w:val="EndNoteBibliography"/>
        <w:ind w:left="720" w:hanging="720"/>
        <w:rPr>
          <w:sz w:val="20"/>
        </w:rPr>
      </w:pPr>
      <w:bookmarkStart w:id="200" w:name="_ENREF_20"/>
      <w:r w:rsidRPr="001D1D71">
        <w:rPr>
          <w:sz w:val="20"/>
        </w:rPr>
        <w:lastRenderedPageBreak/>
        <w:t>Erwin PM, Szmant A (2010) Settlement induction of Acropora palmata planulae by a GLW-amide neuropeptide. Coral Reefs 29:929-939</w:t>
      </w:r>
      <w:bookmarkEnd w:id="200"/>
    </w:p>
    <w:p w14:paraId="43FC7FEA" w14:textId="7AB0D989" w:rsidR="008D34BF" w:rsidRPr="008D34BF" w:rsidRDefault="008D34BF" w:rsidP="008D34BF">
      <w:pPr>
        <w:overflowPunct/>
        <w:spacing w:line="240" w:lineRule="auto"/>
        <w:ind w:left="720" w:hanging="720"/>
        <w:textAlignment w:val="auto"/>
        <w:rPr>
          <w:noProof/>
          <w:sz w:val="20"/>
          <w:lang w:val="de-DE"/>
        </w:rPr>
      </w:pPr>
      <w:bookmarkStart w:id="201" w:name="_ENREF_22"/>
      <w:r w:rsidRPr="008D34BF">
        <w:rPr>
          <w:noProof/>
          <w:sz w:val="20"/>
          <w:lang w:val="de-DE"/>
        </w:rPr>
        <w:t>Farina O, Ramos R, Bastidas C, García E (2008) Biochemical responses of cnidarian larvae to mercury and benzo (a) pyrene exposure. Bulletin of environmental contamination and toxicology 81:553-557</w:t>
      </w:r>
    </w:p>
    <w:p w14:paraId="3132A9A0" w14:textId="100BE372" w:rsidR="0079228A" w:rsidRPr="0079228A" w:rsidRDefault="0079228A" w:rsidP="0079228A">
      <w:pPr>
        <w:overflowPunct/>
        <w:spacing w:line="240" w:lineRule="auto"/>
        <w:ind w:left="720" w:hanging="720"/>
        <w:textAlignment w:val="auto"/>
        <w:rPr>
          <w:noProof/>
          <w:sz w:val="20"/>
          <w:lang w:val="de-DE"/>
        </w:rPr>
      </w:pPr>
      <w:r w:rsidRPr="0079228A">
        <w:rPr>
          <w:noProof/>
          <w:sz w:val="20"/>
          <w:lang w:val="de-DE"/>
        </w:rPr>
        <w:t>Figueiredo J, Baird AH, Connolly SR (2013) Synthesizing larval competence dynamics and reef-scale retention reveals a high potential for self-recruitment in corals. Ecology 94:650-659</w:t>
      </w:r>
    </w:p>
    <w:p w14:paraId="7673EABD" w14:textId="77777777" w:rsidR="00196F2F" w:rsidRPr="001D1D71" w:rsidRDefault="00196F2F" w:rsidP="00196F2F">
      <w:pPr>
        <w:pStyle w:val="EndNoteBibliography"/>
        <w:ind w:left="720" w:hanging="720"/>
        <w:rPr>
          <w:sz w:val="20"/>
        </w:rPr>
      </w:pPr>
      <w:r w:rsidRPr="001D1D71">
        <w:rPr>
          <w:sz w:val="20"/>
        </w:rPr>
        <w:t>Fitzpatrick J, Nadella S, Bucking C, Balshine S, Wood C (2008) The relative sensitivity of sperm, eggs and embryos to copper in the blue mussel (&lt; i&gt; Mytilus trossulus&lt;/i&gt;). Comparative Biochemistry and Physiology Part C: Toxicology &amp; Pharmacology 147:441-449</w:t>
      </w:r>
      <w:bookmarkEnd w:id="201"/>
    </w:p>
    <w:p w14:paraId="47830433" w14:textId="77777777" w:rsidR="00196F2F" w:rsidRPr="001D1D71" w:rsidRDefault="00196F2F" w:rsidP="00196F2F">
      <w:pPr>
        <w:pStyle w:val="EndNoteBibliography"/>
        <w:ind w:left="720" w:hanging="720"/>
        <w:rPr>
          <w:sz w:val="20"/>
        </w:rPr>
      </w:pPr>
      <w:bookmarkStart w:id="202" w:name="_ENREF_23"/>
      <w:r w:rsidRPr="001D1D71">
        <w:rPr>
          <w:sz w:val="20"/>
        </w:rPr>
        <w:t>Gaylord B, Hodin J, Ferner MC (2013) Turbulent shear spurs settlement in larval sea urchins. Proceedings of the National Academy of Sciences 110:6901-6906</w:t>
      </w:r>
      <w:bookmarkEnd w:id="202"/>
    </w:p>
    <w:p w14:paraId="7A8F9CEA" w14:textId="77777777" w:rsidR="00196F2F" w:rsidRPr="001D1D71" w:rsidRDefault="00196F2F" w:rsidP="00196F2F">
      <w:pPr>
        <w:pStyle w:val="EndNoteBibliography"/>
        <w:ind w:left="720" w:hanging="720"/>
        <w:rPr>
          <w:sz w:val="20"/>
        </w:rPr>
      </w:pPr>
      <w:bookmarkStart w:id="203" w:name="_ENREF_24"/>
      <w:r w:rsidRPr="001D1D71">
        <w:rPr>
          <w:sz w:val="20"/>
        </w:rPr>
        <w:t>Gilmour J (1999) Experimental investigation into the effects of suspended sediment on fertilisation, larval survival and settlement in a scleractinian coral. Marine Biology 135:451-462</w:t>
      </w:r>
      <w:bookmarkEnd w:id="203"/>
    </w:p>
    <w:p w14:paraId="5570CC54" w14:textId="77777777" w:rsidR="00196F2F" w:rsidRPr="001D1D71" w:rsidRDefault="00196F2F" w:rsidP="00196F2F">
      <w:pPr>
        <w:pStyle w:val="EndNoteBibliography"/>
        <w:ind w:left="720" w:hanging="720"/>
        <w:rPr>
          <w:sz w:val="20"/>
        </w:rPr>
      </w:pPr>
      <w:bookmarkStart w:id="204" w:name="_ENREF_25"/>
      <w:r w:rsidRPr="001D1D71">
        <w:rPr>
          <w:sz w:val="20"/>
        </w:rPr>
        <w:t>Gopalakrishnan S, Thilagam H, Raja PV (2008) Comparison of heavy metal toxicity in life stages (spermiotoxicity, egg toxicity, embryotoxicity and larval toxicity) of&lt; i&gt; Hydroides elegans&lt;/i&gt;. Chemosphere 71:515-528</w:t>
      </w:r>
      <w:bookmarkEnd w:id="204"/>
    </w:p>
    <w:p w14:paraId="4E4EC0C0" w14:textId="77777777" w:rsidR="00196F2F" w:rsidRDefault="00196F2F" w:rsidP="00196F2F">
      <w:pPr>
        <w:pStyle w:val="EndNoteBibliography"/>
        <w:ind w:left="720" w:hanging="720"/>
        <w:rPr>
          <w:sz w:val="20"/>
        </w:rPr>
      </w:pPr>
      <w:bookmarkStart w:id="205" w:name="_ENREF_26"/>
      <w:r w:rsidRPr="001D1D71">
        <w:rPr>
          <w:sz w:val="20"/>
        </w:rPr>
        <w:t>Graham N, Barnett T (1987) Sea surface temperature, surface wind divergence, and convection over tropical oceans. Science 238:657-659</w:t>
      </w:r>
      <w:bookmarkEnd w:id="205"/>
    </w:p>
    <w:p w14:paraId="5DC4DAAC" w14:textId="1941879B" w:rsidR="00787E59" w:rsidRPr="00787E59" w:rsidRDefault="00787E59" w:rsidP="00787E59">
      <w:pPr>
        <w:overflowPunct/>
        <w:spacing w:line="240" w:lineRule="auto"/>
        <w:ind w:left="720" w:hanging="720"/>
        <w:textAlignment w:val="auto"/>
        <w:rPr>
          <w:noProof/>
          <w:sz w:val="20"/>
          <w:lang w:val="de-DE"/>
        </w:rPr>
      </w:pPr>
      <w:r w:rsidRPr="00787E59">
        <w:rPr>
          <w:noProof/>
          <w:sz w:val="20"/>
          <w:lang w:val="de-DE"/>
        </w:rPr>
        <w:t>Graham E, Baird A, Connolly S (2008) Survival dynamics of scleractinian coral larvae and implications for dispersal. Coral Reefs 27:529-539</w:t>
      </w:r>
    </w:p>
    <w:p w14:paraId="6F829FE3" w14:textId="77777777" w:rsidR="00196F2F" w:rsidRPr="001D1D71" w:rsidRDefault="00196F2F" w:rsidP="00196F2F">
      <w:pPr>
        <w:pStyle w:val="EndNoteBibliography"/>
        <w:ind w:left="720" w:hanging="720"/>
        <w:rPr>
          <w:sz w:val="20"/>
        </w:rPr>
      </w:pPr>
      <w:bookmarkStart w:id="206" w:name="_ENREF_27"/>
      <w:r w:rsidRPr="001D1D71">
        <w:rPr>
          <w:sz w:val="20"/>
        </w:rPr>
        <w:t>Grantham BA, Eckert GL, Shanks AL (2003) Dispersal potential of marine invertebrates in diverse habitats. Ecological Applications 13:108-116</w:t>
      </w:r>
      <w:bookmarkEnd w:id="206"/>
    </w:p>
    <w:p w14:paraId="48FD4037" w14:textId="77777777" w:rsidR="00196F2F" w:rsidRPr="001D1D71" w:rsidRDefault="00196F2F" w:rsidP="00196F2F">
      <w:pPr>
        <w:pStyle w:val="EndNoteBibliography"/>
        <w:ind w:left="720" w:hanging="720"/>
        <w:rPr>
          <w:sz w:val="20"/>
        </w:rPr>
      </w:pPr>
      <w:bookmarkStart w:id="207" w:name="_ENREF_28"/>
      <w:r w:rsidRPr="001D1D71">
        <w:rPr>
          <w:sz w:val="20"/>
        </w:rPr>
        <w:t>Halpern BS, Walbridge S, Selkoe KA, Kappel CV, Micheli F, D'Agrosa C, Bruno JF, Casey KS, Ebert C, Fox HE (2008) A global map of human impact on marine ecosystems. Science 319:948-952</w:t>
      </w:r>
      <w:bookmarkEnd w:id="207"/>
    </w:p>
    <w:p w14:paraId="3A7EDD97" w14:textId="77777777" w:rsidR="00196F2F" w:rsidRPr="001D1D71" w:rsidRDefault="00196F2F" w:rsidP="00196F2F">
      <w:pPr>
        <w:pStyle w:val="EndNoteBibliography"/>
        <w:ind w:left="720" w:hanging="720"/>
        <w:rPr>
          <w:sz w:val="20"/>
        </w:rPr>
      </w:pPr>
      <w:bookmarkStart w:id="208" w:name="_ENREF_30"/>
      <w:r w:rsidRPr="001D1D71">
        <w:rPr>
          <w:sz w:val="20"/>
        </w:rPr>
        <w:t>Harley CD, Randall Hughes A, Hultgren KM, Miner BG, Sorte CJ, Thornber CS, Rodriguez LF, Tomanek L, Williams SL (2006) The impacts of climate change in coastal marine systems. Ecology letters 9:228-241</w:t>
      </w:r>
      <w:bookmarkEnd w:id="208"/>
    </w:p>
    <w:p w14:paraId="2F56E93F" w14:textId="77777777" w:rsidR="00196F2F" w:rsidRPr="001D1D71" w:rsidRDefault="00196F2F" w:rsidP="00196F2F">
      <w:pPr>
        <w:pStyle w:val="EndNoteBibliography"/>
        <w:ind w:left="720" w:hanging="720"/>
        <w:rPr>
          <w:sz w:val="20"/>
        </w:rPr>
      </w:pPr>
      <w:bookmarkStart w:id="209" w:name="_ENREF_31"/>
      <w:r w:rsidRPr="001D1D71">
        <w:rPr>
          <w:sz w:val="20"/>
        </w:rPr>
        <w:t>Harrison P, Ward S (2001) Elevated levels of nitrogen and phosphorus reduce fertilisation success of gametes from scleractinian reef corals. Marine Biology 139:1057-1068</w:t>
      </w:r>
      <w:bookmarkEnd w:id="209"/>
    </w:p>
    <w:p w14:paraId="1B31ACE8" w14:textId="77777777" w:rsidR="00196F2F" w:rsidRPr="001D1D71" w:rsidRDefault="00196F2F" w:rsidP="00196F2F">
      <w:pPr>
        <w:pStyle w:val="EndNoteBibliography"/>
        <w:ind w:left="720" w:hanging="720"/>
        <w:rPr>
          <w:sz w:val="20"/>
        </w:rPr>
      </w:pPr>
      <w:bookmarkStart w:id="210" w:name="_ENREF_32"/>
      <w:r w:rsidRPr="001D1D71">
        <w:rPr>
          <w:sz w:val="20"/>
        </w:rPr>
        <w:t>Hédouin L, Gates RD (2013) Assessing fertilization success of the coral&lt; i&gt; Montipora capitata&lt;/i&gt; under copper exposure: Does the night of spawning matter? Marine pollution bulletin 66:221-224</w:t>
      </w:r>
      <w:bookmarkEnd w:id="210"/>
    </w:p>
    <w:p w14:paraId="65CB3492" w14:textId="77777777" w:rsidR="00196F2F" w:rsidRPr="001D1D71" w:rsidRDefault="00196F2F" w:rsidP="00196F2F">
      <w:pPr>
        <w:pStyle w:val="EndNoteBibliography"/>
        <w:ind w:left="720" w:hanging="720"/>
        <w:rPr>
          <w:sz w:val="20"/>
        </w:rPr>
      </w:pPr>
      <w:bookmarkStart w:id="211" w:name="_ENREF_33"/>
      <w:r w:rsidRPr="001D1D71">
        <w:rPr>
          <w:sz w:val="20"/>
        </w:rPr>
        <w:t>Heslinga G (1976) Effects of copper on the coral-reef echinoid Echinometra mathaei. Marine Biology 35:155-160</w:t>
      </w:r>
      <w:bookmarkEnd w:id="211"/>
    </w:p>
    <w:p w14:paraId="067118A8" w14:textId="5B64F139" w:rsidR="00D57E92" w:rsidRPr="00D57E92" w:rsidRDefault="00D57E92" w:rsidP="00D57E92">
      <w:pPr>
        <w:overflowPunct/>
        <w:spacing w:line="240" w:lineRule="auto"/>
        <w:ind w:left="720" w:hanging="720"/>
        <w:textAlignment w:val="auto"/>
        <w:rPr>
          <w:noProof/>
          <w:sz w:val="20"/>
          <w:lang w:val="de-DE"/>
        </w:rPr>
      </w:pPr>
      <w:bookmarkStart w:id="212" w:name="_ENREF_34"/>
      <w:r w:rsidRPr="00D57E92">
        <w:rPr>
          <w:noProof/>
          <w:sz w:val="20"/>
          <w:lang w:val="de-DE"/>
        </w:rPr>
        <w:t>Hoegh-Guldberg O (1999) Climate change, coral bleaching and the future of the world's coral reefs. Marine and Freshwater Research 50:839-866</w:t>
      </w:r>
    </w:p>
    <w:p w14:paraId="70F363CB" w14:textId="77777777" w:rsidR="00196F2F" w:rsidRPr="001D1D71" w:rsidRDefault="00196F2F" w:rsidP="00196F2F">
      <w:pPr>
        <w:pStyle w:val="EndNoteBibliography"/>
        <w:ind w:left="720" w:hanging="720"/>
        <w:rPr>
          <w:sz w:val="20"/>
        </w:rPr>
      </w:pPr>
      <w:r w:rsidRPr="001D1D71">
        <w:rPr>
          <w:sz w:val="20"/>
        </w:rPr>
        <w:t>Howarth RW, Marino R (2006) Nitrogen as the limiting nutrient for eutrophication in coastal marine ecosystems: evolving views over three decades. Limnology and Oceanography 51:364-376</w:t>
      </w:r>
      <w:bookmarkEnd w:id="212"/>
    </w:p>
    <w:p w14:paraId="6EA766A4" w14:textId="0A0DEDA7" w:rsidR="00085260" w:rsidRPr="00085260" w:rsidRDefault="00085260" w:rsidP="00085260">
      <w:pPr>
        <w:overflowPunct/>
        <w:spacing w:line="240" w:lineRule="auto"/>
        <w:ind w:left="720" w:hanging="720"/>
        <w:textAlignment w:val="auto"/>
        <w:rPr>
          <w:noProof/>
          <w:sz w:val="20"/>
          <w:lang w:val="de-DE"/>
        </w:rPr>
      </w:pPr>
      <w:bookmarkStart w:id="213" w:name="_ENREF_35"/>
      <w:r w:rsidRPr="00085260">
        <w:rPr>
          <w:noProof/>
          <w:sz w:val="20"/>
          <w:lang w:val="de-D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1D1D71" w:rsidRDefault="00196F2F" w:rsidP="00196F2F">
      <w:pPr>
        <w:pStyle w:val="EndNoteBibliography"/>
        <w:ind w:left="720" w:hanging="720"/>
        <w:rPr>
          <w:sz w:val="20"/>
        </w:rPr>
      </w:pPr>
      <w:r w:rsidRPr="001D1D71">
        <w:rPr>
          <w:sz w:val="20"/>
        </w:rPr>
        <w:t>Humphrey C, Weber M, Lott C, Cooper T, Fabricius K (2008) Effects of suspended sediments, dissolved inorganic nutrients and salinity on fertilisation and embryo development in the coral Acropora millepora (Ehrenberg, 1834). Coral Reefs 27:837-850</w:t>
      </w:r>
      <w:bookmarkEnd w:id="213"/>
    </w:p>
    <w:p w14:paraId="14CF2400" w14:textId="77777777" w:rsidR="00196F2F" w:rsidRPr="001D1D71" w:rsidRDefault="00196F2F" w:rsidP="00196F2F">
      <w:pPr>
        <w:pStyle w:val="EndNoteBibliography"/>
        <w:ind w:left="720" w:hanging="720"/>
        <w:rPr>
          <w:sz w:val="20"/>
        </w:rPr>
      </w:pPr>
      <w:bookmarkStart w:id="214" w:name="_ENREF_36"/>
      <w:r w:rsidRPr="001D1D71">
        <w:rPr>
          <w:sz w:val="20"/>
        </w:rPr>
        <w:t>Jackson J (1986) Modes of dispersal of clonal benthic invertebrates: consequences for species' distributions and genetic structure of local populations. Bulletin of Marine Science 39:588-606</w:t>
      </w:r>
      <w:bookmarkEnd w:id="214"/>
    </w:p>
    <w:p w14:paraId="64238821" w14:textId="2DA3CC21" w:rsidR="003B21A7" w:rsidRPr="003B21A7" w:rsidRDefault="003B21A7" w:rsidP="003B21A7">
      <w:pPr>
        <w:overflowPunct/>
        <w:spacing w:line="240" w:lineRule="auto"/>
        <w:ind w:left="720" w:hanging="720"/>
        <w:textAlignment w:val="auto"/>
        <w:rPr>
          <w:noProof/>
          <w:sz w:val="20"/>
          <w:lang w:val="de-DE"/>
        </w:rPr>
      </w:pPr>
      <w:bookmarkStart w:id="215" w:name="_ENREF_37"/>
      <w:r w:rsidRPr="003B21A7">
        <w:rPr>
          <w:noProof/>
          <w:sz w:val="20"/>
          <w:lang w:val="de-DE"/>
        </w:rPr>
        <w:t>Knutson TR, McBride JL, Chan J, Emanuel K, Holland G, Landsea C, Held I, Kossin JP, Srivastava AK, Sugi M (2010) Tropical cyclones and climate change. Nature Geosci 3:157-163</w:t>
      </w:r>
    </w:p>
    <w:p w14:paraId="5A53B670" w14:textId="77777777" w:rsidR="00196F2F" w:rsidRPr="001D1D71" w:rsidRDefault="00196F2F" w:rsidP="00196F2F">
      <w:pPr>
        <w:pStyle w:val="EndNoteBibliography"/>
        <w:ind w:left="720" w:hanging="720"/>
        <w:rPr>
          <w:sz w:val="20"/>
        </w:rPr>
      </w:pPr>
      <w:bookmarkStart w:id="216" w:name="_ENREF_38"/>
      <w:bookmarkEnd w:id="215"/>
      <w:r w:rsidRPr="001D1D71">
        <w:rPr>
          <w:sz w:val="20"/>
        </w:rPr>
        <w:t>Kurihara H (2008) Effects of CO2-driven ocean acidification on the early developmental stages of invertebrates</w:t>
      </w:r>
      <w:bookmarkEnd w:id="216"/>
    </w:p>
    <w:p w14:paraId="3247C5F6" w14:textId="77777777" w:rsidR="00196F2F" w:rsidRPr="001D1D71" w:rsidRDefault="00196F2F" w:rsidP="00196F2F">
      <w:pPr>
        <w:pStyle w:val="EndNoteBibliography"/>
        <w:ind w:left="720" w:hanging="720"/>
        <w:rPr>
          <w:sz w:val="20"/>
        </w:rPr>
      </w:pPr>
      <w:bookmarkStart w:id="217" w:name="_ENREF_39"/>
      <w:r w:rsidRPr="001D1D71">
        <w:rPr>
          <w:sz w:val="20"/>
        </w:rPr>
        <w:t>Lee K, Tong LT, Millero FJ, Sabine CL, Dickson AG, Goyet C, Park GH, Wanninkhof R, Feely RA, Key RM (2006) Global relationships of total alkalinity with salinity and temperature in surface waters of the world's oceans. Geophysical Research Letters 33</w:t>
      </w:r>
      <w:bookmarkEnd w:id="217"/>
    </w:p>
    <w:p w14:paraId="4EF38C9B" w14:textId="77777777" w:rsidR="00196F2F" w:rsidRPr="001D1D71" w:rsidRDefault="00196F2F" w:rsidP="00196F2F">
      <w:pPr>
        <w:pStyle w:val="EndNoteBibliography"/>
        <w:ind w:left="720" w:hanging="720"/>
        <w:rPr>
          <w:sz w:val="20"/>
        </w:rPr>
      </w:pPr>
      <w:bookmarkStart w:id="218" w:name="_ENREF_40"/>
      <w:r w:rsidRPr="001D1D71">
        <w:rPr>
          <w:sz w:val="20"/>
        </w:rPr>
        <w:lastRenderedPageBreak/>
        <w:t>Li X, Poon C-s, Liu PS (2001) Heavy metal contamination of urban soils and street dusts in Hong Kong. Applied Geochemistry 16:1361-1368</w:t>
      </w:r>
      <w:bookmarkEnd w:id="218"/>
    </w:p>
    <w:p w14:paraId="13BB6C7D" w14:textId="3D9A0E1A" w:rsidR="00CF2247" w:rsidRPr="00CF2247" w:rsidRDefault="00CF2247" w:rsidP="00CF2247">
      <w:pPr>
        <w:overflowPunct/>
        <w:spacing w:line="240" w:lineRule="auto"/>
        <w:ind w:left="720" w:hanging="720"/>
        <w:textAlignment w:val="auto"/>
        <w:rPr>
          <w:noProof/>
          <w:sz w:val="20"/>
          <w:lang w:val="de-DE"/>
        </w:rPr>
      </w:pPr>
      <w:bookmarkStart w:id="219" w:name="_ENREF_41"/>
      <w:r w:rsidRPr="00CF2247">
        <w:rPr>
          <w:noProof/>
          <w:sz w:val="20"/>
          <w:lang w:val="de-DE"/>
        </w:rPr>
        <w:t>McCook LJ (1999) Macroalgae, nutrients and phase shifts on coral reefs: scientific issues and management consequences for the Great Barrier Reef. Coral Reefs 18:357-367</w:t>
      </w:r>
    </w:p>
    <w:p w14:paraId="61E8FD07" w14:textId="77777777" w:rsidR="00196F2F" w:rsidRPr="001D1D71" w:rsidRDefault="00196F2F" w:rsidP="00196F2F">
      <w:pPr>
        <w:pStyle w:val="EndNoteBibliography"/>
        <w:ind w:left="720" w:hanging="720"/>
        <w:rPr>
          <w:sz w:val="20"/>
        </w:rPr>
      </w:pPr>
      <w:bookmarkStart w:id="220" w:name="_ENREF_42"/>
      <w:bookmarkEnd w:id="219"/>
      <w:r w:rsidRPr="001D1D71">
        <w:rPr>
          <w:sz w:val="20"/>
        </w:rPr>
        <w:t>Nakamura M, Ohki S, Suzuki A, Sakai K (2011) Coral larvae under ocean acidification: survival, metabolism, and metamorphosis. PLoS One 6:e14521</w:t>
      </w:r>
      <w:bookmarkEnd w:id="220"/>
    </w:p>
    <w:p w14:paraId="2A25592C" w14:textId="77777777" w:rsidR="00196F2F" w:rsidRPr="001D1D71" w:rsidRDefault="00196F2F" w:rsidP="00196F2F">
      <w:pPr>
        <w:pStyle w:val="EndNoteBibliography"/>
        <w:ind w:left="720" w:hanging="720"/>
        <w:rPr>
          <w:sz w:val="20"/>
        </w:rPr>
      </w:pPr>
      <w:bookmarkStart w:id="221" w:name="_ENREF_43"/>
      <w:r w:rsidRPr="001D1D71">
        <w:rPr>
          <w:sz w:val="20"/>
        </w:rPr>
        <w:t>Negri A, Heyward A (2001) Inhibition of coral fertilisation and larval metamorphosis by tributyltin and copper. Marine environmental research 51:17-27</w:t>
      </w:r>
      <w:bookmarkEnd w:id="221"/>
    </w:p>
    <w:p w14:paraId="053D836A" w14:textId="77777777" w:rsidR="00196F2F" w:rsidRPr="001D1D71" w:rsidRDefault="00196F2F" w:rsidP="00196F2F">
      <w:pPr>
        <w:pStyle w:val="EndNoteBibliography"/>
        <w:ind w:left="720" w:hanging="720"/>
        <w:rPr>
          <w:sz w:val="20"/>
        </w:rPr>
      </w:pPr>
      <w:bookmarkStart w:id="222" w:name="_ENREF_44"/>
      <w:r w:rsidRPr="001D1D71">
        <w:rPr>
          <w:sz w:val="20"/>
        </w:rPr>
        <w:t>Orr JC, Fabry VJ, Aumont O, Bopp L, Doney SC, Feely RA, Gnanadesikan A, Gruber N, Ishida A, Joos F (2005) Anthropogenic ocean acidification over the twenty-first century and its impact on calcifying organisms. Nature 437:681-686</w:t>
      </w:r>
      <w:bookmarkEnd w:id="222"/>
    </w:p>
    <w:p w14:paraId="5F737081" w14:textId="77777777" w:rsidR="00196F2F" w:rsidRPr="001D1D71" w:rsidRDefault="00196F2F" w:rsidP="00196F2F">
      <w:pPr>
        <w:pStyle w:val="EndNoteBibliography"/>
        <w:ind w:left="720" w:hanging="720"/>
        <w:rPr>
          <w:sz w:val="20"/>
        </w:rPr>
      </w:pPr>
      <w:bookmarkStart w:id="223" w:name="_ENREF_45"/>
      <w:r w:rsidRPr="001D1D71">
        <w:rPr>
          <w:sz w:val="20"/>
        </w:rPr>
        <w:t>Pagano G, Anselmi B, Dinnel P, Esposito A, Guida M, Iaccarino M, Melluso G, Pascale M, Trieff N (1993) Effects on sea urchin fertilization and embryogenesis of water and sediment from two rivers in Campania, Italy. Archives of Environmental Contamination and Toxicology 25:20-26</w:t>
      </w:r>
      <w:bookmarkEnd w:id="223"/>
    </w:p>
    <w:p w14:paraId="5233AF36" w14:textId="77777777" w:rsidR="00196F2F" w:rsidRPr="001D1D71" w:rsidRDefault="00196F2F" w:rsidP="00196F2F">
      <w:pPr>
        <w:pStyle w:val="EndNoteBibliography"/>
        <w:ind w:left="720" w:hanging="720"/>
        <w:rPr>
          <w:sz w:val="20"/>
        </w:rPr>
      </w:pPr>
      <w:bookmarkStart w:id="224" w:name="_ENREF_47"/>
      <w:r w:rsidRPr="001D1D71">
        <w:rPr>
          <w:sz w:val="20"/>
        </w:rPr>
        <w:t>Polkowska Ż, Grynkiewicz M, Zabiegała B, Namieśnik J (2001) Levels of pollutants in runoff water from roads with high traffic intensity in the city of Gdańsk, Poland. Pol J Environ Stud 10:351-363</w:t>
      </w:r>
      <w:bookmarkEnd w:id="224"/>
    </w:p>
    <w:p w14:paraId="29E159F9" w14:textId="77777777" w:rsidR="00196F2F" w:rsidRPr="001D1D71" w:rsidRDefault="00196F2F" w:rsidP="00196F2F">
      <w:pPr>
        <w:pStyle w:val="EndNoteBibliography"/>
        <w:ind w:left="720" w:hanging="720"/>
        <w:rPr>
          <w:sz w:val="20"/>
        </w:rPr>
      </w:pPr>
      <w:bookmarkStart w:id="225" w:name="_ENREF_48"/>
      <w:r w:rsidRPr="001D1D71">
        <w:rPr>
          <w:sz w:val="20"/>
        </w:rPr>
        <w:t>Randall C, Szmant A (2009) Elevated temperature reduces survivorship and settlement of the larvae of the Caribbean scleractinian coral, Favia fragum (Esper). Coral Reefs 28:537-545</w:t>
      </w:r>
      <w:bookmarkEnd w:id="225"/>
    </w:p>
    <w:p w14:paraId="6F56A562" w14:textId="77777777" w:rsidR="00196F2F" w:rsidRPr="001D1D71" w:rsidRDefault="00196F2F" w:rsidP="00196F2F">
      <w:pPr>
        <w:pStyle w:val="EndNoteBibliography"/>
        <w:ind w:left="720" w:hanging="720"/>
        <w:rPr>
          <w:sz w:val="20"/>
        </w:rPr>
      </w:pPr>
      <w:bookmarkStart w:id="226" w:name="_ENREF_50"/>
      <w:r w:rsidRPr="001D1D71">
        <w:rPr>
          <w:sz w:val="20"/>
        </w:rPr>
        <w:t>Reichelt-Brushett A, Harrison P (1999) The effect of copper, zinc and cadmium on fertilization success of gametes from scleractinian reef corals. Marine Pollution Bulletin 38:182-187</w:t>
      </w:r>
      <w:bookmarkEnd w:id="226"/>
    </w:p>
    <w:p w14:paraId="4A009C37" w14:textId="77777777" w:rsidR="00196F2F" w:rsidRPr="001D1D71" w:rsidRDefault="00196F2F" w:rsidP="00196F2F">
      <w:pPr>
        <w:pStyle w:val="EndNoteBibliography"/>
        <w:ind w:left="720" w:hanging="720"/>
        <w:rPr>
          <w:sz w:val="20"/>
        </w:rPr>
      </w:pPr>
      <w:bookmarkStart w:id="227" w:name="_ENREF_51"/>
      <w:r w:rsidRPr="001D1D71">
        <w:rPr>
          <w:sz w:val="20"/>
        </w:rPr>
        <w:t>Reichelt-Brushett AJ, Harrison PL (2004) Development of a sublethal test to determine the effects of copper and lead on scleractinian coral larvae. Archives of environmental contamination and toxicology 47:40-55</w:t>
      </w:r>
      <w:bookmarkEnd w:id="227"/>
    </w:p>
    <w:p w14:paraId="541A590B" w14:textId="77777777" w:rsidR="00196F2F" w:rsidRPr="001D1D71" w:rsidRDefault="00196F2F" w:rsidP="00196F2F">
      <w:pPr>
        <w:pStyle w:val="EndNoteBibliography"/>
        <w:ind w:left="720" w:hanging="720"/>
        <w:rPr>
          <w:sz w:val="20"/>
        </w:rPr>
      </w:pPr>
      <w:bookmarkStart w:id="228" w:name="_ENREF_52"/>
      <w:r w:rsidRPr="001D1D71">
        <w:rPr>
          <w:sz w:val="20"/>
        </w:rPr>
        <w:t>Reichelt-Brushett AJ, Harrison PL (2005) The effect of selected trace metals on the fertilization success of several scleractinian coral species. Coral Reefs 24:524-534</w:t>
      </w:r>
      <w:bookmarkEnd w:id="228"/>
    </w:p>
    <w:p w14:paraId="7B4AF4EB" w14:textId="77777777" w:rsidR="00196F2F" w:rsidRPr="001D1D71" w:rsidRDefault="00196F2F" w:rsidP="00196F2F">
      <w:pPr>
        <w:pStyle w:val="EndNoteBibliography"/>
        <w:ind w:left="720" w:hanging="720"/>
        <w:rPr>
          <w:sz w:val="20"/>
        </w:rPr>
      </w:pPr>
      <w:bookmarkStart w:id="229" w:name="_ENREF_53"/>
      <w:r w:rsidRPr="001D1D71">
        <w:rPr>
          <w:sz w:val="20"/>
        </w:rPr>
        <w:t>Richmond RH (1996) Effects of coastal runoff on coral reproduction. Biological Conservation 76:211-211</w:t>
      </w:r>
      <w:bookmarkEnd w:id="229"/>
    </w:p>
    <w:p w14:paraId="69F2792C" w14:textId="77777777" w:rsidR="00196F2F" w:rsidRPr="001D1D71" w:rsidRDefault="00196F2F" w:rsidP="00196F2F">
      <w:pPr>
        <w:pStyle w:val="EndNoteBibliography"/>
        <w:ind w:left="720" w:hanging="720"/>
        <w:rPr>
          <w:sz w:val="20"/>
        </w:rPr>
      </w:pPr>
      <w:bookmarkStart w:id="230" w:name="_ENREF_54"/>
      <w:r w:rsidRPr="001D1D71">
        <w:rPr>
          <w:sz w:val="20"/>
        </w:rPr>
        <w:t>Richmond RH (1997) Reproduction and recruitment in corals: critical links in the persistence of reefs. Life and death of coral reefs Chapman &amp; Hall, New York:175-197</w:t>
      </w:r>
      <w:bookmarkEnd w:id="230"/>
    </w:p>
    <w:p w14:paraId="3AFF44F7" w14:textId="77777777" w:rsidR="00196F2F" w:rsidRPr="001D1D71" w:rsidRDefault="00196F2F" w:rsidP="00196F2F">
      <w:pPr>
        <w:pStyle w:val="EndNoteBibliography"/>
        <w:ind w:left="720" w:hanging="720"/>
        <w:rPr>
          <w:sz w:val="20"/>
        </w:rPr>
      </w:pPr>
      <w:bookmarkStart w:id="231" w:name="_ENREF_55"/>
      <w:r w:rsidRPr="001D1D71">
        <w:rPr>
          <w:sz w:val="20"/>
        </w:rPr>
        <w:t>Rivera-Duarte I, Rosen G, Lapota D, Chadwick DB, Kear-Padilla L, Zirino A (2005) Copper toxicity to larval stages of three marine invertebrates and copper complexation capacity in San Diego Bay, California. Environmental science &amp; technology 39:1542-1546</w:t>
      </w:r>
      <w:bookmarkEnd w:id="231"/>
    </w:p>
    <w:p w14:paraId="661AE4D8" w14:textId="77777777" w:rsidR="00196F2F" w:rsidRPr="001D1D71" w:rsidRDefault="00196F2F" w:rsidP="00196F2F">
      <w:pPr>
        <w:pStyle w:val="EndNoteBibliography"/>
        <w:ind w:left="720" w:hanging="720"/>
        <w:rPr>
          <w:sz w:val="20"/>
        </w:rPr>
      </w:pPr>
      <w:bookmarkStart w:id="232" w:name="_ENREF_57"/>
      <w:r w:rsidRPr="001D1D71">
        <w:rPr>
          <w:sz w:val="20"/>
        </w:rPr>
        <w:t>Schlegel P, Havenhand JN, Gillings MR, Williamson JE (2012) Individual Variability in Reproductive Success Determines Winners and Losers under Ocean Acidification: A Case Study with Sea Urchins. PLoS ONE 7:e53118</w:t>
      </w:r>
      <w:bookmarkEnd w:id="232"/>
    </w:p>
    <w:p w14:paraId="243F1FE8" w14:textId="77777777" w:rsidR="00196F2F" w:rsidRPr="001D1D71" w:rsidRDefault="00196F2F" w:rsidP="00196F2F">
      <w:pPr>
        <w:pStyle w:val="EndNoteBibliography"/>
        <w:ind w:left="720" w:hanging="720"/>
        <w:rPr>
          <w:sz w:val="20"/>
        </w:rPr>
      </w:pPr>
      <w:bookmarkStart w:id="233" w:name="_ENREF_58"/>
      <w:r w:rsidRPr="001D1D71">
        <w:rPr>
          <w:sz w:val="20"/>
        </w:rPr>
        <w:t>Scott A, Harrison PL, Brooks LO (2013) Reduced salinity decreases the fertilization success and larval survival of two scleractinian coral species. Marine environmental research 92:10-14</w:t>
      </w:r>
      <w:bookmarkEnd w:id="233"/>
    </w:p>
    <w:p w14:paraId="37443B5C" w14:textId="77777777" w:rsidR="00196F2F" w:rsidRPr="001D1D71" w:rsidRDefault="00196F2F" w:rsidP="00196F2F">
      <w:pPr>
        <w:pStyle w:val="EndNoteBibliography"/>
        <w:ind w:left="720" w:hanging="720"/>
        <w:rPr>
          <w:sz w:val="20"/>
        </w:rPr>
      </w:pPr>
      <w:bookmarkStart w:id="234" w:name="_ENREF_60"/>
      <w:r w:rsidRPr="001D1D71">
        <w:rPr>
          <w:sz w:val="20"/>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234"/>
    </w:p>
    <w:p w14:paraId="1CBC88B7" w14:textId="77777777" w:rsidR="00196F2F" w:rsidRPr="001D1D71" w:rsidRDefault="00196F2F" w:rsidP="00196F2F">
      <w:pPr>
        <w:pStyle w:val="EndNoteBibliography"/>
        <w:ind w:left="720" w:hanging="720"/>
        <w:rPr>
          <w:sz w:val="20"/>
        </w:rPr>
      </w:pPr>
      <w:bookmarkStart w:id="235" w:name="_ENREF_62"/>
      <w:r w:rsidRPr="001D1D71">
        <w:rPr>
          <w:sz w:val="20"/>
        </w:rPr>
        <w:t>Styan CA, Rosser NL (2012) Is monitoring for mass spawning events in coral assemblages in north Western Australia likely to detect spawning? Marine pollution bulletin 64:2523-2527</w:t>
      </w:r>
      <w:bookmarkEnd w:id="235"/>
    </w:p>
    <w:p w14:paraId="43920090" w14:textId="77777777" w:rsidR="00196F2F" w:rsidRPr="001D1D71" w:rsidRDefault="00196F2F" w:rsidP="00196F2F">
      <w:pPr>
        <w:pStyle w:val="EndNoteBibliography"/>
        <w:ind w:left="720" w:hanging="720"/>
        <w:rPr>
          <w:sz w:val="20"/>
        </w:rPr>
      </w:pPr>
      <w:bookmarkStart w:id="236" w:name="_ENREF_64"/>
      <w:r w:rsidRPr="001D1D71">
        <w:rPr>
          <w:sz w:val="20"/>
        </w:rPr>
        <w:t>Tilman D, Lehman C (2001) Human-caused environmental change: impacts on plant diversity and evolution. Proceedings of the National Academy of Sciences 98:5433-5440</w:t>
      </w:r>
      <w:bookmarkEnd w:id="236"/>
    </w:p>
    <w:p w14:paraId="6D40DA59" w14:textId="77777777" w:rsidR="00196F2F" w:rsidRPr="001D1D71" w:rsidRDefault="00196F2F" w:rsidP="00196F2F">
      <w:pPr>
        <w:pStyle w:val="EndNoteBibliography"/>
        <w:ind w:left="720" w:hanging="720"/>
        <w:rPr>
          <w:sz w:val="20"/>
        </w:rPr>
      </w:pPr>
      <w:bookmarkStart w:id="237" w:name="_ENREF_65"/>
      <w:r w:rsidRPr="001D1D71">
        <w:rPr>
          <w:sz w:val="20"/>
        </w:rPr>
        <w:t>Victor S, Richmond RH (2005) Effect of copper on fertilization success in the reef coral&lt; i&gt; Acropora surculosa&lt;/i&gt;. Marine pollution bulletin 50:1448-1451</w:t>
      </w:r>
      <w:bookmarkEnd w:id="237"/>
    </w:p>
    <w:p w14:paraId="1EE4391E" w14:textId="0BBE4040" w:rsidR="00A80FD9" w:rsidRDefault="00A80FD9" w:rsidP="00196F2F">
      <w:pPr>
        <w:pStyle w:val="EndNoteBibliography"/>
        <w:ind w:left="720" w:hanging="720"/>
        <w:rPr>
          <w:sz w:val="20"/>
        </w:rPr>
      </w:pPr>
      <w:bookmarkStart w:id="238" w:name="_ENREF_66"/>
      <w:r w:rsidRPr="00A80FD9">
        <w:rPr>
          <w:sz w:val="20"/>
        </w:rPr>
        <w:t>Walsh C, MacNally R (2013) hier.part: Hierarquical partitioning. R package v1.0-4. Available at http://cran.r-project.org/web/packages/hier.part/index.html. Accessed January 2013.</w:t>
      </w:r>
    </w:p>
    <w:p w14:paraId="2731F11C" w14:textId="77777777" w:rsidR="00196F2F" w:rsidRPr="001D1D71" w:rsidRDefault="00196F2F" w:rsidP="00196F2F">
      <w:pPr>
        <w:pStyle w:val="EndNoteBibliography"/>
        <w:ind w:left="720" w:hanging="720"/>
        <w:rPr>
          <w:sz w:val="20"/>
        </w:rPr>
      </w:pPr>
      <w:r w:rsidRPr="001D1D71">
        <w:rPr>
          <w:sz w:val="20"/>
        </w:rPr>
        <w:t>Wang Q, Liu B, Yang H, Wang X, Lin Z (2009) Toxicity of lead, cadmium and mercury on embryogenesis, survival, growth and metamorphosis of Meretrix meretrix larvae. Ecotoxicology 18:829-837</w:t>
      </w:r>
      <w:bookmarkEnd w:id="238"/>
    </w:p>
    <w:p w14:paraId="2F391BF6" w14:textId="3CF28BC0" w:rsidR="00CD04D3" w:rsidRDefault="00CD04D3" w:rsidP="00196F2F">
      <w:pPr>
        <w:pStyle w:val="EndNoteBibliography"/>
        <w:ind w:left="720" w:hanging="720"/>
        <w:rPr>
          <w:sz w:val="20"/>
        </w:rPr>
      </w:pPr>
      <w:bookmarkStart w:id="239" w:name="_ENREF_68"/>
      <w:r w:rsidRPr="00CD04D3">
        <w:rPr>
          <w:sz w:val="20"/>
        </w:rPr>
        <w:t>Woolsey ES, Byrne M, Baird AH (2013) The effects of temperature on embryonic development and larval survival in two scleractinian corals. Marine Ecology Progress Series 493:179-184</w:t>
      </w:r>
    </w:p>
    <w:p w14:paraId="7DF91713" w14:textId="77777777" w:rsidR="00196F2F" w:rsidRPr="001D1D71" w:rsidRDefault="00196F2F" w:rsidP="00196F2F">
      <w:pPr>
        <w:pStyle w:val="EndNoteBibliography"/>
        <w:ind w:left="720" w:hanging="720"/>
        <w:rPr>
          <w:sz w:val="20"/>
        </w:rPr>
      </w:pPr>
      <w:r w:rsidRPr="001D1D71">
        <w:rPr>
          <w:sz w:val="20"/>
        </w:rPr>
        <w:t>Yamano H, Sugihara K, Nomura K (2011) Rapid poleward range expansion of tropical reef corals in response to rising sea surface temperatures. Geophysical Research Letters 38</w:t>
      </w:r>
      <w:bookmarkEnd w:id="239"/>
    </w:p>
    <w:p w14:paraId="41436562" w14:textId="77777777" w:rsidR="00196F2F" w:rsidRPr="001D1D71" w:rsidRDefault="00196F2F" w:rsidP="00196F2F">
      <w:pPr>
        <w:pStyle w:val="EndNoteBibliography"/>
        <w:ind w:left="720" w:hanging="720"/>
        <w:rPr>
          <w:sz w:val="20"/>
        </w:rPr>
      </w:pPr>
      <w:bookmarkStart w:id="240" w:name="_ENREF_69"/>
      <w:r w:rsidRPr="001D1D71">
        <w:rPr>
          <w:sz w:val="20"/>
        </w:rPr>
        <w:lastRenderedPageBreak/>
        <w:t>Zuur A, Ieno EN, Walker N, Saveliev AA, Smith GM (2009) Mixed effects models and extensions in ecology with R. Springer</w:t>
      </w:r>
      <w:bookmarkEnd w:id="240"/>
    </w:p>
    <w:p w14:paraId="30DB8573" w14:textId="57F731EE" w:rsidR="00B83CCE" w:rsidRPr="001D1D71" w:rsidRDefault="006B2A4C" w:rsidP="009219E1">
      <w:pPr>
        <w:overflowPunct/>
        <w:autoSpaceDE/>
        <w:autoSpaceDN/>
        <w:adjustRightInd/>
        <w:spacing w:line="240" w:lineRule="auto"/>
        <w:textAlignment w:val="auto"/>
        <w:rPr>
          <w:lang w:val="en-AU"/>
        </w:rPr>
      </w:pPr>
      <w:r w:rsidRPr="001D1D71">
        <w:rPr>
          <w:lang w:val="en-AU"/>
        </w:rPr>
        <w:fldChar w:fldCharType="end"/>
      </w:r>
      <w:commentRangeEnd w:id="184"/>
      <w:r w:rsidR="00B73A2E">
        <w:rPr>
          <w:rStyle w:val="CommentReference"/>
        </w:rPr>
        <w:commentReference w:id="184"/>
      </w:r>
      <w:r w:rsidR="00B83CCE" w:rsidRPr="001D1D71">
        <w:rPr>
          <w:lang w:val="en-AU"/>
        </w:rPr>
        <w:br w:type="page"/>
      </w:r>
    </w:p>
    <w:p w14:paraId="709B4918" w14:textId="0507E4C2" w:rsidR="00B83CCE" w:rsidRPr="001D1D71" w:rsidRDefault="00B83CCE" w:rsidP="009219E1">
      <w:pPr>
        <w:pStyle w:val="heading10"/>
        <w:spacing w:line="480" w:lineRule="auto"/>
        <w:rPr>
          <w:rFonts w:ascii="Times New Roman" w:hAnsi="Times New Roman"/>
          <w:lang w:val="en-AU"/>
        </w:rPr>
      </w:pPr>
      <w:r w:rsidRPr="001D1D71">
        <w:rPr>
          <w:rFonts w:ascii="Times New Roman" w:hAnsi="Times New Roman"/>
          <w:lang w:val="en-AU"/>
        </w:rPr>
        <w:lastRenderedPageBreak/>
        <w:t>Figure Legends</w:t>
      </w:r>
    </w:p>
    <w:p w14:paraId="10500007" w14:textId="090D6723" w:rsidR="00B83CCE" w:rsidRPr="001D1D71" w:rsidRDefault="00E84F0A" w:rsidP="009219E1">
      <w:pPr>
        <w:spacing w:line="480" w:lineRule="auto"/>
        <w:rPr>
          <w:lang w:val="en-AU"/>
        </w:rPr>
      </w:pPr>
      <w:r w:rsidRPr="001D1D71">
        <w:rPr>
          <w:lang w:val="en-AU"/>
        </w:rPr>
        <w:t xml:space="preserve">Figure </w:t>
      </w:r>
      <w:r w:rsidR="00B83CCE" w:rsidRPr="001D1D71">
        <w:rPr>
          <w:lang w:val="en-AU"/>
        </w:rPr>
        <w:t xml:space="preserve">1. Effect of the significant factors from the GLMM conducted on the probability of </w:t>
      </w:r>
      <w:r w:rsidR="001F5820" w:rsidRPr="001D1D71">
        <w:rPr>
          <w:lang w:val="en-AU"/>
        </w:rPr>
        <w:t>fertilisation</w:t>
      </w:r>
      <w:r w:rsidR="00B83CCE" w:rsidRPr="001D1D71">
        <w:rPr>
          <w:lang w:val="en-AU"/>
        </w:rPr>
        <w:t xml:space="preserve"> with a 95% confidence interval – (a) </w:t>
      </w:r>
      <w:r w:rsidR="00FF618B" w:rsidRPr="001D1D71">
        <w:rPr>
          <w:lang w:val="en-AU"/>
        </w:rPr>
        <w:t>Copper</w:t>
      </w:r>
      <w:r w:rsidR="00B83CCE" w:rsidRPr="001D1D71">
        <w:rPr>
          <w:lang w:val="en-AU"/>
        </w:rPr>
        <w:t xml:space="preserve">, (b) </w:t>
      </w:r>
      <w:r w:rsidR="00FF618B" w:rsidRPr="001D1D71">
        <w:rPr>
          <w:lang w:val="en-AU"/>
        </w:rPr>
        <w:t>Salinity</w:t>
      </w:r>
      <w:r w:rsidR="00B83CCE" w:rsidRPr="001D1D71">
        <w:rPr>
          <w:lang w:val="en-AU"/>
        </w:rPr>
        <w:t xml:space="preserve">, (c) </w:t>
      </w:r>
      <w:r w:rsidR="00FF618B" w:rsidRPr="001D1D71">
        <w:rPr>
          <w:lang w:val="en-AU"/>
        </w:rPr>
        <w:t>Sediment</w:t>
      </w:r>
      <w:r w:rsidR="00B83CCE" w:rsidRPr="001D1D71">
        <w:rPr>
          <w:lang w:val="en-AU"/>
        </w:rPr>
        <w:t xml:space="preserve">, (d) </w:t>
      </w:r>
      <w:ins w:id="241" w:author="Rachael Maree Woods" w:date="2016-02-17T10:12:00Z">
        <w:r w:rsidR="00DE3BDE">
          <w:rPr>
            <w:lang w:val="en-AU"/>
          </w:rPr>
          <w:t>P</w:t>
        </w:r>
        <w:r w:rsidR="00DE3BDE" w:rsidRPr="00D87D59">
          <w:rPr>
            <w:lang w:val="en-AU"/>
          </w:rPr>
          <w:t>hosphate</w:t>
        </w:r>
      </w:ins>
      <w:del w:id="242" w:author="Rachael Maree Woods" w:date="2016-02-17T10:12:00Z">
        <w:r w:rsidR="00521ACB" w:rsidDel="00DE3BDE">
          <w:rPr>
            <w:lang w:val="en-AU"/>
          </w:rPr>
          <w:delText>Phosphoru</w:delText>
        </w:r>
        <w:r w:rsidR="00FF618B" w:rsidRPr="001D1D71" w:rsidDel="00DE3BDE">
          <w:rPr>
            <w:lang w:val="en-AU"/>
          </w:rPr>
          <w:delText>s</w:delText>
        </w:r>
      </w:del>
      <w:r w:rsidR="00B83CCE" w:rsidRPr="001D1D71">
        <w:rPr>
          <w:lang w:val="en-AU"/>
        </w:rPr>
        <w:t xml:space="preserve">. </w:t>
      </w:r>
    </w:p>
    <w:p w14:paraId="681DCC01" w14:textId="77777777" w:rsidR="00B83CCE" w:rsidRPr="001D1D71" w:rsidRDefault="00B83CCE" w:rsidP="009219E1">
      <w:pPr>
        <w:spacing w:line="480" w:lineRule="auto"/>
        <w:rPr>
          <w:lang w:val="en-AU"/>
        </w:rPr>
      </w:pPr>
    </w:p>
    <w:p w14:paraId="5A283CCB" w14:textId="587C20CB" w:rsidR="00B83CCE" w:rsidRPr="001D1D71" w:rsidRDefault="00E84F0A" w:rsidP="009219E1">
      <w:pPr>
        <w:spacing w:line="480" w:lineRule="auto"/>
        <w:rPr>
          <w:lang w:val="en-AU"/>
        </w:rPr>
      </w:pPr>
      <w:r w:rsidRPr="001D1D71">
        <w:rPr>
          <w:lang w:val="en-AU"/>
        </w:rPr>
        <w:t xml:space="preserve">Figure </w:t>
      </w:r>
      <w:r w:rsidR="00B83CCE" w:rsidRPr="001D1D71">
        <w:rPr>
          <w:lang w:val="en-AU"/>
        </w:rPr>
        <w:t>2. Effect of the significant factors from the GLMM conducted on the probability of survivorship with a 95% confidence interval – (a) Copper, (b) Lead, (c) Temperature, (d) Salinity.</w:t>
      </w:r>
    </w:p>
    <w:p w14:paraId="54B1304E" w14:textId="77777777" w:rsidR="00B83CCE" w:rsidRPr="001D1D71" w:rsidRDefault="00B83CCE" w:rsidP="009219E1">
      <w:pPr>
        <w:spacing w:line="480" w:lineRule="auto"/>
        <w:rPr>
          <w:lang w:val="en-AU"/>
        </w:rPr>
      </w:pPr>
    </w:p>
    <w:p w14:paraId="26D662F4" w14:textId="63591E69" w:rsidR="00B10079" w:rsidRPr="001D1D71" w:rsidRDefault="00E84F0A" w:rsidP="00246544">
      <w:pPr>
        <w:spacing w:line="480" w:lineRule="auto"/>
        <w:rPr>
          <w:lang w:val="en-AU"/>
        </w:rPr>
        <w:sectPr w:rsidR="00B10079" w:rsidRPr="001D1D71" w:rsidSect="00DA1C7C">
          <w:footerReference w:type="default" r:id="rId12"/>
          <w:footerReference w:type="first" r:id="rId13"/>
          <w:pgSz w:w="11907" w:h="16840"/>
          <w:pgMar w:top="1418" w:right="1418" w:bottom="1134" w:left="2552" w:header="720" w:footer="720" w:gutter="0"/>
          <w:lnNumType w:countBy="1" w:restart="continuous"/>
          <w:pgNumType w:start="0" w:chapStyle="1"/>
          <w:cols w:space="720"/>
          <w:titlePg/>
          <w:docGrid w:linePitch="326"/>
        </w:sectPr>
      </w:pPr>
      <w:r w:rsidRPr="001D1D71">
        <w:rPr>
          <w:lang w:val="en-AU"/>
        </w:rPr>
        <w:t xml:space="preserve">Figure </w:t>
      </w:r>
      <w:r w:rsidR="00B83CCE" w:rsidRPr="001D1D71">
        <w:rPr>
          <w:lang w:val="en-AU"/>
        </w:rPr>
        <w:t xml:space="preserve">3. Combined model of the effect of </w:t>
      </w:r>
      <w:r w:rsidR="00AA194E" w:rsidRPr="001D1D71">
        <w:rPr>
          <w:lang w:val="en-AU"/>
        </w:rPr>
        <w:t>salinity</w:t>
      </w:r>
      <w:r w:rsidR="00B83CCE" w:rsidRPr="001D1D71">
        <w:rPr>
          <w:lang w:val="en-AU"/>
        </w:rPr>
        <w:t xml:space="preserve"> on the probability of both fertilisation and survivorship with </w:t>
      </w:r>
      <w:r w:rsidR="00AA194E" w:rsidRPr="001D1D71">
        <w:rPr>
          <w:lang w:val="en-AU"/>
        </w:rPr>
        <w:t>changing units of salinity</w:t>
      </w:r>
      <w:r w:rsidR="00246544">
        <w:rPr>
          <w:lang w:val="en-AU"/>
        </w:rPr>
        <w:t>.</w:t>
      </w:r>
    </w:p>
    <w:p w14:paraId="2A0B3A17" w14:textId="26EBD0C6" w:rsidR="00B47D47" w:rsidRPr="001D1D71" w:rsidRDefault="00B47D47" w:rsidP="00246544">
      <w:pPr>
        <w:overflowPunct/>
        <w:autoSpaceDE/>
        <w:autoSpaceDN/>
        <w:adjustRightInd/>
        <w:spacing w:line="240" w:lineRule="auto"/>
        <w:textAlignment w:val="auto"/>
        <w:rPr>
          <w:sz w:val="22"/>
          <w:szCs w:val="22"/>
          <w:lang w:val="en-AU"/>
        </w:rPr>
      </w:pPr>
    </w:p>
    <w:sectPr w:rsidR="00B47D47" w:rsidRPr="001D1D7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Rachael Maree Woods" w:date="2016-02-16T14:33:00Z" w:initials="RMW">
    <w:p w14:paraId="3548465C" w14:textId="18DD3BE8" w:rsidR="00E71073" w:rsidRDefault="00E71073">
      <w:pPr>
        <w:pStyle w:val="CommentText"/>
      </w:pPr>
      <w:r>
        <w:rPr>
          <w:rStyle w:val="CommentReference"/>
        </w:rPr>
        <w:annotationRef/>
      </w:r>
      <w:r>
        <w:rPr>
          <w:noProof/>
        </w:rPr>
        <w:t xml:space="preserve">Reviewer 1 - </w:t>
      </w:r>
      <w:r w:rsidRPr="004E7004">
        <w:t>Rather than solely summarizing the literature, it would be useful if the Introduction also discussed the use of meta-analyses in these endeavors and the potential for real-world application of their modeling</w:t>
      </w:r>
    </w:p>
  </w:comment>
  <w:comment w:id="15" w:author="Rachael Maree Woods" w:date="2016-02-23T08:28:00Z" w:initials="RMW">
    <w:p w14:paraId="5ABB9353" w14:textId="716E3D06" w:rsidR="00E71073" w:rsidRDefault="00E71073">
      <w:pPr>
        <w:pStyle w:val="CommentText"/>
      </w:pPr>
      <w:r>
        <w:rPr>
          <w:rStyle w:val="CommentReference"/>
        </w:rPr>
        <w:annotationRef/>
      </w:r>
      <w:r>
        <w:rPr>
          <w:noProof/>
        </w:rPr>
        <w:t>add a sentence about the life stages and what they mean - larval survvorship is larve surving within the plankton only NOT crawling</w:t>
      </w:r>
    </w:p>
  </w:comment>
  <w:comment w:id="16" w:author="Rachael Maree Woods" w:date="2016-02-17T09:14:00Z" w:initials="RMW">
    <w:p w14:paraId="5974A47B" w14:textId="6AD6F89E" w:rsidR="00E71073" w:rsidRDefault="00E71073">
      <w:pPr>
        <w:pStyle w:val="CommentText"/>
      </w:pPr>
      <w:r>
        <w:rPr>
          <w:rStyle w:val="CommentReference"/>
        </w:rPr>
        <w:annotationRef/>
      </w:r>
      <w:r>
        <w:rPr>
          <w:noProof/>
        </w:rPr>
        <w:t xml:space="preserve">don't use this term 'eutrophication' change to a different one </w:t>
      </w:r>
    </w:p>
  </w:comment>
  <w:comment w:id="19" w:author="Rachael Maree Woods" w:date="2016-02-17T09:16:00Z" w:initials="RMW">
    <w:p w14:paraId="135BE207" w14:textId="354F10E8" w:rsidR="00E71073" w:rsidRDefault="00E71073">
      <w:pPr>
        <w:pStyle w:val="CommentText"/>
        <w:rPr>
          <w:noProof/>
        </w:rPr>
      </w:pPr>
      <w:r>
        <w:rPr>
          <w:rStyle w:val="CommentReference"/>
        </w:rPr>
        <w:annotationRef/>
      </w:r>
      <w:r>
        <w:rPr>
          <w:noProof/>
        </w:rPr>
        <w:t>dont assume that heavy metals are pollutants can be different - change this</w:t>
      </w:r>
    </w:p>
    <w:p w14:paraId="354876E3" w14:textId="77777777" w:rsidR="00E71073" w:rsidRDefault="00E71073">
      <w:pPr>
        <w:pStyle w:val="CommentText"/>
      </w:pPr>
    </w:p>
  </w:comment>
  <w:comment w:id="20" w:author="Rachael Maree Woods" w:date="2016-02-17T09:17:00Z" w:initials="RMW">
    <w:p w14:paraId="2CD6C11C" w14:textId="45BB203F" w:rsidR="00E71073" w:rsidRDefault="00E71073">
      <w:pPr>
        <w:pStyle w:val="CommentText"/>
      </w:pPr>
      <w:r>
        <w:rPr>
          <w:rStyle w:val="CommentReference"/>
        </w:rPr>
        <w:annotationRef/>
      </w:r>
      <w:r>
        <w:rPr>
          <w:noProof/>
        </w:rPr>
        <w:t>higher than what? - change this phrase</w:t>
      </w:r>
    </w:p>
  </w:comment>
  <w:comment w:id="23" w:author="Rachael Maree Woods" w:date="2016-02-23T08:35:00Z" w:initials="RMW">
    <w:p w14:paraId="19D6267C" w14:textId="478F18FF" w:rsidR="00E71073" w:rsidRDefault="00E71073">
      <w:pPr>
        <w:pStyle w:val="CommentText"/>
      </w:pPr>
      <w:r>
        <w:rPr>
          <w:rStyle w:val="CommentReference"/>
        </w:rPr>
        <w:annotationRef/>
      </w:r>
      <w:r>
        <w:rPr>
          <w:noProof/>
        </w:rPr>
        <w:t>change this wording - doesn't like this phrase</w:t>
      </w:r>
    </w:p>
  </w:comment>
  <w:comment w:id="22" w:author="Rachael Maree Woods" w:date="2016-02-17T09:08:00Z" w:initials="RMW">
    <w:p w14:paraId="0980AADF" w14:textId="1ABFD12D" w:rsidR="00E71073" w:rsidRDefault="00E71073">
      <w:pPr>
        <w:pStyle w:val="CommentText"/>
        <w:rPr>
          <w:noProof/>
        </w:rPr>
      </w:pPr>
      <w:r>
        <w:rPr>
          <w:rStyle w:val="CommentReference"/>
        </w:rPr>
        <w:annotationRef/>
      </w:r>
      <w:r>
        <w:rPr>
          <w:noProof/>
        </w:rPr>
        <w:t>re-phrase</w:t>
      </w:r>
    </w:p>
    <w:p w14:paraId="4BC87CF2" w14:textId="77777777" w:rsidR="00E71073" w:rsidRDefault="00E71073">
      <w:pPr>
        <w:pStyle w:val="CommentText"/>
      </w:pPr>
    </w:p>
  </w:comment>
  <w:comment w:id="21" w:author="Rachael Maree Woods" w:date="2016-02-17T09:21:00Z" w:initials="RMW">
    <w:p w14:paraId="3835BD26" w14:textId="00A634A6" w:rsidR="00E71073" w:rsidRDefault="00E71073">
      <w:pPr>
        <w:pStyle w:val="CommentText"/>
      </w:pPr>
      <w:r>
        <w:rPr>
          <w:rStyle w:val="CommentReference"/>
        </w:rPr>
        <w:annotationRef/>
      </w:r>
      <w:r>
        <w:rPr>
          <w:noProof/>
        </w:rPr>
        <w:t xml:space="preserve">nutrients not only affect herbivory but affect coral reefs in other ways too </w:t>
      </w:r>
    </w:p>
  </w:comment>
  <w:comment w:id="29" w:author="Rachael Maree Woods" w:date="2016-02-17T09:24:00Z" w:initials="RMW">
    <w:p w14:paraId="3CF919A6" w14:textId="6F0E4978" w:rsidR="00E71073" w:rsidRDefault="00E71073">
      <w:pPr>
        <w:pStyle w:val="CommentText"/>
      </w:pPr>
      <w:r>
        <w:rPr>
          <w:rStyle w:val="CommentReference"/>
        </w:rPr>
        <w:annotationRef/>
      </w:r>
      <w:r>
        <w:rPr>
          <w:noProof/>
        </w:rPr>
        <w:t>Say that the p</w:t>
      </w:r>
      <w:r w:rsidRPr="004E7004">
        <w:t>resence of copper and lead in ocean waters is not mainly the re</w:t>
      </w:r>
      <w:r>
        <w:rPr>
          <w:noProof/>
        </w:rPr>
        <w:t xml:space="preserve">sult of mining and manufacturint but </w:t>
      </w:r>
      <w:r w:rsidRPr="004E7004">
        <w:t xml:space="preserve">INCREASED concentrations above "natural" </w:t>
      </w:r>
      <w:r>
        <w:rPr>
          <w:noProof/>
        </w:rPr>
        <w:t>are</w:t>
      </w:r>
    </w:p>
  </w:comment>
  <w:comment w:id="30" w:author="Rachael Maree Woods" w:date="2016-02-17T09:26:00Z" w:initials="RMW">
    <w:p w14:paraId="7FD9C44A" w14:textId="3B507FDA" w:rsidR="00E71073" w:rsidRDefault="00E71073">
      <w:pPr>
        <w:pStyle w:val="CommentText"/>
      </w:pPr>
      <w:r>
        <w:rPr>
          <w:rStyle w:val="CommentReference"/>
        </w:rPr>
        <w:annotationRef/>
      </w:r>
      <w:r w:rsidRPr="004E7004">
        <w:t>Rewrite this line as it is inacurate as well as not making sense</w:t>
      </w:r>
    </w:p>
  </w:comment>
  <w:comment w:id="33" w:author="Rachael Maree Woods" w:date="2016-02-17T09:28:00Z" w:initials="RMW">
    <w:p w14:paraId="63A43EDB" w14:textId="2F0C421C" w:rsidR="00E71073" w:rsidRDefault="00E71073">
      <w:pPr>
        <w:pStyle w:val="CommentText"/>
      </w:pPr>
      <w:r>
        <w:rPr>
          <w:rStyle w:val="CommentReference"/>
        </w:rPr>
        <w:annotationRef/>
      </w:r>
      <w:r>
        <w:rPr>
          <w:noProof/>
        </w:rPr>
        <w:t xml:space="preserve">clarify freshwater influxes - re-write this sentence </w:t>
      </w:r>
    </w:p>
  </w:comment>
  <w:comment w:id="38" w:author="Rachael Maree Woods" w:date="2016-02-23T08:30:00Z" w:initials="RMW">
    <w:p w14:paraId="1C736994" w14:textId="12A61322" w:rsidR="00E71073" w:rsidRDefault="00E71073">
      <w:pPr>
        <w:pStyle w:val="CommentText"/>
      </w:pPr>
      <w:r>
        <w:rPr>
          <w:rStyle w:val="CommentReference"/>
        </w:rPr>
        <w:annotationRef/>
      </w:r>
      <w:r>
        <w:rPr>
          <w:noProof/>
        </w:rPr>
        <w:t>what does large mean?? meaning that the variation from 0 or near 0 for typical seawater compared to 100 for example - explain better</w:t>
      </w:r>
    </w:p>
  </w:comment>
  <w:comment w:id="114" w:author="Rachael Maree Woods" w:date="2016-02-26T10:42:00Z" w:initials="RMW">
    <w:p w14:paraId="64F95348" w14:textId="4BFCEC30" w:rsidR="00E71073" w:rsidRDefault="00E71073">
      <w:pPr>
        <w:pStyle w:val="CommentText"/>
      </w:pPr>
      <w:r>
        <w:rPr>
          <w:rStyle w:val="CommentReference"/>
        </w:rPr>
        <w:annotationRef/>
      </w:r>
      <w:r>
        <w:rPr>
          <w:noProof/>
        </w:rPr>
        <w:t>UPDATE with new variance results</w:t>
      </w:r>
    </w:p>
  </w:comment>
  <w:comment w:id="151" w:author="Rachael Maree Woods" w:date="2016-02-16T14:46:00Z" w:initials="RMW">
    <w:p w14:paraId="618D5CDB" w14:textId="77777777" w:rsidR="00E71073" w:rsidRDefault="00E71073" w:rsidP="009E3EAA">
      <w:pPr>
        <w:pStyle w:val="NoSpacing"/>
        <w:rPr>
          <w:noProof/>
        </w:rPr>
      </w:pPr>
      <w:r>
        <w:rPr>
          <w:rStyle w:val="CommentReference"/>
        </w:rPr>
        <w:annotationRef/>
      </w:r>
      <w:r>
        <w:rPr>
          <w:noProof/>
        </w:rPr>
        <w:t>Reviwer 1 - Add more on the use of the analysis used.</w:t>
      </w:r>
    </w:p>
    <w:p w14:paraId="2EA42068" w14:textId="77777777" w:rsidR="00E71073" w:rsidRDefault="00E71073" w:rsidP="009E3EAA">
      <w:pPr>
        <w:pStyle w:val="NoSpacing"/>
        <w:rPr>
          <w:noProof/>
        </w:rPr>
      </w:pPr>
      <w:r>
        <w:rPr>
          <w:noProof/>
        </w:rPr>
        <w:t>Dissus the applications and real world scenarios</w:t>
      </w:r>
    </w:p>
    <w:p w14:paraId="78DFD2C6" w14:textId="691AF301" w:rsidR="00E71073" w:rsidRDefault="00E71073" w:rsidP="009E3EAA">
      <w:pPr>
        <w:pStyle w:val="NoSpacing"/>
      </w:pPr>
      <w:r>
        <w:rPr>
          <w:noProof/>
        </w:rPr>
        <w:t>I</w:t>
      </w:r>
      <w:r w:rsidRPr="004E7004">
        <w:t xml:space="preserve">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w:t>
      </w:r>
    </w:p>
    <w:p w14:paraId="768B3FEF" w14:textId="57209A7A" w:rsidR="00E71073" w:rsidRDefault="00E71073">
      <w:pPr>
        <w:pStyle w:val="CommentText"/>
      </w:pPr>
    </w:p>
  </w:comment>
  <w:comment w:id="162" w:author="Rachael Maree Woods" w:date="2016-02-22T14:03:00Z" w:initials="RMW">
    <w:p w14:paraId="08451A16" w14:textId="5E067104" w:rsidR="00E71073" w:rsidRDefault="00E71073">
      <w:pPr>
        <w:pStyle w:val="CommentText"/>
      </w:pPr>
      <w:r>
        <w:rPr>
          <w:rStyle w:val="CommentReference"/>
        </w:rPr>
        <w:annotationRef/>
      </w:r>
      <w:r>
        <w:rPr>
          <w:noProof/>
        </w:rPr>
        <w:t>more to do with anti-fouling - orgianlly TB used and now copper used</w:t>
      </w:r>
    </w:p>
  </w:comment>
  <w:comment w:id="180" w:author="Rachael Maree Woods" w:date="2016-02-23T08:19:00Z" w:initials="RMW">
    <w:p w14:paraId="459243DA" w14:textId="1741D1C6" w:rsidR="00E71073" w:rsidRDefault="00E71073">
      <w:pPr>
        <w:pStyle w:val="CommentText"/>
      </w:pPr>
      <w:r>
        <w:rPr>
          <w:rStyle w:val="CommentReference"/>
        </w:rPr>
        <w:annotationRef/>
      </w:r>
      <w:r>
        <w:rPr>
          <w:noProof/>
        </w:rPr>
        <w:t>episodic decreases in salinity</w:t>
      </w:r>
    </w:p>
  </w:comment>
  <w:comment w:id="181" w:author="Rachael Maree Woods" w:date="2016-02-17T08:54:00Z" w:initials="RMW">
    <w:p w14:paraId="35C061A3" w14:textId="306E6CFA" w:rsidR="00E71073" w:rsidRDefault="00E71073">
      <w:pPr>
        <w:pStyle w:val="CommentText"/>
      </w:pPr>
      <w:r>
        <w:rPr>
          <w:rStyle w:val="CommentReference"/>
        </w:rPr>
        <w:annotationRef/>
      </w:r>
      <w:r>
        <w:rPr>
          <w:noProof/>
        </w:rPr>
        <w:t>delete the reference richmond 1996</w:t>
      </w:r>
    </w:p>
  </w:comment>
  <w:comment w:id="182" w:author="Rachael Maree Woods" w:date="2016-02-17T09:09:00Z" w:initials="RMW">
    <w:p w14:paraId="60BD1D99" w14:textId="0DEAC470" w:rsidR="00E71073" w:rsidRDefault="00E71073">
      <w:pPr>
        <w:pStyle w:val="CommentText"/>
        <w:rPr>
          <w:noProof/>
        </w:rPr>
      </w:pPr>
      <w:r>
        <w:rPr>
          <w:rStyle w:val="CommentReference"/>
        </w:rPr>
        <w:annotationRef/>
      </w:r>
      <w:r>
        <w:rPr>
          <w:noProof/>
        </w:rPr>
        <w:t>re-phrase</w:t>
      </w:r>
    </w:p>
    <w:p w14:paraId="027EBE67" w14:textId="77777777" w:rsidR="00E71073" w:rsidRDefault="00E71073">
      <w:pPr>
        <w:pStyle w:val="CommentText"/>
      </w:pPr>
    </w:p>
  </w:comment>
  <w:comment w:id="184" w:author="Rachael Maree Woods" w:date="2016-02-17T08:53:00Z" w:initials="RMW">
    <w:p w14:paraId="4B5C1064" w14:textId="77777777" w:rsidR="00E71073" w:rsidRDefault="00E71073" w:rsidP="00B73A2E">
      <w:pPr>
        <w:pStyle w:val="CommentText"/>
        <w:rPr>
          <w:noProof/>
        </w:rPr>
      </w:pPr>
      <w:r>
        <w:rPr>
          <w:rStyle w:val="CommentReference"/>
        </w:rPr>
        <w:annotationRef/>
      </w:r>
      <w:r>
        <w:rPr>
          <w:noProof/>
        </w:rPr>
        <w:t xml:space="preserve">delete this reference - </w:t>
      </w:r>
    </w:p>
    <w:p w14:paraId="0EBAF36E" w14:textId="60237568" w:rsidR="00E71073" w:rsidRDefault="00E71073" w:rsidP="00B73A2E">
      <w:pPr>
        <w:pStyle w:val="CommentText"/>
        <w:rPr>
          <w:noProof/>
        </w:rPr>
      </w:pPr>
      <w:r>
        <w:rPr>
          <w:noProof/>
        </w:rPr>
        <w:t>Richmond 1996</w:t>
      </w:r>
    </w:p>
    <w:p w14:paraId="463F0C31" w14:textId="7BC37E6D" w:rsidR="00E71073" w:rsidRDefault="00E7107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8465C" w15:done="0"/>
  <w15:commentEx w15:paraId="5ABB9353" w15:done="0"/>
  <w15:commentEx w15:paraId="5974A47B" w15:done="0"/>
  <w15:commentEx w15:paraId="354876E3" w15:done="0"/>
  <w15:commentEx w15:paraId="2CD6C11C" w15:done="0"/>
  <w15:commentEx w15:paraId="19D6267C" w15:done="0"/>
  <w15:commentEx w15:paraId="4BC87CF2" w15:done="0"/>
  <w15:commentEx w15:paraId="3835BD26" w15:done="0"/>
  <w15:commentEx w15:paraId="3CF919A6" w15:done="0"/>
  <w15:commentEx w15:paraId="7FD9C44A" w15:done="0"/>
  <w15:commentEx w15:paraId="63A43EDB" w15:done="0"/>
  <w15:commentEx w15:paraId="1C736994" w15:done="0"/>
  <w15:commentEx w15:paraId="64F95348" w15:done="0"/>
  <w15:commentEx w15:paraId="768B3FEF" w15:done="0"/>
  <w15:commentEx w15:paraId="08451A16" w15:done="0"/>
  <w15:commentEx w15:paraId="459243DA" w15:done="0"/>
  <w15:commentEx w15:paraId="35C061A3" w15:done="0"/>
  <w15:commentEx w15:paraId="027EBE67" w15:done="0"/>
  <w15:commentEx w15:paraId="463F0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39E26" w14:textId="77777777" w:rsidR="00D002EC" w:rsidRDefault="00D002EC">
      <w:r>
        <w:separator/>
      </w:r>
    </w:p>
  </w:endnote>
  <w:endnote w:type="continuationSeparator" w:id="0">
    <w:p w14:paraId="0D28116E" w14:textId="77777777" w:rsidR="00D002EC" w:rsidRDefault="00D00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Arial Unicode MS"/>
    <w:panose1 w:val="020B0609070205080204"/>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086475"/>
      <w:docPartObj>
        <w:docPartGallery w:val="Page Numbers (Bottom of Page)"/>
        <w:docPartUnique/>
      </w:docPartObj>
    </w:sdtPr>
    <w:sdtEndPr>
      <w:rPr>
        <w:noProof/>
      </w:rPr>
    </w:sdtEndPr>
    <w:sdtContent>
      <w:p w14:paraId="46C491EC" w14:textId="03280216" w:rsidR="00E71073" w:rsidRDefault="00E71073">
        <w:pPr>
          <w:pStyle w:val="Footer"/>
          <w:jc w:val="right"/>
        </w:pPr>
        <w:r>
          <w:fldChar w:fldCharType="begin"/>
        </w:r>
        <w:r>
          <w:instrText xml:space="preserve"> PAGE   \* MERGEFORMAT </w:instrText>
        </w:r>
        <w:r>
          <w:fldChar w:fldCharType="separate"/>
        </w:r>
        <w:r w:rsidR="00A864C6">
          <w:rPr>
            <w:noProof/>
          </w:rPr>
          <w:t>20</w:t>
        </w:r>
        <w:r>
          <w:rPr>
            <w:noProof/>
          </w:rPr>
          <w:fldChar w:fldCharType="end"/>
        </w:r>
      </w:p>
    </w:sdtContent>
  </w:sdt>
  <w:p w14:paraId="0FD5040A" w14:textId="77777777" w:rsidR="00E71073" w:rsidRDefault="00E71073">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E71073" w:rsidRDefault="00E71073">
    <w:pPr>
      <w:pStyle w:val="Footer"/>
      <w:jc w:val="right"/>
    </w:pPr>
  </w:p>
  <w:p w14:paraId="57E13F80" w14:textId="77777777" w:rsidR="00E71073" w:rsidRDefault="00E710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7B1EC" w14:textId="77777777" w:rsidR="00D002EC" w:rsidRDefault="00D002EC">
      <w:r>
        <w:separator/>
      </w:r>
    </w:p>
  </w:footnote>
  <w:footnote w:type="continuationSeparator" w:id="0">
    <w:p w14:paraId="79F8D6AE" w14:textId="77777777" w:rsidR="00D002EC" w:rsidRDefault="00D002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0E88"/>
    <w:rsid w:val="000111F3"/>
    <w:rsid w:val="00015F10"/>
    <w:rsid w:val="00021515"/>
    <w:rsid w:val="00022220"/>
    <w:rsid w:val="00025E4B"/>
    <w:rsid w:val="000276C0"/>
    <w:rsid w:val="00027A60"/>
    <w:rsid w:val="0003347C"/>
    <w:rsid w:val="00035791"/>
    <w:rsid w:val="0003612D"/>
    <w:rsid w:val="0003623E"/>
    <w:rsid w:val="0004058D"/>
    <w:rsid w:val="0004452B"/>
    <w:rsid w:val="00044CC1"/>
    <w:rsid w:val="00046961"/>
    <w:rsid w:val="000528B8"/>
    <w:rsid w:val="00054F13"/>
    <w:rsid w:val="000576BE"/>
    <w:rsid w:val="00061AE5"/>
    <w:rsid w:val="000655C3"/>
    <w:rsid w:val="00072C1B"/>
    <w:rsid w:val="00075235"/>
    <w:rsid w:val="00077DE8"/>
    <w:rsid w:val="00082F41"/>
    <w:rsid w:val="00085260"/>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6731"/>
    <w:rsid w:val="000D70C2"/>
    <w:rsid w:val="000E33D0"/>
    <w:rsid w:val="000E36B5"/>
    <w:rsid w:val="000E37E8"/>
    <w:rsid w:val="000E381B"/>
    <w:rsid w:val="000E401A"/>
    <w:rsid w:val="000F3B86"/>
    <w:rsid w:val="000F3BEB"/>
    <w:rsid w:val="000F6999"/>
    <w:rsid w:val="000F700E"/>
    <w:rsid w:val="00101077"/>
    <w:rsid w:val="0010376B"/>
    <w:rsid w:val="00106FA3"/>
    <w:rsid w:val="001118EC"/>
    <w:rsid w:val="00112213"/>
    <w:rsid w:val="00112A06"/>
    <w:rsid w:val="001152A5"/>
    <w:rsid w:val="001179D7"/>
    <w:rsid w:val="00121E38"/>
    <w:rsid w:val="00124C0A"/>
    <w:rsid w:val="00127D4A"/>
    <w:rsid w:val="00132257"/>
    <w:rsid w:val="00134457"/>
    <w:rsid w:val="001353FD"/>
    <w:rsid w:val="00137823"/>
    <w:rsid w:val="00142EB7"/>
    <w:rsid w:val="0014727C"/>
    <w:rsid w:val="001512C7"/>
    <w:rsid w:val="00152A1C"/>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82782"/>
    <w:rsid w:val="00183C58"/>
    <w:rsid w:val="00187557"/>
    <w:rsid w:val="00194C74"/>
    <w:rsid w:val="00195857"/>
    <w:rsid w:val="00196E9A"/>
    <w:rsid w:val="00196F2F"/>
    <w:rsid w:val="001A3DAF"/>
    <w:rsid w:val="001A5309"/>
    <w:rsid w:val="001A7B71"/>
    <w:rsid w:val="001B2051"/>
    <w:rsid w:val="001B4C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1412"/>
    <w:rsid w:val="001E4202"/>
    <w:rsid w:val="001E488F"/>
    <w:rsid w:val="001E63A7"/>
    <w:rsid w:val="001F1FEB"/>
    <w:rsid w:val="001F37B4"/>
    <w:rsid w:val="001F4CC8"/>
    <w:rsid w:val="001F5820"/>
    <w:rsid w:val="00200654"/>
    <w:rsid w:val="00200A27"/>
    <w:rsid w:val="00203E7F"/>
    <w:rsid w:val="0020534F"/>
    <w:rsid w:val="00205DC9"/>
    <w:rsid w:val="0020633F"/>
    <w:rsid w:val="002106B4"/>
    <w:rsid w:val="0021326E"/>
    <w:rsid w:val="00213459"/>
    <w:rsid w:val="002138DA"/>
    <w:rsid w:val="0021728D"/>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61ED4"/>
    <w:rsid w:val="002635BD"/>
    <w:rsid w:val="0026397C"/>
    <w:rsid w:val="002706C9"/>
    <w:rsid w:val="0027399D"/>
    <w:rsid w:val="00281E24"/>
    <w:rsid w:val="00283749"/>
    <w:rsid w:val="00286C4E"/>
    <w:rsid w:val="00287738"/>
    <w:rsid w:val="00290317"/>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F3715"/>
    <w:rsid w:val="0030065B"/>
    <w:rsid w:val="00301CEB"/>
    <w:rsid w:val="003045D9"/>
    <w:rsid w:val="00313F72"/>
    <w:rsid w:val="00316DFF"/>
    <w:rsid w:val="00321177"/>
    <w:rsid w:val="0032416E"/>
    <w:rsid w:val="0032669F"/>
    <w:rsid w:val="00327F40"/>
    <w:rsid w:val="0033017F"/>
    <w:rsid w:val="003322A1"/>
    <w:rsid w:val="00343851"/>
    <w:rsid w:val="00343B88"/>
    <w:rsid w:val="0034414C"/>
    <w:rsid w:val="0034516A"/>
    <w:rsid w:val="00345AF6"/>
    <w:rsid w:val="003549FA"/>
    <w:rsid w:val="00360952"/>
    <w:rsid w:val="00363FC3"/>
    <w:rsid w:val="00365B3A"/>
    <w:rsid w:val="00365C20"/>
    <w:rsid w:val="00365E32"/>
    <w:rsid w:val="00367333"/>
    <w:rsid w:val="00370001"/>
    <w:rsid w:val="003711E3"/>
    <w:rsid w:val="003829A5"/>
    <w:rsid w:val="00383A82"/>
    <w:rsid w:val="00383E70"/>
    <w:rsid w:val="00387B7F"/>
    <w:rsid w:val="00392996"/>
    <w:rsid w:val="00393271"/>
    <w:rsid w:val="003940E6"/>
    <w:rsid w:val="00395F96"/>
    <w:rsid w:val="00397961"/>
    <w:rsid w:val="003A0F2D"/>
    <w:rsid w:val="003A3C6F"/>
    <w:rsid w:val="003A7E18"/>
    <w:rsid w:val="003A7FF6"/>
    <w:rsid w:val="003B21A7"/>
    <w:rsid w:val="003C14D6"/>
    <w:rsid w:val="003C3A79"/>
    <w:rsid w:val="003C4117"/>
    <w:rsid w:val="003D11BA"/>
    <w:rsid w:val="003D3B85"/>
    <w:rsid w:val="003D4136"/>
    <w:rsid w:val="003D6791"/>
    <w:rsid w:val="003D6B4D"/>
    <w:rsid w:val="003E1519"/>
    <w:rsid w:val="003F2493"/>
    <w:rsid w:val="003F3BF9"/>
    <w:rsid w:val="003F4A91"/>
    <w:rsid w:val="00400135"/>
    <w:rsid w:val="00403134"/>
    <w:rsid w:val="004053BB"/>
    <w:rsid w:val="0040654D"/>
    <w:rsid w:val="00406C5C"/>
    <w:rsid w:val="00411F7B"/>
    <w:rsid w:val="004120DF"/>
    <w:rsid w:val="00412D2C"/>
    <w:rsid w:val="00413F9F"/>
    <w:rsid w:val="00416922"/>
    <w:rsid w:val="00422584"/>
    <w:rsid w:val="00424EDC"/>
    <w:rsid w:val="00425BA6"/>
    <w:rsid w:val="004264ED"/>
    <w:rsid w:val="00440C18"/>
    <w:rsid w:val="004435D1"/>
    <w:rsid w:val="00443B52"/>
    <w:rsid w:val="004544A3"/>
    <w:rsid w:val="00455A31"/>
    <w:rsid w:val="0045626A"/>
    <w:rsid w:val="00463CE2"/>
    <w:rsid w:val="00464507"/>
    <w:rsid w:val="00465771"/>
    <w:rsid w:val="00467201"/>
    <w:rsid w:val="00481466"/>
    <w:rsid w:val="004814E6"/>
    <w:rsid w:val="0048157F"/>
    <w:rsid w:val="0048371B"/>
    <w:rsid w:val="00484429"/>
    <w:rsid w:val="004844B0"/>
    <w:rsid w:val="00490709"/>
    <w:rsid w:val="0049289C"/>
    <w:rsid w:val="0049660B"/>
    <w:rsid w:val="004A07DD"/>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39CC"/>
    <w:rsid w:val="004C5C89"/>
    <w:rsid w:val="004D1A96"/>
    <w:rsid w:val="004D6546"/>
    <w:rsid w:val="004E301C"/>
    <w:rsid w:val="004E33B2"/>
    <w:rsid w:val="005017D8"/>
    <w:rsid w:val="005025AE"/>
    <w:rsid w:val="00502920"/>
    <w:rsid w:val="00502C59"/>
    <w:rsid w:val="00503A2E"/>
    <w:rsid w:val="00504E21"/>
    <w:rsid w:val="0051623B"/>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42FD"/>
    <w:rsid w:val="005F6DB2"/>
    <w:rsid w:val="00604BA2"/>
    <w:rsid w:val="006054D4"/>
    <w:rsid w:val="006058F6"/>
    <w:rsid w:val="006069C0"/>
    <w:rsid w:val="006108D9"/>
    <w:rsid w:val="00611C17"/>
    <w:rsid w:val="0061732D"/>
    <w:rsid w:val="006236DB"/>
    <w:rsid w:val="00626812"/>
    <w:rsid w:val="00630C13"/>
    <w:rsid w:val="006327B6"/>
    <w:rsid w:val="00635E85"/>
    <w:rsid w:val="00636967"/>
    <w:rsid w:val="00641060"/>
    <w:rsid w:val="00641A37"/>
    <w:rsid w:val="00644EBC"/>
    <w:rsid w:val="006453A9"/>
    <w:rsid w:val="006462C7"/>
    <w:rsid w:val="00647229"/>
    <w:rsid w:val="00651DCC"/>
    <w:rsid w:val="00654F9A"/>
    <w:rsid w:val="00661D11"/>
    <w:rsid w:val="0066499B"/>
    <w:rsid w:val="006659A6"/>
    <w:rsid w:val="00666386"/>
    <w:rsid w:val="00672CA8"/>
    <w:rsid w:val="006762B0"/>
    <w:rsid w:val="006837C5"/>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2BAB"/>
    <w:rsid w:val="006E3CF8"/>
    <w:rsid w:val="006E6F59"/>
    <w:rsid w:val="006F03E5"/>
    <w:rsid w:val="006F0E52"/>
    <w:rsid w:val="006F1E68"/>
    <w:rsid w:val="006F3077"/>
    <w:rsid w:val="006F478E"/>
    <w:rsid w:val="006F6FBF"/>
    <w:rsid w:val="00702A7D"/>
    <w:rsid w:val="00702CE7"/>
    <w:rsid w:val="00703A42"/>
    <w:rsid w:val="00705141"/>
    <w:rsid w:val="00705758"/>
    <w:rsid w:val="00706623"/>
    <w:rsid w:val="00706880"/>
    <w:rsid w:val="00713834"/>
    <w:rsid w:val="00717E7B"/>
    <w:rsid w:val="00723C5F"/>
    <w:rsid w:val="00724C7A"/>
    <w:rsid w:val="00724F60"/>
    <w:rsid w:val="00725710"/>
    <w:rsid w:val="00730CD0"/>
    <w:rsid w:val="00751B2A"/>
    <w:rsid w:val="00753B81"/>
    <w:rsid w:val="00754B72"/>
    <w:rsid w:val="00755884"/>
    <w:rsid w:val="00756297"/>
    <w:rsid w:val="00757C7E"/>
    <w:rsid w:val="007600C2"/>
    <w:rsid w:val="00763756"/>
    <w:rsid w:val="00764C24"/>
    <w:rsid w:val="00764DD2"/>
    <w:rsid w:val="00772874"/>
    <w:rsid w:val="00772B45"/>
    <w:rsid w:val="007768FB"/>
    <w:rsid w:val="00780DEC"/>
    <w:rsid w:val="00782115"/>
    <w:rsid w:val="00783A99"/>
    <w:rsid w:val="00787026"/>
    <w:rsid w:val="00787E59"/>
    <w:rsid w:val="007905A9"/>
    <w:rsid w:val="0079228A"/>
    <w:rsid w:val="007950B0"/>
    <w:rsid w:val="007A3341"/>
    <w:rsid w:val="007A4C92"/>
    <w:rsid w:val="007A5D5D"/>
    <w:rsid w:val="007A79F5"/>
    <w:rsid w:val="007B00F3"/>
    <w:rsid w:val="007B2485"/>
    <w:rsid w:val="007B280B"/>
    <w:rsid w:val="007B347A"/>
    <w:rsid w:val="007B3C5E"/>
    <w:rsid w:val="007C1DC1"/>
    <w:rsid w:val="007C48E4"/>
    <w:rsid w:val="007D758E"/>
    <w:rsid w:val="007E616F"/>
    <w:rsid w:val="00802544"/>
    <w:rsid w:val="00802B99"/>
    <w:rsid w:val="00804773"/>
    <w:rsid w:val="0080551E"/>
    <w:rsid w:val="00807938"/>
    <w:rsid w:val="00811CD7"/>
    <w:rsid w:val="00812FB8"/>
    <w:rsid w:val="008131FA"/>
    <w:rsid w:val="0081563E"/>
    <w:rsid w:val="00816685"/>
    <w:rsid w:val="00817EE3"/>
    <w:rsid w:val="00822087"/>
    <w:rsid w:val="00823396"/>
    <w:rsid w:val="00823DDE"/>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3F3E"/>
    <w:rsid w:val="0086607C"/>
    <w:rsid w:val="00866F64"/>
    <w:rsid w:val="0087067F"/>
    <w:rsid w:val="00871332"/>
    <w:rsid w:val="008726B7"/>
    <w:rsid w:val="008735CB"/>
    <w:rsid w:val="00875878"/>
    <w:rsid w:val="00875BFC"/>
    <w:rsid w:val="008764EC"/>
    <w:rsid w:val="0088094A"/>
    <w:rsid w:val="00880E70"/>
    <w:rsid w:val="0088181F"/>
    <w:rsid w:val="0088773E"/>
    <w:rsid w:val="008931F2"/>
    <w:rsid w:val="00894FFF"/>
    <w:rsid w:val="00897C61"/>
    <w:rsid w:val="008A2494"/>
    <w:rsid w:val="008A2AEB"/>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A78"/>
    <w:rsid w:val="008D116D"/>
    <w:rsid w:val="008D1E1F"/>
    <w:rsid w:val="008D34BF"/>
    <w:rsid w:val="008E10EA"/>
    <w:rsid w:val="008E3183"/>
    <w:rsid w:val="008E61B4"/>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46055"/>
    <w:rsid w:val="0095367C"/>
    <w:rsid w:val="009539FE"/>
    <w:rsid w:val="00953E0F"/>
    <w:rsid w:val="00954FAA"/>
    <w:rsid w:val="009553B4"/>
    <w:rsid w:val="00955BDE"/>
    <w:rsid w:val="009604BC"/>
    <w:rsid w:val="00960662"/>
    <w:rsid w:val="009606BD"/>
    <w:rsid w:val="00960AF4"/>
    <w:rsid w:val="00964365"/>
    <w:rsid w:val="0096619E"/>
    <w:rsid w:val="00970512"/>
    <w:rsid w:val="00970587"/>
    <w:rsid w:val="00971491"/>
    <w:rsid w:val="00972E44"/>
    <w:rsid w:val="00975F6A"/>
    <w:rsid w:val="00995061"/>
    <w:rsid w:val="0099663D"/>
    <w:rsid w:val="009A074F"/>
    <w:rsid w:val="009A0AA5"/>
    <w:rsid w:val="009A77D5"/>
    <w:rsid w:val="009B0178"/>
    <w:rsid w:val="009B2C72"/>
    <w:rsid w:val="009B5F7E"/>
    <w:rsid w:val="009C2380"/>
    <w:rsid w:val="009C72A9"/>
    <w:rsid w:val="009C72C6"/>
    <w:rsid w:val="009D2D82"/>
    <w:rsid w:val="009D31ED"/>
    <w:rsid w:val="009D3FB8"/>
    <w:rsid w:val="009D6307"/>
    <w:rsid w:val="009E173B"/>
    <w:rsid w:val="009E2CF9"/>
    <w:rsid w:val="009E3EAA"/>
    <w:rsid w:val="009E702D"/>
    <w:rsid w:val="009E7D79"/>
    <w:rsid w:val="009E7E3F"/>
    <w:rsid w:val="009F2CAA"/>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3032D"/>
    <w:rsid w:val="00A316B1"/>
    <w:rsid w:val="00A34F62"/>
    <w:rsid w:val="00A36016"/>
    <w:rsid w:val="00A3643E"/>
    <w:rsid w:val="00A3765D"/>
    <w:rsid w:val="00A42A67"/>
    <w:rsid w:val="00A43F76"/>
    <w:rsid w:val="00A45840"/>
    <w:rsid w:val="00A45CC7"/>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4C6"/>
    <w:rsid w:val="00A865C0"/>
    <w:rsid w:val="00A923E7"/>
    <w:rsid w:val="00A92A15"/>
    <w:rsid w:val="00A940D7"/>
    <w:rsid w:val="00A9725A"/>
    <w:rsid w:val="00AA061E"/>
    <w:rsid w:val="00AA1580"/>
    <w:rsid w:val="00AA194E"/>
    <w:rsid w:val="00AA2199"/>
    <w:rsid w:val="00AA6840"/>
    <w:rsid w:val="00AA7B62"/>
    <w:rsid w:val="00AB2668"/>
    <w:rsid w:val="00AB2CA9"/>
    <w:rsid w:val="00AB618D"/>
    <w:rsid w:val="00AB69AE"/>
    <w:rsid w:val="00AC0CA3"/>
    <w:rsid w:val="00AC1755"/>
    <w:rsid w:val="00AC435D"/>
    <w:rsid w:val="00AC757B"/>
    <w:rsid w:val="00AC7E95"/>
    <w:rsid w:val="00AD0265"/>
    <w:rsid w:val="00AD31AD"/>
    <w:rsid w:val="00AD569A"/>
    <w:rsid w:val="00AD773A"/>
    <w:rsid w:val="00AE0409"/>
    <w:rsid w:val="00AE1B9A"/>
    <w:rsid w:val="00AE4A08"/>
    <w:rsid w:val="00AF0C4B"/>
    <w:rsid w:val="00AF6470"/>
    <w:rsid w:val="00B0033D"/>
    <w:rsid w:val="00B01122"/>
    <w:rsid w:val="00B03145"/>
    <w:rsid w:val="00B10079"/>
    <w:rsid w:val="00B15B9F"/>
    <w:rsid w:val="00B2030D"/>
    <w:rsid w:val="00B21654"/>
    <w:rsid w:val="00B220F4"/>
    <w:rsid w:val="00B254B7"/>
    <w:rsid w:val="00B30494"/>
    <w:rsid w:val="00B30F6B"/>
    <w:rsid w:val="00B312DB"/>
    <w:rsid w:val="00B375DD"/>
    <w:rsid w:val="00B437F0"/>
    <w:rsid w:val="00B45384"/>
    <w:rsid w:val="00B47D47"/>
    <w:rsid w:val="00B5290F"/>
    <w:rsid w:val="00B61C0A"/>
    <w:rsid w:val="00B64F83"/>
    <w:rsid w:val="00B70B09"/>
    <w:rsid w:val="00B73A2E"/>
    <w:rsid w:val="00B75BB5"/>
    <w:rsid w:val="00B83CCE"/>
    <w:rsid w:val="00B84244"/>
    <w:rsid w:val="00B87E70"/>
    <w:rsid w:val="00B90DE9"/>
    <w:rsid w:val="00B95564"/>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E2271"/>
    <w:rsid w:val="00BE2708"/>
    <w:rsid w:val="00BE3AAC"/>
    <w:rsid w:val="00BE5A37"/>
    <w:rsid w:val="00BF03E6"/>
    <w:rsid w:val="00BF3E58"/>
    <w:rsid w:val="00BF5DC6"/>
    <w:rsid w:val="00C004C4"/>
    <w:rsid w:val="00C01331"/>
    <w:rsid w:val="00C01648"/>
    <w:rsid w:val="00C01C47"/>
    <w:rsid w:val="00C02F06"/>
    <w:rsid w:val="00C03501"/>
    <w:rsid w:val="00C0399A"/>
    <w:rsid w:val="00C04EBF"/>
    <w:rsid w:val="00C1356A"/>
    <w:rsid w:val="00C15DDA"/>
    <w:rsid w:val="00C17505"/>
    <w:rsid w:val="00C2496A"/>
    <w:rsid w:val="00C35936"/>
    <w:rsid w:val="00C36E52"/>
    <w:rsid w:val="00C371BD"/>
    <w:rsid w:val="00C37B4F"/>
    <w:rsid w:val="00C40A84"/>
    <w:rsid w:val="00C42445"/>
    <w:rsid w:val="00C44349"/>
    <w:rsid w:val="00C44A9C"/>
    <w:rsid w:val="00C44EAB"/>
    <w:rsid w:val="00C460E4"/>
    <w:rsid w:val="00C52E5B"/>
    <w:rsid w:val="00C54D33"/>
    <w:rsid w:val="00C56C94"/>
    <w:rsid w:val="00C63470"/>
    <w:rsid w:val="00C63BC1"/>
    <w:rsid w:val="00C63E8C"/>
    <w:rsid w:val="00C6509A"/>
    <w:rsid w:val="00C65BFA"/>
    <w:rsid w:val="00C65F62"/>
    <w:rsid w:val="00C70478"/>
    <w:rsid w:val="00C7267B"/>
    <w:rsid w:val="00C7548D"/>
    <w:rsid w:val="00C81F71"/>
    <w:rsid w:val="00C853E6"/>
    <w:rsid w:val="00C87A91"/>
    <w:rsid w:val="00C9425C"/>
    <w:rsid w:val="00C94AAD"/>
    <w:rsid w:val="00C95792"/>
    <w:rsid w:val="00C97990"/>
    <w:rsid w:val="00CA413C"/>
    <w:rsid w:val="00CA5207"/>
    <w:rsid w:val="00CA63BE"/>
    <w:rsid w:val="00CA6EAA"/>
    <w:rsid w:val="00CB4863"/>
    <w:rsid w:val="00CC02B0"/>
    <w:rsid w:val="00CC08DD"/>
    <w:rsid w:val="00CC345B"/>
    <w:rsid w:val="00CC382B"/>
    <w:rsid w:val="00CC5749"/>
    <w:rsid w:val="00CC735C"/>
    <w:rsid w:val="00CD03B0"/>
    <w:rsid w:val="00CD04D3"/>
    <w:rsid w:val="00CD1182"/>
    <w:rsid w:val="00CD6C3E"/>
    <w:rsid w:val="00CE3481"/>
    <w:rsid w:val="00CE6305"/>
    <w:rsid w:val="00CF1776"/>
    <w:rsid w:val="00CF2247"/>
    <w:rsid w:val="00CF2477"/>
    <w:rsid w:val="00CF2575"/>
    <w:rsid w:val="00CF2751"/>
    <w:rsid w:val="00CF7795"/>
    <w:rsid w:val="00D002EC"/>
    <w:rsid w:val="00D02AC7"/>
    <w:rsid w:val="00D05699"/>
    <w:rsid w:val="00D0624C"/>
    <w:rsid w:val="00D06518"/>
    <w:rsid w:val="00D06E40"/>
    <w:rsid w:val="00D0731A"/>
    <w:rsid w:val="00D107C5"/>
    <w:rsid w:val="00D141B6"/>
    <w:rsid w:val="00D1422A"/>
    <w:rsid w:val="00D2479A"/>
    <w:rsid w:val="00D2508E"/>
    <w:rsid w:val="00D312CE"/>
    <w:rsid w:val="00D3339F"/>
    <w:rsid w:val="00D350EC"/>
    <w:rsid w:val="00D3521C"/>
    <w:rsid w:val="00D3667E"/>
    <w:rsid w:val="00D43BA8"/>
    <w:rsid w:val="00D45B88"/>
    <w:rsid w:val="00D5077A"/>
    <w:rsid w:val="00D544AB"/>
    <w:rsid w:val="00D56D85"/>
    <w:rsid w:val="00D56DB5"/>
    <w:rsid w:val="00D57E92"/>
    <w:rsid w:val="00D64963"/>
    <w:rsid w:val="00D657E0"/>
    <w:rsid w:val="00D73A4B"/>
    <w:rsid w:val="00D747D8"/>
    <w:rsid w:val="00D75180"/>
    <w:rsid w:val="00D7579E"/>
    <w:rsid w:val="00D761AE"/>
    <w:rsid w:val="00D82094"/>
    <w:rsid w:val="00D8670A"/>
    <w:rsid w:val="00D86DE3"/>
    <w:rsid w:val="00D92C23"/>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4CC2"/>
    <w:rsid w:val="00DF687D"/>
    <w:rsid w:val="00E04ACC"/>
    <w:rsid w:val="00E05B65"/>
    <w:rsid w:val="00E0605D"/>
    <w:rsid w:val="00E12F4A"/>
    <w:rsid w:val="00E14C81"/>
    <w:rsid w:val="00E21A0C"/>
    <w:rsid w:val="00E2274B"/>
    <w:rsid w:val="00E23E49"/>
    <w:rsid w:val="00E24402"/>
    <w:rsid w:val="00E25A38"/>
    <w:rsid w:val="00E30749"/>
    <w:rsid w:val="00E30C11"/>
    <w:rsid w:val="00E30E9F"/>
    <w:rsid w:val="00E32052"/>
    <w:rsid w:val="00E34BAF"/>
    <w:rsid w:val="00E34E56"/>
    <w:rsid w:val="00E354CF"/>
    <w:rsid w:val="00E369E5"/>
    <w:rsid w:val="00E37536"/>
    <w:rsid w:val="00E37924"/>
    <w:rsid w:val="00E4310C"/>
    <w:rsid w:val="00E51091"/>
    <w:rsid w:val="00E52F7C"/>
    <w:rsid w:val="00E5395A"/>
    <w:rsid w:val="00E53C31"/>
    <w:rsid w:val="00E5403F"/>
    <w:rsid w:val="00E573E5"/>
    <w:rsid w:val="00E60E75"/>
    <w:rsid w:val="00E662E2"/>
    <w:rsid w:val="00E71073"/>
    <w:rsid w:val="00E71223"/>
    <w:rsid w:val="00E726B7"/>
    <w:rsid w:val="00E7287B"/>
    <w:rsid w:val="00E77208"/>
    <w:rsid w:val="00E80AA9"/>
    <w:rsid w:val="00E8154A"/>
    <w:rsid w:val="00E81FE6"/>
    <w:rsid w:val="00E84F0A"/>
    <w:rsid w:val="00E90AA4"/>
    <w:rsid w:val="00E936E4"/>
    <w:rsid w:val="00E938CC"/>
    <w:rsid w:val="00E96667"/>
    <w:rsid w:val="00EA0F7B"/>
    <w:rsid w:val="00EA553C"/>
    <w:rsid w:val="00EA7155"/>
    <w:rsid w:val="00EA7609"/>
    <w:rsid w:val="00EB006C"/>
    <w:rsid w:val="00EB4A8A"/>
    <w:rsid w:val="00EC268D"/>
    <w:rsid w:val="00EC48A4"/>
    <w:rsid w:val="00EC48FA"/>
    <w:rsid w:val="00EC6031"/>
    <w:rsid w:val="00EC7434"/>
    <w:rsid w:val="00ED171B"/>
    <w:rsid w:val="00ED1DC3"/>
    <w:rsid w:val="00ED64AD"/>
    <w:rsid w:val="00ED72A1"/>
    <w:rsid w:val="00EE0E9D"/>
    <w:rsid w:val="00EE75AF"/>
    <w:rsid w:val="00EE7A91"/>
    <w:rsid w:val="00EE7DD0"/>
    <w:rsid w:val="00F01EEA"/>
    <w:rsid w:val="00F028E7"/>
    <w:rsid w:val="00F03987"/>
    <w:rsid w:val="00F04B20"/>
    <w:rsid w:val="00F13CEF"/>
    <w:rsid w:val="00F15DF1"/>
    <w:rsid w:val="00F16DDC"/>
    <w:rsid w:val="00F2248A"/>
    <w:rsid w:val="00F23648"/>
    <w:rsid w:val="00F27A34"/>
    <w:rsid w:val="00F33313"/>
    <w:rsid w:val="00F34EF5"/>
    <w:rsid w:val="00F37CC7"/>
    <w:rsid w:val="00F40CD7"/>
    <w:rsid w:val="00F41BA6"/>
    <w:rsid w:val="00F44642"/>
    <w:rsid w:val="00F4494A"/>
    <w:rsid w:val="00F5088B"/>
    <w:rsid w:val="00F508AD"/>
    <w:rsid w:val="00F54FF0"/>
    <w:rsid w:val="00F551AD"/>
    <w:rsid w:val="00F56E8E"/>
    <w:rsid w:val="00F61090"/>
    <w:rsid w:val="00F61117"/>
    <w:rsid w:val="00F62661"/>
    <w:rsid w:val="00F64865"/>
    <w:rsid w:val="00F67B4D"/>
    <w:rsid w:val="00F73283"/>
    <w:rsid w:val="00F746E8"/>
    <w:rsid w:val="00F93A13"/>
    <w:rsid w:val="00F952EA"/>
    <w:rsid w:val="00FA1AB6"/>
    <w:rsid w:val="00FA48D8"/>
    <w:rsid w:val="00FA6906"/>
    <w:rsid w:val="00FA7ED1"/>
    <w:rsid w:val="00FB005E"/>
    <w:rsid w:val="00FB145A"/>
    <w:rsid w:val="00FB19AE"/>
    <w:rsid w:val="00FC1A4C"/>
    <w:rsid w:val="00FC4DDB"/>
    <w:rsid w:val="00FC7EAD"/>
    <w:rsid w:val="00FD01E6"/>
    <w:rsid w:val="00FD0627"/>
    <w:rsid w:val="00FD280E"/>
    <w:rsid w:val="00FD6714"/>
    <w:rsid w:val="00FE127D"/>
    <w:rsid w:val="00FE1F6C"/>
    <w:rsid w:val="00FE4DD0"/>
    <w:rsid w:val="00FF1CDB"/>
    <w:rsid w:val="00FF3C2D"/>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chael.maree.woods@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andrew.baird@jcu.edu.a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C5441-760C-4428-938E-43194E10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488</TotalTime>
  <Pages>22</Pages>
  <Words>10892</Words>
  <Characters>62091</Characters>
  <Application>Microsoft Office Word</Application>
  <DocSecurity>0</DocSecurity>
  <Lines>517</Lines>
  <Paragraphs>145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Author template for journal articles</vt:lpstr>
      <vt:lpstr>Author template for journal articles</vt:lpstr>
    </vt:vector>
  </TitlesOfParts>
  <Company>SPRINGER VERLAG</Company>
  <LinksUpToDate>false</LinksUpToDate>
  <CharactersWithSpaces>72838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37</cp:revision>
  <cp:lastPrinted>2015-10-27T22:35:00Z</cp:lastPrinted>
  <dcterms:created xsi:type="dcterms:W3CDTF">2016-02-16T03:25:00Z</dcterms:created>
  <dcterms:modified xsi:type="dcterms:W3CDTF">2016-02-26T04:48:00Z</dcterms:modified>
</cp:coreProperties>
</file>