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sz w:val="36"/>
          <w:lang w:val="en-AU"/>
        </w:rPr>
        <w:id w:val="289783867"/>
        <w:docPartObj>
          <w:docPartGallery w:val="Cover Pages"/>
          <w:docPartUnique/>
        </w:docPartObj>
      </w:sdtPr>
      <w:sdtEndPr>
        <w:rPr>
          <w:b w:val="0"/>
          <w:i/>
          <w:sz w:val="22"/>
        </w:rPr>
      </w:sdtEndPr>
      <w:sdtContent>
        <w:p w14:paraId="48D7D4FE" w14:textId="77777777" w:rsidR="0048371B" w:rsidRPr="00CC30E1" w:rsidRDefault="0048371B">
          <w:pPr>
            <w:rPr>
              <w:lang w:val="en-AU"/>
              <w:rPrChange w:id="0" w:author="Rachael Maree Woods" w:date="2016-03-16T14:26:00Z">
                <w:rPr/>
              </w:rPrChange>
            </w:rPr>
          </w:pPr>
        </w:p>
        <w:p w14:paraId="1B12DE15" w14:textId="77777777" w:rsidR="00B15B9F" w:rsidRPr="00CC30E1" w:rsidRDefault="00B15B9F" w:rsidP="00B15B9F">
          <w:pPr>
            <w:pStyle w:val="CommentText"/>
            <w:spacing w:line="360" w:lineRule="auto"/>
            <w:rPr>
              <w:b/>
              <w:sz w:val="50"/>
              <w:szCs w:val="50"/>
              <w:lang w:val="en-AU"/>
            </w:rPr>
          </w:pPr>
        </w:p>
        <w:p w14:paraId="334516CC" w14:textId="77777777" w:rsidR="005B58B4" w:rsidRPr="00CC30E1" w:rsidRDefault="005B58B4" w:rsidP="0034516A">
          <w:pPr>
            <w:pStyle w:val="Title2"/>
            <w:rPr>
              <w:rFonts w:ascii="Times New Roman" w:hAnsi="Times New Roman"/>
              <w:lang w:val="en-AU"/>
            </w:rPr>
          </w:pPr>
        </w:p>
        <w:p w14:paraId="7C8870D7" w14:textId="77777777" w:rsidR="005B58B4" w:rsidRPr="00CC30E1" w:rsidRDefault="005B58B4" w:rsidP="0034516A">
          <w:pPr>
            <w:pStyle w:val="Title2"/>
            <w:rPr>
              <w:rFonts w:ascii="Times New Roman" w:hAnsi="Times New Roman"/>
              <w:lang w:val="en-AU"/>
            </w:rPr>
          </w:pPr>
        </w:p>
        <w:p w14:paraId="195DD50E" w14:textId="77777777" w:rsidR="005B58B4" w:rsidRPr="00CC30E1" w:rsidRDefault="005B58B4" w:rsidP="0034516A">
          <w:pPr>
            <w:pStyle w:val="Title2"/>
            <w:rPr>
              <w:rFonts w:ascii="Times New Roman" w:hAnsi="Times New Roman"/>
              <w:lang w:val="en-AU"/>
            </w:rPr>
          </w:pPr>
        </w:p>
        <w:p w14:paraId="03AE7EC7" w14:textId="11FD4677" w:rsidR="00B15B9F" w:rsidRPr="00CC30E1" w:rsidRDefault="00B15B9F" w:rsidP="0034516A">
          <w:pPr>
            <w:pStyle w:val="Title2"/>
            <w:rPr>
              <w:rFonts w:ascii="Times New Roman" w:hAnsi="Times New Roman"/>
              <w:lang w:val="en-AU"/>
            </w:rPr>
          </w:pPr>
          <w:r w:rsidRPr="00CC30E1">
            <w:rPr>
              <w:rFonts w:ascii="Times New Roman" w:hAnsi="Times New Roman"/>
              <w:lang w:val="en-AU"/>
            </w:rPr>
            <w:t>Environmental factors limiting fertilisation and larval success in corals</w:t>
          </w:r>
          <w:r w:rsidR="000C79BA" w:rsidRPr="00CC30E1">
            <w:rPr>
              <w:rFonts w:ascii="Times New Roman" w:hAnsi="Times New Roman"/>
              <w:lang w:val="en-AU"/>
            </w:rPr>
            <w:t xml:space="preserve"> </w:t>
          </w:r>
        </w:p>
        <w:p w14:paraId="58425668" w14:textId="77777777" w:rsidR="00B15B9F" w:rsidRPr="00CC30E1" w:rsidRDefault="00B15B9F" w:rsidP="00B15B9F">
          <w:pPr>
            <w:pStyle w:val="CommentText"/>
            <w:spacing w:line="360" w:lineRule="auto"/>
            <w:rPr>
              <w:b/>
              <w:sz w:val="50"/>
              <w:szCs w:val="50"/>
              <w:lang w:val="en-AU"/>
            </w:rPr>
          </w:pPr>
        </w:p>
        <w:p w14:paraId="42DD8FC3" w14:textId="77777777" w:rsidR="00237A9A" w:rsidRPr="00CC30E1" w:rsidRDefault="00237A9A" w:rsidP="00B15B9F">
          <w:pPr>
            <w:pStyle w:val="CommentText"/>
            <w:spacing w:line="360" w:lineRule="auto"/>
            <w:rPr>
              <w:b/>
              <w:sz w:val="50"/>
              <w:szCs w:val="50"/>
              <w:lang w:val="en-AU"/>
            </w:rPr>
          </w:pPr>
        </w:p>
        <w:p w14:paraId="48E10946" w14:textId="77777777" w:rsidR="00237A9A" w:rsidRPr="00CC30E1" w:rsidRDefault="00237A9A" w:rsidP="00B15B9F">
          <w:pPr>
            <w:pStyle w:val="CommentText"/>
            <w:spacing w:line="360" w:lineRule="auto"/>
            <w:rPr>
              <w:b/>
              <w:sz w:val="50"/>
              <w:szCs w:val="50"/>
              <w:lang w:val="en-AU"/>
            </w:rPr>
          </w:pPr>
        </w:p>
        <w:p w14:paraId="46B8146B" w14:textId="626735C7" w:rsidR="00B15B9F" w:rsidRPr="00CC30E1" w:rsidRDefault="00B15B9F" w:rsidP="00B15B9F">
          <w:pPr>
            <w:pStyle w:val="author"/>
            <w:rPr>
              <w:lang w:val="en-AU"/>
            </w:rPr>
          </w:pPr>
          <w:r w:rsidRPr="00CC30E1">
            <w:rPr>
              <w:lang w:val="en-AU"/>
            </w:rPr>
            <w:t xml:space="preserve">Rachael </w:t>
          </w:r>
          <w:r w:rsidR="001A3DAF" w:rsidRPr="00CC30E1">
            <w:rPr>
              <w:lang w:val="en-AU"/>
            </w:rPr>
            <w:t xml:space="preserve">M. </w:t>
          </w:r>
          <w:r w:rsidRPr="00CC30E1">
            <w:rPr>
              <w:lang w:val="en-AU"/>
            </w:rPr>
            <w:t>Woods</w:t>
          </w:r>
          <w:r w:rsidR="00094BA0" w:rsidRPr="00CC30E1">
            <w:rPr>
              <w:lang w:val="en-AU"/>
            </w:rPr>
            <w:t xml:space="preserve"> (Corresponding Author)</w:t>
          </w:r>
        </w:p>
        <w:p w14:paraId="5AD0B60A" w14:textId="77777777" w:rsidR="00A81BBA" w:rsidRPr="00CC30E1" w:rsidRDefault="00A81BBA" w:rsidP="00A81BBA">
          <w:pPr>
            <w:pStyle w:val="affiliation"/>
            <w:rPr>
              <w:lang w:val="en-AU"/>
            </w:rPr>
          </w:pPr>
          <w:r w:rsidRPr="00CC30E1">
            <w:rPr>
              <w:lang w:val="en-AU"/>
            </w:rPr>
            <w:t>Department of Biological Sciences. Macquarie University, Sydney NSW 2109</w:t>
          </w:r>
        </w:p>
        <w:p w14:paraId="196BE8CE" w14:textId="7FDE6524" w:rsidR="0034516A" w:rsidRPr="00CC30E1" w:rsidRDefault="0034516A" w:rsidP="00B15B9F">
          <w:pPr>
            <w:pStyle w:val="fax"/>
            <w:spacing w:line="360" w:lineRule="auto"/>
            <w:rPr>
              <w:lang w:val="en-AU"/>
            </w:rPr>
          </w:pPr>
          <w:r w:rsidRPr="00CC30E1">
            <w:rPr>
              <w:lang w:val="en-AU"/>
            </w:rPr>
            <w:t xml:space="preserve">Phone: </w:t>
          </w:r>
          <w:r w:rsidR="00706623" w:rsidRPr="00CC30E1">
            <w:rPr>
              <w:lang w:val="en-AU"/>
            </w:rPr>
            <w:t>(02) 9850 6271</w:t>
          </w:r>
        </w:p>
        <w:p w14:paraId="67E32144" w14:textId="381CA3BB" w:rsidR="00B15B9F" w:rsidRPr="00CC30E1" w:rsidRDefault="00B15B9F" w:rsidP="00B15B9F">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1" w:author="Rachael Maree Woods" w:date="2016-03-16T14:26:00Z">
                <w:rPr/>
              </w:rPrChange>
            </w:rPr>
            <w:instrText xml:space="preserve"> HYPERLINK "mailto:rachael.maree.woods@gmail.com" </w:instrText>
          </w:r>
          <w:r w:rsidR="00E71073" w:rsidRPr="00BF6499">
            <w:rPr>
              <w:lang w:val="en-AU"/>
            </w:rPr>
            <w:fldChar w:fldCharType="separate"/>
          </w:r>
          <w:r w:rsidR="00094BA0" w:rsidRPr="00CC30E1">
            <w:rPr>
              <w:lang w:val="en-AU"/>
            </w:rPr>
            <w:t>rachael.maree.woods@gmail.com</w:t>
          </w:r>
          <w:r w:rsidR="00E71073" w:rsidRPr="00BF6499">
            <w:rPr>
              <w:lang w:val="en-AU"/>
            </w:rPr>
            <w:fldChar w:fldCharType="end"/>
          </w:r>
        </w:p>
        <w:p w14:paraId="203637E0" w14:textId="77777777" w:rsidR="00094BA0" w:rsidRPr="00CC30E1" w:rsidRDefault="00094BA0" w:rsidP="00094BA0">
          <w:pPr>
            <w:pStyle w:val="email"/>
            <w:rPr>
              <w:lang w:val="en-AU"/>
            </w:rPr>
          </w:pPr>
        </w:p>
        <w:p w14:paraId="3DC20AEF" w14:textId="148F3942" w:rsidR="00094BA0" w:rsidRPr="00CC30E1" w:rsidRDefault="00094BA0" w:rsidP="00094BA0">
          <w:pPr>
            <w:pStyle w:val="author"/>
            <w:rPr>
              <w:lang w:val="en-AU"/>
            </w:rPr>
          </w:pPr>
          <w:r w:rsidRPr="00CC30E1">
            <w:rPr>
              <w:lang w:val="en-AU"/>
            </w:rPr>
            <w:t>Andrew</w:t>
          </w:r>
          <w:r w:rsidR="00F34EF5" w:rsidRPr="00CC30E1">
            <w:rPr>
              <w:lang w:val="en-AU"/>
            </w:rPr>
            <w:t xml:space="preserve"> H.</w:t>
          </w:r>
          <w:r w:rsidRPr="00CC30E1">
            <w:rPr>
              <w:lang w:val="en-AU"/>
            </w:rPr>
            <w:t xml:space="preserve"> Baird</w:t>
          </w:r>
        </w:p>
        <w:p w14:paraId="0F800CB7" w14:textId="62D72D0F" w:rsidR="00B15B9F" w:rsidRPr="00CC30E1" w:rsidRDefault="00094BA0" w:rsidP="0034516A">
          <w:pPr>
            <w:pStyle w:val="affiliation"/>
            <w:rPr>
              <w:lang w:val="en-AU"/>
            </w:rPr>
          </w:pPr>
          <w:r w:rsidRPr="00CC30E1">
            <w:rPr>
              <w:lang w:val="en-AU"/>
            </w:rPr>
            <w:t>James Cook University, ARC Centre of Excellence for Coral Reef Studies</w:t>
          </w:r>
        </w:p>
        <w:p w14:paraId="73E87176" w14:textId="53301C91" w:rsidR="00094BA0" w:rsidRPr="00CC30E1" w:rsidRDefault="00D3667E" w:rsidP="00D3667E">
          <w:pPr>
            <w:pStyle w:val="fax"/>
            <w:spacing w:line="360" w:lineRule="auto"/>
            <w:rPr>
              <w:lang w:val="en-AU"/>
            </w:rPr>
          </w:pPr>
          <w:r w:rsidRPr="00CC30E1">
            <w:rPr>
              <w:lang w:val="en-AU"/>
            </w:rPr>
            <w:t xml:space="preserve">Email: </w:t>
          </w:r>
          <w:r w:rsidR="00E71073" w:rsidRPr="00BF6499">
            <w:rPr>
              <w:lang w:val="en-AU"/>
            </w:rPr>
            <w:fldChar w:fldCharType="begin"/>
          </w:r>
          <w:r w:rsidR="00E71073" w:rsidRPr="00CC30E1">
            <w:rPr>
              <w:lang w:val="en-AU"/>
              <w:rPrChange w:id="2" w:author="Rachael Maree Woods" w:date="2016-03-16T14:26:00Z">
                <w:rPr/>
              </w:rPrChange>
            </w:rPr>
            <w:instrText xml:space="preserve"> HYPERLINK "mailto:andrew.baird@jcu.edu.au" </w:instrText>
          </w:r>
          <w:r w:rsidR="00E71073" w:rsidRPr="00BF6499">
            <w:rPr>
              <w:lang w:val="en-AU"/>
            </w:rPr>
            <w:fldChar w:fldCharType="separate"/>
          </w:r>
          <w:r w:rsidRPr="00CC30E1">
            <w:rPr>
              <w:lang w:val="en-AU"/>
            </w:rPr>
            <w:t>andrew.baird@jcu.edu.au</w:t>
          </w:r>
          <w:r w:rsidR="00E71073" w:rsidRPr="00BF6499">
            <w:rPr>
              <w:lang w:val="en-AU"/>
            </w:rPr>
            <w:fldChar w:fldCharType="end"/>
          </w:r>
        </w:p>
        <w:p w14:paraId="7CD86D8E" w14:textId="77777777" w:rsidR="00D3667E" w:rsidRPr="00CC30E1" w:rsidRDefault="00D3667E" w:rsidP="00094BA0">
          <w:pPr>
            <w:pStyle w:val="Heading2"/>
            <w:shd w:val="clear" w:color="auto" w:fill="FFFFFF"/>
            <w:spacing w:before="0" w:beforeAutospacing="0" w:after="0" w:afterAutospacing="0" w:line="228" w:lineRule="atLeast"/>
            <w:rPr>
              <w:b w:val="0"/>
              <w:bCs w:val="0"/>
              <w:i/>
              <w:sz w:val="24"/>
              <w:szCs w:val="20"/>
              <w:lang w:eastAsia="de-DE"/>
            </w:rPr>
          </w:pPr>
        </w:p>
        <w:p w14:paraId="39BAB4B0" w14:textId="595818ED" w:rsidR="00094BA0" w:rsidRPr="00CC30E1" w:rsidRDefault="00094BA0" w:rsidP="00094BA0">
          <w:pPr>
            <w:pStyle w:val="author"/>
            <w:rPr>
              <w:lang w:val="en-AU"/>
            </w:rPr>
          </w:pPr>
          <w:r w:rsidRPr="00CC30E1">
            <w:rPr>
              <w:lang w:val="en-AU"/>
            </w:rPr>
            <w:t xml:space="preserve">Toni </w:t>
          </w:r>
          <w:r w:rsidR="006917E2" w:rsidRPr="00CC30E1">
            <w:rPr>
              <w:lang w:val="en-AU"/>
            </w:rPr>
            <w:t xml:space="preserve">L. </w:t>
          </w:r>
          <w:r w:rsidRPr="00CC30E1">
            <w:rPr>
              <w:lang w:val="en-AU"/>
            </w:rPr>
            <w:t xml:space="preserve">Mizerek </w:t>
          </w:r>
        </w:p>
        <w:p w14:paraId="62177810" w14:textId="77777777" w:rsidR="00196F2F" w:rsidRPr="00CC30E1" w:rsidRDefault="00196F2F" w:rsidP="00196F2F">
          <w:pPr>
            <w:pStyle w:val="affiliation"/>
            <w:rPr>
              <w:lang w:val="en-AU"/>
            </w:rPr>
          </w:pPr>
          <w:r w:rsidRPr="00CC30E1">
            <w:rPr>
              <w:lang w:val="en-AU"/>
            </w:rPr>
            <w:t>Department of Biological Sciences. Macquarie University, Sydney NSW 2109</w:t>
          </w:r>
        </w:p>
        <w:p w14:paraId="3E74883F" w14:textId="3059FA6C" w:rsidR="00B15B9F" w:rsidRPr="00CC30E1" w:rsidRDefault="00D3667E" w:rsidP="00D3667E">
          <w:pPr>
            <w:pStyle w:val="fax"/>
            <w:spacing w:line="360" w:lineRule="auto"/>
            <w:rPr>
              <w:lang w:val="en-AU"/>
            </w:rPr>
          </w:pPr>
          <w:r w:rsidRPr="00CC30E1">
            <w:rPr>
              <w:lang w:val="en-AU"/>
            </w:rPr>
            <w:t>Email: toni.mizerek@mq.edu.au</w:t>
          </w:r>
        </w:p>
        <w:p w14:paraId="640FF575" w14:textId="77777777" w:rsidR="00D3667E" w:rsidRPr="00CC30E1" w:rsidRDefault="00D3667E" w:rsidP="00094BA0">
          <w:pPr>
            <w:pStyle w:val="NoSpacing"/>
            <w:rPr>
              <w:rFonts w:ascii="Times New Roman" w:hAnsi="Times New Roman"/>
            </w:rPr>
          </w:pPr>
        </w:p>
        <w:p w14:paraId="08DF30FA" w14:textId="55945239" w:rsidR="00094BA0" w:rsidRPr="00CC30E1" w:rsidRDefault="00094BA0" w:rsidP="00094BA0">
          <w:pPr>
            <w:pStyle w:val="author"/>
            <w:rPr>
              <w:lang w:val="en-AU"/>
            </w:rPr>
          </w:pPr>
          <w:r w:rsidRPr="00CC30E1">
            <w:rPr>
              <w:lang w:val="en-AU"/>
            </w:rPr>
            <w:t xml:space="preserve">Joshua </w:t>
          </w:r>
          <w:r w:rsidR="00F34EF5" w:rsidRPr="00CC30E1">
            <w:rPr>
              <w:lang w:val="en-AU"/>
            </w:rPr>
            <w:t xml:space="preserve">S. </w:t>
          </w:r>
          <w:r w:rsidRPr="00CC30E1">
            <w:rPr>
              <w:lang w:val="en-AU"/>
            </w:rPr>
            <w:t>Madin</w:t>
          </w:r>
        </w:p>
        <w:p w14:paraId="790125AF" w14:textId="5A9BF732" w:rsidR="00094BA0" w:rsidRPr="00CC30E1" w:rsidRDefault="00A81BBA" w:rsidP="0034516A">
          <w:pPr>
            <w:pStyle w:val="affiliation"/>
            <w:rPr>
              <w:lang w:val="en-AU"/>
            </w:rPr>
          </w:pPr>
          <w:r w:rsidRPr="00CC30E1">
            <w:rPr>
              <w:lang w:val="en-AU"/>
            </w:rPr>
            <w:t xml:space="preserve">Department of Biological Sciences. </w:t>
          </w:r>
          <w:r w:rsidR="00094BA0" w:rsidRPr="00CC30E1">
            <w:rPr>
              <w:lang w:val="en-AU"/>
            </w:rPr>
            <w:t xml:space="preserve">Macquarie University, </w:t>
          </w:r>
          <w:r w:rsidRPr="00CC30E1">
            <w:rPr>
              <w:lang w:val="en-AU"/>
            </w:rPr>
            <w:t>Sydney NSW 2109</w:t>
          </w:r>
        </w:p>
        <w:p w14:paraId="16F72AC5" w14:textId="05D85D09" w:rsidR="005B58B4" w:rsidRPr="00CC30E1" w:rsidRDefault="00C95792" w:rsidP="005B58B4">
          <w:pPr>
            <w:pStyle w:val="fax"/>
            <w:spacing w:line="360" w:lineRule="auto"/>
            <w:rPr>
              <w:lang w:val="en-AU"/>
            </w:rPr>
          </w:pPr>
          <w:r w:rsidRPr="00CC30E1">
            <w:rPr>
              <w:lang w:val="en-AU"/>
            </w:rPr>
            <w:t>Email: j</w:t>
          </w:r>
          <w:r w:rsidR="00D3667E" w:rsidRPr="00CC30E1">
            <w:rPr>
              <w:lang w:val="en-AU"/>
            </w:rPr>
            <w:t>oshua.</w:t>
          </w:r>
          <w:r w:rsidR="005B58B4" w:rsidRPr="00CC30E1">
            <w:rPr>
              <w:lang w:val="en-AU"/>
            </w:rPr>
            <w:t>madin@mq.edu.au</w:t>
          </w:r>
        </w:p>
      </w:sdtContent>
    </w:sdt>
    <w:p w14:paraId="6570B655" w14:textId="6C8DCCD0" w:rsidR="00D350EC" w:rsidRPr="00CC30E1" w:rsidRDefault="00D350EC" w:rsidP="005B58B4">
      <w:pPr>
        <w:pStyle w:val="Title1"/>
        <w:rPr>
          <w:rFonts w:ascii="Times New Roman" w:hAnsi="Times New Roman"/>
          <w:i/>
          <w:sz w:val="22"/>
          <w:lang w:val="en-AU"/>
        </w:rPr>
      </w:pPr>
      <w:r w:rsidRPr="00CC30E1">
        <w:rPr>
          <w:rFonts w:ascii="Times New Roman" w:hAnsi="Times New Roman"/>
          <w:lang w:val="en-AU"/>
        </w:rPr>
        <w:lastRenderedPageBreak/>
        <w:t>Abstract</w:t>
      </w:r>
    </w:p>
    <w:p w14:paraId="300FB4CB" w14:textId="008DA2E6" w:rsidR="00D350EC" w:rsidRPr="00CC30E1" w:rsidRDefault="002F3715" w:rsidP="009219E1">
      <w:pPr>
        <w:pStyle w:val="NoSpacing"/>
        <w:spacing w:line="480" w:lineRule="auto"/>
        <w:rPr>
          <w:rFonts w:ascii="Times New Roman" w:eastAsia="Times New Roman" w:hAnsi="Times New Roman"/>
          <w:sz w:val="20"/>
          <w:szCs w:val="20"/>
          <w:lang w:eastAsia="de-DE"/>
        </w:rPr>
      </w:pPr>
      <w:r w:rsidRPr="00CC30E1">
        <w:rPr>
          <w:rFonts w:ascii="Times New Roman" w:eastAsia="Times New Roman" w:hAnsi="Times New Roman"/>
          <w:sz w:val="20"/>
          <w:szCs w:val="20"/>
          <w:lang w:eastAsia="de-DE"/>
        </w:rPr>
        <w:t>Events in the e</w:t>
      </w:r>
      <w:r w:rsidR="00D350EC" w:rsidRPr="00CC30E1">
        <w:rPr>
          <w:rFonts w:ascii="Times New Roman" w:eastAsia="Times New Roman" w:hAnsi="Times New Roman"/>
          <w:sz w:val="20"/>
          <w:szCs w:val="20"/>
          <w:lang w:eastAsia="de-DE"/>
        </w:rPr>
        <w:t xml:space="preserve">arly life history of </w:t>
      </w:r>
      <w:r w:rsidR="00E04ACC" w:rsidRPr="00CC30E1">
        <w:rPr>
          <w:rFonts w:ascii="Times New Roman" w:eastAsia="Times New Roman" w:hAnsi="Times New Roman"/>
          <w:sz w:val="20"/>
          <w:szCs w:val="20"/>
          <w:lang w:eastAsia="de-DE"/>
        </w:rPr>
        <w:t xml:space="preserve">reef-building </w:t>
      </w:r>
      <w:r w:rsidR="00D350EC" w:rsidRPr="00CC30E1">
        <w:rPr>
          <w:rFonts w:ascii="Times New Roman" w:eastAsia="Times New Roman" w:hAnsi="Times New Roman"/>
          <w:sz w:val="20"/>
          <w:szCs w:val="20"/>
          <w:lang w:eastAsia="de-DE"/>
        </w:rPr>
        <w:t xml:space="preserve">corals, including fertilisation and </w:t>
      </w:r>
      <w:r w:rsidRPr="00CC30E1">
        <w:rPr>
          <w:rFonts w:ascii="Times New Roman" w:eastAsia="Times New Roman" w:hAnsi="Times New Roman"/>
          <w:sz w:val="20"/>
          <w:szCs w:val="20"/>
          <w:lang w:eastAsia="de-DE"/>
        </w:rPr>
        <w:t>larval survival</w:t>
      </w:r>
      <w:r w:rsidR="00D350EC" w:rsidRPr="00CC30E1">
        <w:rPr>
          <w:rFonts w:ascii="Times New Roman" w:eastAsia="Times New Roman" w:hAnsi="Times New Roman"/>
          <w:sz w:val="20"/>
          <w:szCs w:val="20"/>
          <w:lang w:eastAsia="de-DE"/>
        </w:rPr>
        <w:t xml:space="preserve">, are susceptible to changes in </w:t>
      </w:r>
      <w:r w:rsidR="00C70478" w:rsidRPr="00CC30E1">
        <w:rPr>
          <w:rFonts w:ascii="Times New Roman" w:eastAsia="Times New Roman" w:hAnsi="Times New Roman"/>
          <w:sz w:val="20"/>
          <w:szCs w:val="20"/>
          <w:lang w:eastAsia="de-DE"/>
        </w:rPr>
        <w:t xml:space="preserve">the </w:t>
      </w:r>
      <w:r w:rsidR="00D350EC" w:rsidRPr="00CC30E1">
        <w:rPr>
          <w:rFonts w:ascii="Times New Roman" w:eastAsia="Times New Roman" w:hAnsi="Times New Roman"/>
          <w:sz w:val="20"/>
          <w:szCs w:val="20"/>
          <w:lang w:eastAsia="de-DE"/>
        </w:rPr>
        <w:t>chemical and physical properties of seawater</w:t>
      </w:r>
      <w:r w:rsidR="00E51091" w:rsidRPr="00CC30E1">
        <w:rPr>
          <w:rFonts w:ascii="Times New Roman" w:eastAsia="Times New Roman" w:hAnsi="Times New Roman"/>
          <w:sz w:val="20"/>
          <w:szCs w:val="20"/>
          <w:lang w:eastAsia="de-DE"/>
        </w:rPr>
        <w:t xml:space="preserve">. </w:t>
      </w:r>
      <w:r w:rsidRPr="00CC30E1">
        <w:rPr>
          <w:rFonts w:ascii="Times New Roman" w:eastAsia="Times New Roman" w:hAnsi="Times New Roman"/>
          <w:sz w:val="20"/>
          <w:szCs w:val="20"/>
          <w:lang w:eastAsia="de-DE"/>
        </w:rPr>
        <w:t xml:space="preserve">Quantifying how </w:t>
      </w:r>
      <w:r w:rsidR="008B5C0E" w:rsidRPr="00CC30E1">
        <w:rPr>
          <w:rFonts w:ascii="Times New Roman" w:eastAsia="Times New Roman" w:hAnsi="Times New Roman"/>
          <w:sz w:val="20"/>
          <w:szCs w:val="20"/>
          <w:lang w:eastAsia="de-DE"/>
        </w:rPr>
        <w:t xml:space="preserve">changes in </w:t>
      </w:r>
      <w:r w:rsidRPr="00CC30E1">
        <w:rPr>
          <w:rFonts w:ascii="Times New Roman" w:eastAsia="Times New Roman" w:hAnsi="Times New Roman"/>
          <w:sz w:val="20"/>
          <w:szCs w:val="20"/>
          <w:lang w:eastAsia="de-DE"/>
        </w:rPr>
        <w:t>water quality affects these event</w:t>
      </w:r>
      <w:r w:rsidR="00724F60" w:rsidRPr="00CC30E1">
        <w:rPr>
          <w:rFonts w:ascii="Times New Roman" w:eastAsia="Times New Roman" w:hAnsi="Times New Roman"/>
          <w:sz w:val="20"/>
          <w:szCs w:val="20"/>
          <w:lang w:eastAsia="de-DE"/>
        </w:rPr>
        <w:t>s</w:t>
      </w:r>
      <w:r w:rsidRPr="00CC30E1">
        <w:rPr>
          <w:rFonts w:ascii="Times New Roman" w:eastAsia="Times New Roman" w:hAnsi="Times New Roman"/>
          <w:sz w:val="20"/>
          <w:szCs w:val="20"/>
          <w:lang w:eastAsia="de-DE"/>
        </w:rPr>
        <w:t xml:space="preserve"> </w:t>
      </w:r>
      <w:r w:rsidR="00D350EC" w:rsidRPr="00CC30E1">
        <w:rPr>
          <w:rFonts w:ascii="Times New Roman" w:eastAsia="Times New Roman" w:hAnsi="Times New Roman"/>
          <w:sz w:val="20"/>
          <w:szCs w:val="20"/>
          <w:lang w:eastAsia="de-DE"/>
        </w:rPr>
        <w:t xml:space="preserve">is therefore important for understanding and predicting population </w:t>
      </w:r>
      <w:r w:rsidR="00E51091" w:rsidRPr="00CC30E1">
        <w:rPr>
          <w:rFonts w:ascii="Times New Roman" w:eastAsia="Times New Roman" w:hAnsi="Times New Roman"/>
          <w:sz w:val="20"/>
          <w:szCs w:val="20"/>
          <w:lang w:eastAsia="de-DE"/>
        </w:rPr>
        <w:t>establishment in</w:t>
      </w:r>
      <w:r w:rsidR="00D350EC" w:rsidRPr="00CC30E1">
        <w:rPr>
          <w:rFonts w:ascii="Times New Roman" w:eastAsia="Times New Roman" w:hAnsi="Times New Roman"/>
          <w:sz w:val="20"/>
          <w:szCs w:val="20"/>
          <w:lang w:eastAsia="de-DE"/>
        </w:rPr>
        <w:t xml:space="preserve"> novel </w:t>
      </w:r>
      <w:ins w:id="3" w:author="Josh Madin" w:date="2016-03-24T12:47:00Z">
        <w:r w:rsidR="004737F5">
          <w:rPr>
            <w:rFonts w:ascii="Times New Roman" w:eastAsia="Times New Roman" w:hAnsi="Times New Roman"/>
            <w:sz w:val="20"/>
            <w:szCs w:val="20"/>
            <w:lang w:eastAsia="de-DE"/>
          </w:rPr>
          <w:t>and</w:t>
        </w:r>
      </w:ins>
      <w:del w:id="4" w:author="Josh Madin" w:date="2016-03-24T12:48:00Z">
        <w:r w:rsidR="00D350EC" w:rsidRPr="00CC30E1" w:rsidDel="004737F5">
          <w:rPr>
            <w:rFonts w:ascii="Times New Roman" w:eastAsia="Times New Roman" w:hAnsi="Times New Roman"/>
            <w:sz w:val="20"/>
            <w:szCs w:val="20"/>
            <w:lang w:eastAsia="de-DE"/>
          </w:rPr>
          <w:delText>or</w:delText>
        </w:r>
      </w:del>
      <w:r w:rsidR="00D350EC" w:rsidRPr="00CC30E1">
        <w:rPr>
          <w:rFonts w:ascii="Times New Roman" w:eastAsia="Times New Roman" w:hAnsi="Times New Roman"/>
          <w:sz w:val="20"/>
          <w:szCs w:val="20"/>
          <w:lang w:eastAsia="de-DE"/>
        </w:rPr>
        <w:t xml:space="preserve"> changing environments. A review of the literature identified </w:t>
      </w:r>
      <w:ins w:id="5" w:author="Rachael Maree Woods" w:date="2016-02-16T14:27:00Z">
        <w:r w:rsidR="000A3CCD" w:rsidRPr="00CC30E1">
          <w:rPr>
            <w:rFonts w:ascii="Times New Roman" w:eastAsia="Times New Roman" w:hAnsi="Times New Roman"/>
            <w:sz w:val="20"/>
            <w:szCs w:val="20"/>
            <w:lang w:eastAsia="de-DE"/>
          </w:rPr>
          <w:t xml:space="preserve">that levels of </w:t>
        </w:r>
      </w:ins>
      <w:del w:id="6" w:author="Rachael Maree Woods" w:date="2016-02-16T14:27:00Z">
        <w:r w:rsidR="00D350EC" w:rsidRPr="00CC30E1" w:rsidDel="000A3CCD">
          <w:rPr>
            <w:rFonts w:ascii="Times New Roman" w:eastAsia="Times New Roman" w:hAnsi="Times New Roman"/>
            <w:sz w:val="20"/>
            <w:szCs w:val="20"/>
            <w:lang w:eastAsia="de-DE"/>
          </w:rPr>
          <w:delText>numerous</w:delText>
        </w:r>
        <w:r w:rsidR="00756297" w:rsidRPr="00CC30E1" w:rsidDel="000A3CCD">
          <w:rPr>
            <w:rFonts w:ascii="Times New Roman" w:eastAsia="Times New Roman" w:hAnsi="Times New Roman"/>
            <w:sz w:val="20"/>
            <w:szCs w:val="20"/>
            <w:lang w:eastAsia="de-DE"/>
          </w:rPr>
          <w:delText xml:space="preserve"> </w:delText>
        </w:r>
        <w:r w:rsidR="00E80AA9" w:rsidRPr="00CC30E1" w:rsidDel="000A3CCD">
          <w:rPr>
            <w:rFonts w:ascii="Times New Roman" w:eastAsia="Times New Roman" w:hAnsi="Times New Roman"/>
            <w:sz w:val="20"/>
            <w:szCs w:val="20"/>
            <w:lang w:eastAsia="de-DE"/>
          </w:rPr>
          <w:delText>factors</w:delText>
        </w:r>
        <w:r w:rsidR="00D350EC" w:rsidRPr="00CC30E1" w:rsidDel="000A3CCD">
          <w:rPr>
            <w:rFonts w:ascii="Times New Roman" w:eastAsia="Times New Roman" w:hAnsi="Times New Roman"/>
            <w:sz w:val="20"/>
            <w:szCs w:val="20"/>
            <w:lang w:eastAsia="de-DE"/>
          </w:rPr>
          <w:delText xml:space="preserve"> </w:delText>
        </w:r>
        <w:r w:rsidR="00E51091" w:rsidRPr="00CC30E1" w:rsidDel="000A3CCD">
          <w:rPr>
            <w:rFonts w:ascii="Times New Roman" w:eastAsia="Times New Roman" w:hAnsi="Times New Roman"/>
            <w:sz w:val="20"/>
            <w:szCs w:val="20"/>
            <w:lang w:eastAsia="de-DE"/>
          </w:rPr>
          <w:delText xml:space="preserve">that </w:delText>
        </w:r>
        <w:r w:rsidR="008B5C0E" w:rsidRPr="00CC30E1" w:rsidDel="000A3CCD">
          <w:rPr>
            <w:rFonts w:ascii="Times New Roman" w:eastAsia="Times New Roman" w:hAnsi="Times New Roman"/>
            <w:sz w:val="20"/>
            <w:szCs w:val="20"/>
            <w:lang w:eastAsia="de-DE"/>
          </w:rPr>
          <w:delText xml:space="preserve">affect </w:delText>
        </w:r>
        <w:r w:rsidR="00D350EC" w:rsidRPr="00CC30E1" w:rsidDel="000A3CCD">
          <w:rPr>
            <w:rFonts w:ascii="Times New Roman" w:eastAsia="Times New Roman" w:hAnsi="Times New Roman"/>
            <w:sz w:val="20"/>
            <w:szCs w:val="20"/>
            <w:lang w:eastAsia="de-DE"/>
          </w:rPr>
          <w:delText xml:space="preserve">fertilisation and larval survivorship, including </w:delText>
        </w:r>
      </w:del>
      <w:r w:rsidR="00D350EC" w:rsidRPr="00CC30E1">
        <w:rPr>
          <w:rFonts w:ascii="Times New Roman" w:eastAsia="Times New Roman" w:hAnsi="Times New Roman"/>
          <w:sz w:val="20"/>
          <w:szCs w:val="20"/>
          <w:lang w:eastAsia="de-DE"/>
        </w:rPr>
        <w:t>salinity, temperature, pH, suspended sediment, nutrients</w:t>
      </w:r>
      <w:del w:id="7" w:author="Rachael Maree Woods" w:date="2016-03-29T17:36:00Z">
        <w:r w:rsidR="00D350EC" w:rsidRPr="00CC30E1" w:rsidDel="00AC2111">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and heavy metals</w:t>
      </w:r>
      <w:ins w:id="8" w:author="Rachael Maree Woods" w:date="2016-02-16T14:27:00Z">
        <w:r w:rsidR="000A3CCD" w:rsidRPr="00CC30E1">
          <w:rPr>
            <w:rFonts w:ascii="Times New Roman" w:eastAsia="Times New Roman" w:hAnsi="Times New Roman"/>
            <w:sz w:val="20"/>
            <w:szCs w:val="20"/>
            <w:lang w:eastAsia="de-DE"/>
          </w:rPr>
          <w:t xml:space="preserve"> affect coral early life history stages</w:t>
        </w:r>
      </w:ins>
      <w:ins w:id="9" w:author="Josh Madin" w:date="2016-03-24T12:48:00Z">
        <w:r w:rsidR="004737F5">
          <w:rPr>
            <w:rFonts w:ascii="Times New Roman" w:eastAsia="Times New Roman" w:hAnsi="Times New Roman"/>
            <w:sz w:val="20"/>
            <w:szCs w:val="20"/>
            <w:lang w:eastAsia="de-DE"/>
          </w:rPr>
          <w:t xml:space="preserve"> to various degrees</w:t>
        </w:r>
      </w:ins>
      <w:r w:rsidR="00D350EC" w:rsidRPr="00CC30E1">
        <w:rPr>
          <w:rFonts w:ascii="Times New Roman" w:eastAsia="Times New Roman" w:hAnsi="Times New Roman"/>
          <w:sz w:val="20"/>
          <w:szCs w:val="20"/>
          <w:lang w:eastAsia="de-DE"/>
        </w:rPr>
        <w:t xml:space="preserve">. </w:t>
      </w:r>
      <w:ins w:id="10" w:author="Josh Madin" w:date="2016-03-24T12:53:00Z">
        <w:r w:rsidR="004737F5">
          <w:rPr>
            <w:rFonts w:ascii="Times New Roman" w:eastAsia="Times New Roman" w:hAnsi="Times New Roman"/>
            <w:sz w:val="20"/>
            <w:szCs w:val="20"/>
            <w:lang w:eastAsia="de-DE"/>
          </w:rPr>
          <w:t>In this study, we combined</w:t>
        </w:r>
        <w:r w:rsidR="004737F5" w:rsidRPr="00CC30E1">
          <w:rPr>
            <w:rFonts w:ascii="Times New Roman" w:eastAsia="Times New Roman" w:hAnsi="Times New Roman"/>
            <w:sz w:val="20"/>
            <w:szCs w:val="20"/>
            <w:lang w:eastAsia="de-DE"/>
          </w:rPr>
          <w:t xml:space="preserve"> published experimental data</w:t>
        </w:r>
        <w:r w:rsidR="004737F5">
          <w:rPr>
            <w:rFonts w:ascii="Times New Roman" w:eastAsia="Times New Roman" w:hAnsi="Times New Roman"/>
            <w:sz w:val="20"/>
            <w:szCs w:val="20"/>
            <w:lang w:eastAsia="de-DE"/>
          </w:rPr>
          <w:t xml:space="preserve"> i</w:t>
        </w:r>
      </w:ins>
      <w:ins w:id="11" w:author="Josh Madin" w:date="2016-03-24T12:51:00Z">
        <w:r w:rsidR="004737F5">
          <w:rPr>
            <w:rFonts w:ascii="Times New Roman" w:eastAsia="Times New Roman" w:hAnsi="Times New Roman"/>
            <w:sz w:val="20"/>
            <w:szCs w:val="20"/>
            <w:lang w:eastAsia="de-DE"/>
          </w:rPr>
          <w:t xml:space="preserve">n order to determine the relative importance of seawater properties </w:t>
        </w:r>
      </w:ins>
      <w:ins w:id="12" w:author="Josh Madin" w:date="2016-03-24T12:52:00Z">
        <w:r w:rsidR="004737F5">
          <w:rPr>
            <w:rFonts w:ascii="Times New Roman" w:eastAsia="Times New Roman" w:hAnsi="Times New Roman"/>
            <w:sz w:val="20"/>
            <w:szCs w:val="20"/>
            <w:lang w:eastAsia="de-DE"/>
          </w:rPr>
          <w:t xml:space="preserve">for </w:t>
        </w:r>
        <w:r w:rsidR="004737F5" w:rsidRPr="00CC30E1">
          <w:rPr>
            <w:rFonts w:ascii="Times New Roman" w:eastAsia="Times New Roman" w:hAnsi="Times New Roman"/>
            <w:sz w:val="20"/>
            <w:szCs w:val="20"/>
            <w:lang w:eastAsia="de-DE"/>
          </w:rPr>
          <w:t>coral fertilisation and larval survivorship probabilities</w:t>
        </w:r>
      </w:ins>
      <w:del w:id="13" w:author="Josh Madin" w:date="2016-03-24T12:52:00Z">
        <w:r w:rsidR="00D350EC" w:rsidRPr="00CC30E1" w:rsidDel="004737F5">
          <w:rPr>
            <w:rFonts w:ascii="Times New Roman" w:eastAsia="Times New Roman" w:hAnsi="Times New Roman"/>
            <w:sz w:val="20"/>
            <w:szCs w:val="20"/>
            <w:lang w:eastAsia="de-DE"/>
          </w:rPr>
          <w:delText>Using</w:delText>
        </w:r>
      </w:del>
      <w:del w:id="14" w:author="Josh Madin" w:date="2016-03-24T12:53:00Z">
        <w:r w:rsidR="00D350EC" w:rsidRPr="00CC30E1" w:rsidDel="004737F5">
          <w:rPr>
            <w:rFonts w:ascii="Times New Roman" w:eastAsia="Times New Roman" w:hAnsi="Times New Roman"/>
            <w:sz w:val="20"/>
            <w:szCs w:val="20"/>
            <w:lang w:eastAsia="de-DE"/>
          </w:rPr>
          <w:delText xml:space="preserve"> published experimental data</w:delText>
        </w:r>
      </w:del>
      <w:del w:id="15" w:author="Josh Madin" w:date="2016-03-24T12:52:00Z">
        <w:r w:rsidR="00D350EC" w:rsidRPr="00CC30E1" w:rsidDel="004737F5">
          <w:rPr>
            <w:rFonts w:ascii="Times New Roman" w:eastAsia="Times New Roman" w:hAnsi="Times New Roman"/>
            <w:sz w:val="20"/>
            <w:szCs w:val="20"/>
            <w:lang w:eastAsia="de-DE"/>
          </w:rPr>
          <w:delText xml:space="preserve">, </w:delText>
        </w:r>
      </w:del>
      <w:del w:id="16" w:author="Josh Madin" w:date="2016-03-24T12:50:00Z">
        <w:r w:rsidR="00D350EC" w:rsidRPr="00CC30E1" w:rsidDel="004737F5">
          <w:rPr>
            <w:rFonts w:ascii="Times New Roman" w:eastAsia="Times New Roman" w:hAnsi="Times New Roman"/>
            <w:sz w:val="20"/>
            <w:szCs w:val="20"/>
            <w:lang w:eastAsia="de-DE"/>
          </w:rPr>
          <w:delText>this study</w:delText>
        </w:r>
      </w:del>
      <w:del w:id="17" w:author="Josh Madin" w:date="2016-03-24T12:52:00Z">
        <w:r w:rsidR="00D350EC" w:rsidRPr="00CC30E1" w:rsidDel="004737F5">
          <w:rPr>
            <w:rFonts w:ascii="Times New Roman" w:eastAsia="Times New Roman" w:hAnsi="Times New Roman"/>
            <w:sz w:val="20"/>
            <w:szCs w:val="20"/>
            <w:lang w:eastAsia="de-DE"/>
          </w:rPr>
          <w:delText xml:space="preserve"> </w:delText>
        </w:r>
        <w:r w:rsidR="00866F64" w:rsidRPr="00CC30E1" w:rsidDel="004737F5">
          <w:rPr>
            <w:rFonts w:ascii="Times New Roman" w:eastAsia="Times New Roman" w:hAnsi="Times New Roman"/>
            <w:sz w:val="20"/>
            <w:szCs w:val="20"/>
            <w:lang w:eastAsia="de-DE"/>
          </w:rPr>
          <w:delText>quantified</w:delText>
        </w:r>
        <w:r w:rsidR="00D350EC" w:rsidRPr="00CC30E1" w:rsidDel="004737F5">
          <w:rPr>
            <w:rFonts w:ascii="Times New Roman" w:eastAsia="Times New Roman" w:hAnsi="Times New Roman"/>
            <w:sz w:val="20"/>
            <w:szCs w:val="20"/>
            <w:lang w:eastAsia="de-DE"/>
          </w:rPr>
          <w:delText xml:space="preserve"> the influence of seawater properties on </w:delText>
        </w:r>
        <w:r w:rsidR="00BA277E" w:rsidRPr="00CC30E1" w:rsidDel="004737F5">
          <w:rPr>
            <w:rFonts w:ascii="Times New Roman" w:eastAsia="Times New Roman" w:hAnsi="Times New Roman"/>
            <w:sz w:val="20"/>
            <w:szCs w:val="20"/>
            <w:lang w:eastAsia="de-DE"/>
          </w:rPr>
          <w:delText xml:space="preserve">coral </w:delText>
        </w:r>
        <w:r w:rsidR="00D350EC" w:rsidRPr="00CC30E1" w:rsidDel="004737F5">
          <w:rPr>
            <w:rFonts w:ascii="Times New Roman" w:eastAsia="Times New Roman" w:hAnsi="Times New Roman"/>
            <w:sz w:val="20"/>
            <w:szCs w:val="20"/>
            <w:lang w:eastAsia="de-DE"/>
          </w:rPr>
          <w:delText>fertilisation and larval survivorship probabilities</w:delText>
        </w:r>
      </w:del>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F</w:t>
      </w:r>
      <w:r w:rsidR="00D350EC" w:rsidRPr="00CC30E1">
        <w:rPr>
          <w:rFonts w:ascii="Times New Roman" w:eastAsia="Times New Roman" w:hAnsi="Times New Roman"/>
          <w:sz w:val="20"/>
          <w:szCs w:val="20"/>
          <w:lang w:eastAsia="de-DE"/>
        </w:rPr>
        <w:t xml:space="preserve">ertilisation success was </w:t>
      </w:r>
      <w:del w:id="18" w:author="Josh Madin" w:date="2016-03-24T12:54:00Z">
        <w:r w:rsidR="008B5C0E" w:rsidRPr="00CC30E1" w:rsidDel="004737F5">
          <w:rPr>
            <w:rFonts w:ascii="Times New Roman" w:eastAsia="Times New Roman" w:hAnsi="Times New Roman"/>
            <w:sz w:val="20"/>
            <w:szCs w:val="20"/>
            <w:lang w:eastAsia="de-DE"/>
          </w:rPr>
          <w:delText xml:space="preserve">highly </w:delText>
        </w:r>
      </w:del>
      <w:ins w:id="19" w:author="Josh Madin" w:date="2016-03-24T12:54:00Z">
        <w:r w:rsidR="004737F5">
          <w:rPr>
            <w:rFonts w:ascii="Times New Roman" w:eastAsia="Times New Roman" w:hAnsi="Times New Roman"/>
            <w:sz w:val="20"/>
            <w:szCs w:val="20"/>
            <w:lang w:eastAsia="de-DE"/>
          </w:rPr>
          <w:t>most</w:t>
        </w:r>
        <w:r w:rsidR="004737F5" w:rsidRPr="00CC30E1">
          <w:rPr>
            <w:rFonts w:ascii="Times New Roman" w:eastAsia="Times New Roman" w:hAnsi="Times New Roman"/>
            <w:sz w:val="20"/>
            <w:szCs w:val="20"/>
            <w:lang w:eastAsia="de-DE"/>
          </w:rPr>
          <w:t xml:space="preserve"> </w:t>
        </w:r>
      </w:ins>
      <w:r w:rsidR="0055745E" w:rsidRPr="00CC30E1">
        <w:rPr>
          <w:rFonts w:ascii="Times New Roman" w:eastAsia="Times New Roman" w:hAnsi="Times New Roman"/>
          <w:sz w:val="20"/>
          <w:szCs w:val="20"/>
          <w:lang w:eastAsia="de-DE"/>
        </w:rPr>
        <w:t>sensitive to</w:t>
      </w:r>
      <w:r w:rsidR="00D350EC" w:rsidRPr="00CC30E1">
        <w:rPr>
          <w:rFonts w:ascii="Times New Roman" w:eastAsia="Times New Roman" w:hAnsi="Times New Roman"/>
          <w:sz w:val="20"/>
          <w:szCs w:val="20"/>
          <w:lang w:eastAsia="de-DE"/>
        </w:rPr>
        <w:t xml:space="preserve"> </w:t>
      </w:r>
      <w:ins w:id="20" w:author="Rachael Maree Woods" w:date="2016-02-16T14:29:00Z">
        <w:r w:rsidR="000A3CCD" w:rsidRPr="00CC30E1">
          <w:rPr>
            <w:rFonts w:ascii="Times New Roman" w:eastAsia="Times New Roman" w:hAnsi="Times New Roman"/>
            <w:sz w:val="20"/>
            <w:szCs w:val="20"/>
            <w:lang w:eastAsia="de-DE"/>
          </w:rPr>
          <w:t xml:space="preserve">suspended sediment, copper, salinity, </w:t>
        </w:r>
      </w:ins>
      <w:ins w:id="21" w:author="Rachael Maree Woods" w:date="2016-02-17T10:12:00Z">
        <w:r w:rsidR="00DE3BDE" w:rsidRPr="00CC30E1">
          <w:rPr>
            <w:rFonts w:ascii="Times New Roman" w:eastAsia="Times New Roman" w:hAnsi="Times New Roman"/>
            <w:sz w:val="20"/>
            <w:szCs w:val="20"/>
            <w:lang w:eastAsia="de-DE"/>
          </w:rPr>
          <w:t>phosphate</w:t>
        </w:r>
      </w:ins>
      <w:ins w:id="22" w:author="Rachael Maree Woods" w:date="2016-02-16T14:29:00Z">
        <w:r w:rsidR="000A3CCD" w:rsidRPr="00CC30E1">
          <w:rPr>
            <w:rFonts w:ascii="Times New Roman" w:eastAsia="Times New Roman" w:hAnsi="Times New Roman"/>
            <w:sz w:val="20"/>
            <w:szCs w:val="20"/>
            <w:lang w:eastAsia="de-DE"/>
          </w:rPr>
          <w:t xml:space="preserve"> and ammonium.</w:t>
        </w:r>
      </w:ins>
      <w:del w:id="23" w:author="Rachael Maree Woods" w:date="2016-02-16T14:29:00Z">
        <w:r w:rsidR="00D350EC" w:rsidRPr="00CC30E1" w:rsidDel="000A3CCD">
          <w:rPr>
            <w:rFonts w:ascii="Times New Roman" w:eastAsia="Times New Roman" w:hAnsi="Times New Roman"/>
            <w:sz w:val="20"/>
            <w:szCs w:val="20"/>
            <w:lang w:eastAsia="de-DE"/>
          </w:rPr>
          <w:delText xml:space="preserve">salinity, copper, phosphorus and </w:delText>
        </w:r>
        <w:r w:rsidR="008B5C0E" w:rsidRPr="00CC30E1" w:rsidDel="000A3CCD">
          <w:rPr>
            <w:rFonts w:ascii="Times New Roman" w:eastAsia="Times New Roman" w:hAnsi="Times New Roman"/>
            <w:sz w:val="20"/>
            <w:szCs w:val="20"/>
            <w:lang w:eastAsia="de-DE"/>
          </w:rPr>
          <w:delText xml:space="preserve">suspended </w:delText>
        </w:r>
        <w:r w:rsidR="00D350EC" w:rsidRPr="00CC30E1" w:rsidDel="000A3CCD">
          <w:rPr>
            <w:rFonts w:ascii="Times New Roman" w:eastAsia="Times New Roman" w:hAnsi="Times New Roman"/>
            <w:sz w:val="20"/>
            <w:szCs w:val="20"/>
            <w:lang w:eastAsia="de-DE"/>
          </w:rPr>
          <w:delText>sediment</w:delText>
        </w:r>
        <w:r w:rsidR="00866F64" w:rsidRPr="00CC30E1" w:rsidDel="000A3CCD">
          <w:rPr>
            <w:rFonts w:ascii="Times New Roman" w:eastAsia="Times New Roman" w:hAnsi="Times New Roman"/>
            <w:sz w:val="20"/>
            <w:szCs w:val="20"/>
            <w:lang w:eastAsia="de-DE"/>
          </w:rPr>
          <w:delText>.</w:delText>
        </w:r>
      </w:del>
      <w:r w:rsidR="00866F64" w:rsidRPr="00CC30E1">
        <w:rPr>
          <w:rFonts w:ascii="Times New Roman" w:eastAsia="Times New Roman" w:hAnsi="Times New Roman"/>
          <w:sz w:val="20"/>
          <w:szCs w:val="20"/>
          <w:lang w:eastAsia="de-DE"/>
        </w:rPr>
        <w:t xml:space="preserve">  L</w:t>
      </w:r>
      <w:r w:rsidR="00D350EC" w:rsidRPr="00CC30E1">
        <w:rPr>
          <w:rFonts w:ascii="Times New Roman" w:eastAsia="Times New Roman" w:hAnsi="Times New Roman"/>
          <w:sz w:val="20"/>
          <w:szCs w:val="20"/>
          <w:lang w:eastAsia="de-DE"/>
        </w:rPr>
        <w:t xml:space="preserve">arval survivorship was </w:t>
      </w:r>
      <w:r w:rsidR="00E51091" w:rsidRPr="00CC30E1">
        <w:rPr>
          <w:rFonts w:ascii="Times New Roman" w:eastAsia="Times New Roman" w:hAnsi="Times New Roman"/>
          <w:sz w:val="20"/>
          <w:szCs w:val="20"/>
          <w:lang w:eastAsia="de-DE"/>
        </w:rPr>
        <w:t xml:space="preserve">sensitive to </w:t>
      </w:r>
      <w:r w:rsidR="00D350EC" w:rsidRPr="00CC30E1">
        <w:rPr>
          <w:rFonts w:ascii="Times New Roman" w:eastAsia="Times New Roman" w:hAnsi="Times New Roman"/>
          <w:sz w:val="20"/>
          <w:szCs w:val="20"/>
          <w:lang w:eastAsia="de-DE"/>
        </w:rPr>
        <w:t xml:space="preserve">copper, lead and </w:t>
      </w:r>
      <w:del w:id="24" w:author="Rachael Maree Woods" w:date="2016-02-16T14:30:00Z">
        <w:r w:rsidR="00D350EC" w:rsidRPr="00CC30E1" w:rsidDel="000A3CCD">
          <w:rPr>
            <w:rFonts w:ascii="Times New Roman" w:eastAsia="Times New Roman" w:hAnsi="Times New Roman"/>
            <w:sz w:val="20"/>
            <w:szCs w:val="20"/>
            <w:lang w:eastAsia="de-DE"/>
          </w:rPr>
          <w:delText>temperature</w:delText>
        </w:r>
      </w:del>
      <w:ins w:id="25" w:author="Rachael Maree Woods" w:date="2016-02-16T14:30:00Z">
        <w:r w:rsidR="000A3CCD" w:rsidRPr="00CC30E1">
          <w:rPr>
            <w:rFonts w:ascii="Times New Roman" w:eastAsia="Times New Roman" w:hAnsi="Times New Roman"/>
            <w:sz w:val="20"/>
            <w:szCs w:val="20"/>
            <w:lang w:eastAsia="de-DE"/>
          </w:rPr>
          <w:t>salinity</w:t>
        </w:r>
      </w:ins>
      <w:r w:rsidR="00D350EC" w:rsidRPr="00CC30E1">
        <w:rPr>
          <w:rFonts w:ascii="Times New Roman" w:eastAsia="Times New Roman" w:hAnsi="Times New Roman"/>
          <w:sz w:val="20"/>
          <w:szCs w:val="20"/>
          <w:lang w:eastAsia="de-DE"/>
        </w:rPr>
        <w:t xml:space="preserve">. </w:t>
      </w:r>
      <w:r w:rsidR="00866F64" w:rsidRPr="00CC30E1">
        <w:rPr>
          <w:rFonts w:ascii="Times New Roman" w:eastAsia="Times New Roman" w:hAnsi="Times New Roman"/>
          <w:sz w:val="20"/>
          <w:szCs w:val="20"/>
          <w:lang w:eastAsia="de-DE"/>
        </w:rPr>
        <w:t>A combined model was developed that estimated the joint probability of</w:t>
      </w:r>
      <w:r w:rsidR="00D350EC" w:rsidRPr="00CC30E1">
        <w:rPr>
          <w:rFonts w:ascii="Times New Roman" w:eastAsia="Times New Roman" w:hAnsi="Times New Roman"/>
          <w:sz w:val="20"/>
          <w:szCs w:val="20"/>
          <w:lang w:eastAsia="de-DE"/>
        </w:rPr>
        <w:t xml:space="preserve"> both fertilisation and larval survivorship in seawater with different chemical and physical </w:t>
      </w:r>
      <w:r w:rsidR="00196F2F" w:rsidRPr="00CC30E1">
        <w:rPr>
          <w:rFonts w:ascii="Times New Roman" w:eastAsia="Times New Roman" w:hAnsi="Times New Roman"/>
          <w:sz w:val="20"/>
          <w:szCs w:val="20"/>
          <w:lang w:eastAsia="de-DE"/>
        </w:rPr>
        <w:t xml:space="preserve">properties. </w:t>
      </w:r>
      <w:del w:id="26" w:author="Rachael Maree Woods" w:date="2016-03-22T08:19:00Z">
        <w:r w:rsidR="00196F2F" w:rsidRPr="00CC30E1" w:rsidDel="007B765C">
          <w:rPr>
            <w:rFonts w:ascii="Times New Roman" w:eastAsia="Times New Roman" w:hAnsi="Times New Roman"/>
            <w:sz w:val="20"/>
            <w:szCs w:val="20"/>
            <w:lang w:eastAsia="de-DE"/>
          </w:rPr>
          <w:delText>This model was able to determine the likelihood of larvae surviving through each stage of development to settlement competency</w:delText>
        </w:r>
      </w:del>
      <w:del w:id="27" w:author="Josh Madin" w:date="2016-03-24T12:54:00Z">
        <w:r w:rsidR="007B765C" w:rsidDel="004737F5">
          <w:rPr>
            <w:rFonts w:ascii="Times New Roman" w:eastAsia="Times New Roman" w:hAnsi="Times New Roman"/>
            <w:sz w:val="20"/>
            <w:szCs w:val="20"/>
            <w:lang w:eastAsia="de-DE"/>
          </w:rPr>
          <w:delText xml:space="preserve"> </w:delText>
        </w:r>
      </w:del>
      <w:r w:rsidR="007B765C">
        <w:rPr>
          <w:rFonts w:ascii="Times New Roman" w:eastAsia="Times New Roman" w:hAnsi="Times New Roman"/>
          <w:sz w:val="20"/>
          <w:szCs w:val="20"/>
          <w:lang w:eastAsia="de-DE"/>
        </w:rPr>
        <w:t xml:space="preserve">We demonstrated the combined model using water samples </w:t>
      </w:r>
      <w:r w:rsidR="007B765C" w:rsidRPr="00CC30E1">
        <w:rPr>
          <w:rFonts w:ascii="Times New Roman" w:eastAsia="Times New Roman" w:hAnsi="Times New Roman"/>
          <w:sz w:val="20"/>
          <w:szCs w:val="20"/>
          <w:lang w:eastAsia="de-DE"/>
        </w:rPr>
        <w:t>from Sydney and Lizard Island in Australia</w:t>
      </w:r>
      <w:ins w:id="28" w:author="Rachael Maree Woods" w:date="2016-03-25T09:35:00Z">
        <w:r w:rsidR="00220722">
          <w:rPr>
            <w:rFonts w:ascii="Times New Roman" w:eastAsia="Times New Roman" w:hAnsi="Times New Roman"/>
            <w:sz w:val="20"/>
            <w:szCs w:val="20"/>
            <w:lang w:eastAsia="de-DE"/>
          </w:rPr>
          <w:t>,</w:t>
        </w:r>
      </w:ins>
      <w:r w:rsidR="007B765C">
        <w:rPr>
          <w:rFonts w:ascii="Times New Roman" w:eastAsia="Times New Roman" w:hAnsi="Times New Roman"/>
          <w:sz w:val="20"/>
          <w:szCs w:val="20"/>
          <w:lang w:eastAsia="de-DE"/>
        </w:rPr>
        <w:t xml:space="preserve"> to estimate the likelihood of larvae surviving through </w:t>
      </w:r>
      <w:del w:id="29" w:author="Josh Madin" w:date="2016-03-24T12:55:00Z">
        <w:r w:rsidR="007B765C" w:rsidDel="004737F5">
          <w:rPr>
            <w:rFonts w:ascii="Times New Roman" w:eastAsia="Times New Roman" w:hAnsi="Times New Roman"/>
            <w:sz w:val="20"/>
            <w:szCs w:val="20"/>
            <w:lang w:eastAsia="de-DE"/>
          </w:rPr>
          <w:delText xml:space="preserve">each </w:delText>
        </w:r>
      </w:del>
      <w:ins w:id="30" w:author="Josh Madin" w:date="2016-03-24T12:55:00Z">
        <w:r w:rsidR="004737F5">
          <w:rPr>
            <w:rFonts w:ascii="Times New Roman" w:eastAsia="Times New Roman" w:hAnsi="Times New Roman"/>
            <w:sz w:val="20"/>
            <w:szCs w:val="20"/>
            <w:lang w:eastAsia="de-DE"/>
          </w:rPr>
          <w:t xml:space="preserve">both </w:t>
        </w:r>
      </w:ins>
      <w:r w:rsidR="007B765C">
        <w:rPr>
          <w:rFonts w:ascii="Times New Roman" w:eastAsia="Times New Roman" w:hAnsi="Times New Roman"/>
          <w:sz w:val="20"/>
          <w:szCs w:val="20"/>
          <w:lang w:eastAsia="de-DE"/>
        </w:rPr>
        <w:t>stage</w:t>
      </w:r>
      <w:ins w:id="31" w:author="Josh Madin" w:date="2016-03-24T12:55:00Z">
        <w:r w:rsidR="004737F5">
          <w:rPr>
            <w:rFonts w:ascii="Times New Roman" w:eastAsia="Times New Roman" w:hAnsi="Times New Roman"/>
            <w:sz w:val="20"/>
            <w:szCs w:val="20"/>
            <w:lang w:eastAsia="de-DE"/>
          </w:rPr>
          <w:t>s</w:t>
        </w:r>
      </w:ins>
      <w:r w:rsidR="007B765C">
        <w:rPr>
          <w:rFonts w:ascii="Times New Roman" w:eastAsia="Times New Roman" w:hAnsi="Times New Roman"/>
          <w:sz w:val="20"/>
          <w:szCs w:val="20"/>
          <w:lang w:eastAsia="de-DE"/>
        </w:rPr>
        <w:t xml:space="preserve"> of development to settlement competency.</w:t>
      </w:r>
      <w:r w:rsidR="00196F2F" w:rsidRPr="00CC30E1">
        <w:rPr>
          <w:rFonts w:ascii="Times New Roman" w:eastAsia="Times New Roman" w:hAnsi="Times New Roman"/>
          <w:sz w:val="20"/>
          <w:szCs w:val="20"/>
          <w:lang w:eastAsia="de-DE"/>
        </w:rPr>
        <w:t xml:space="preserve"> </w:t>
      </w:r>
      <w:del w:id="32" w:author="Rachael Maree Woods" w:date="2016-02-16T14:31:00Z">
        <w:r w:rsidR="00196F2F" w:rsidRPr="00CC30E1" w:rsidDel="000A3CCD">
          <w:rPr>
            <w:rFonts w:ascii="Times New Roman" w:eastAsia="Times New Roman" w:hAnsi="Times New Roman"/>
            <w:sz w:val="20"/>
            <w:szCs w:val="20"/>
            <w:lang w:eastAsia="de-DE"/>
          </w:rPr>
          <w:delText>The</w:delText>
        </w:r>
        <w:r w:rsidR="00866F64" w:rsidRPr="00CC30E1" w:rsidDel="000A3CCD">
          <w:rPr>
            <w:rFonts w:ascii="Times New Roman" w:eastAsia="Times New Roman" w:hAnsi="Times New Roman"/>
            <w:sz w:val="20"/>
            <w:szCs w:val="20"/>
            <w:lang w:eastAsia="de-DE"/>
          </w:rPr>
          <w:delText xml:space="preserve"> </w:delText>
        </w:r>
      </w:del>
      <w:ins w:id="33" w:author="Rachael Maree Woods" w:date="2016-02-16T14:31:00Z">
        <w:del w:id="34" w:author="Josh Madin" w:date="2016-03-24T12:55:00Z">
          <w:r w:rsidR="000A3CCD" w:rsidRPr="00CC30E1" w:rsidDel="004737F5">
            <w:rPr>
              <w:rFonts w:ascii="Times New Roman" w:eastAsia="Times New Roman" w:hAnsi="Times New Roman"/>
              <w:sz w:val="20"/>
              <w:szCs w:val="20"/>
              <w:lang w:eastAsia="de-DE"/>
            </w:rPr>
            <w:delText>This</w:delText>
          </w:r>
        </w:del>
      </w:ins>
      <w:ins w:id="35" w:author="Josh Madin" w:date="2016-03-24T12:55:00Z">
        <w:r w:rsidR="004737F5">
          <w:rPr>
            <w:rFonts w:ascii="Times New Roman" w:eastAsia="Times New Roman" w:hAnsi="Times New Roman"/>
            <w:sz w:val="20"/>
            <w:szCs w:val="20"/>
            <w:lang w:eastAsia="de-DE"/>
          </w:rPr>
          <w:t>Our</w:t>
        </w:r>
      </w:ins>
      <w:ins w:id="36" w:author="Rachael Maree Woods" w:date="2016-02-16T14:31:00Z">
        <w:r w:rsidR="000A3CCD" w:rsidRPr="00CC30E1">
          <w:rPr>
            <w:rFonts w:ascii="Times New Roman" w:eastAsia="Times New Roman" w:hAnsi="Times New Roman"/>
            <w:sz w:val="20"/>
            <w:szCs w:val="20"/>
            <w:lang w:eastAsia="de-DE"/>
          </w:rPr>
          <w:t xml:space="preserve"> </w:t>
        </w:r>
      </w:ins>
      <w:r w:rsidR="00866F64" w:rsidRPr="00CC30E1">
        <w:rPr>
          <w:rFonts w:ascii="Times New Roman" w:eastAsia="Times New Roman" w:hAnsi="Times New Roman"/>
          <w:sz w:val="20"/>
          <w:szCs w:val="20"/>
          <w:lang w:eastAsia="de-DE"/>
        </w:rPr>
        <w:t xml:space="preserve">combined </w:t>
      </w:r>
      <w:r w:rsidR="00D350EC" w:rsidRPr="00CC30E1">
        <w:rPr>
          <w:rFonts w:ascii="Times New Roman" w:eastAsia="Times New Roman" w:hAnsi="Times New Roman"/>
          <w:sz w:val="20"/>
          <w:szCs w:val="20"/>
          <w:lang w:eastAsia="de-DE"/>
        </w:rPr>
        <w:t xml:space="preserve">model </w:t>
      </w:r>
      <w:r w:rsidR="003D6791" w:rsidRPr="00CC30E1">
        <w:rPr>
          <w:rFonts w:ascii="Times New Roman" w:eastAsia="Times New Roman" w:hAnsi="Times New Roman"/>
          <w:sz w:val="20"/>
          <w:szCs w:val="20"/>
          <w:lang w:eastAsia="de-DE"/>
        </w:rPr>
        <w:t>could</w:t>
      </w:r>
      <w:r w:rsidR="00D350EC" w:rsidRPr="00CC30E1">
        <w:rPr>
          <w:rFonts w:ascii="Times New Roman" w:eastAsia="Times New Roman" w:hAnsi="Times New Roman"/>
          <w:sz w:val="20"/>
          <w:szCs w:val="20"/>
          <w:lang w:eastAsia="de-DE"/>
        </w:rPr>
        <w:t xml:space="preserve"> therefore be used </w:t>
      </w:r>
      <w:r w:rsidR="008B5C0E" w:rsidRPr="00CC30E1">
        <w:rPr>
          <w:rFonts w:ascii="Times New Roman" w:eastAsia="Times New Roman" w:hAnsi="Times New Roman"/>
          <w:sz w:val="20"/>
          <w:szCs w:val="20"/>
          <w:lang w:eastAsia="de-DE"/>
        </w:rPr>
        <w:t xml:space="preserve">to </w:t>
      </w:r>
      <w:r w:rsidR="00D350EC" w:rsidRPr="00CC30E1">
        <w:rPr>
          <w:rFonts w:ascii="Times New Roman" w:eastAsia="Times New Roman" w:hAnsi="Times New Roman"/>
          <w:sz w:val="20"/>
          <w:szCs w:val="20"/>
          <w:lang w:eastAsia="de-DE"/>
        </w:rPr>
        <w:t>recommend targets for water quality in coastal waterways</w:t>
      </w:r>
      <w:ins w:id="37" w:author="Rachael Maree Woods" w:date="2016-02-16T14:32:00Z">
        <w:r w:rsidR="000A3CCD" w:rsidRPr="00CC30E1">
          <w:rPr>
            <w:rFonts w:ascii="Times New Roman" w:eastAsia="Times New Roman" w:hAnsi="Times New Roman"/>
            <w:sz w:val="20"/>
            <w:szCs w:val="20"/>
            <w:lang w:eastAsia="de-DE"/>
          </w:rPr>
          <w:t xml:space="preserve"> as well as aid in predicting the potential for species to expand their geographical range in response to climate change.</w:t>
        </w:r>
      </w:ins>
      <w:del w:id="38" w:author="Rachael Maree Woods" w:date="2016-02-16T14:32:00Z">
        <w:r w:rsidR="001F37B4" w:rsidRPr="00CC30E1" w:rsidDel="000A3CCD">
          <w:rPr>
            <w:rFonts w:ascii="Times New Roman" w:eastAsia="Times New Roman" w:hAnsi="Times New Roman"/>
            <w:sz w:val="20"/>
            <w:szCs w:val="20"/>
            <w:lang w:eastAsia="de-DE"/>
          </w:rPr>
          <w:delText>,</w:delText>
        </w:r>
        <w:r w:rsidR="00196F2F" w:rsidRPr="00CC30E1" w:rsidDel="000A3CCD">
          <w:rPr>
            <w:rFonts w:ascii="Times New Roman" w:eastAsia="Times New Roman" w:hAnsi="Times New Roman"/>
            <w:sz w:val="20"/>
            <w:szCs w:val="20"/>
            <w:lang w:eastAsia="de-DE"/>
          </w:rPr>
          <w:delText xml:space="preserve"> particularly the occurrences of sediment and </w:delText>
        </w:r>
        <w:r w:rsidR="009E7E3F" w:rsidRPr="00CC30E1" w:rsidDel="000A3CCD">
          <w:rPr>
            <w:rFonts w:ascii="Times New Roman" w:eastAsia="Times New Roman" w:hAnsi="Times New Roman"/>
            <w:sz w:val="20"/>
            <w:szCs w:val="20"/>
            <w:lang w:eastAsia="de-DE"/>
          </w:rPr>
          <w:delText xml:space="preserve">pollutants </w:delText>
        </w:r>
        <w:r w:rsidR="00196F2F" w:rsidRPr="00CC30E1" w:rsidDel="000A3CCD">
          <w:rPr>
            <w:rFonts w:ascii="Times New Roman" w:eastAsia="Times New Roman" w:hAnsi="Times New Roman"/>
            <w:sz w:val="20"/>
            <w:szCs w:val="20"/>
            <w:lang w:eastAsia="de-DE"/>
          </w:rPr>
          <w:delText>which can be easily monitored</w:delText>
        </w:r>
        <w:r w:rsidR="00D350EC" w:rsidRPr="00CC30E1" w:rsidDel="000A3CCD">
          <w:rPr>
            <w:rFonts w:ascii="Times New Roman" w:eastAsia="Times New Roman" w:hAnsi="Times New Roman"/>
            <w:sz w:val="20"/>
            <w:szCs w:val="20"/>
            <w:lang w:eastAsia="de-DE"/>
          </w:rPr>
          <w:delText>.</w:delText>
        </w:r>
      </w:del>
      <w:r w:rsidR="00D350EC" w:rsidRPr="00CC30E1">
        <w:rPr>
          <w:rFonts w:ascii="Times New Roman" w:eastAsia="Times New Roman" w:hAnsi="Times New Roman"/>
          <w:sz w:val="20"/>
          <w:szCs w:val="20"/>
          <w:lang w:eastAsia="de-DE"/>
        </w:rPr>
        <w:t xml:space="preserve"> </w:t>
      </w:r>
    </w:p>
    <w:p w14:paraId="27E4604F" w14:textId="77777777" w:rsidR="000A3CCD" w:rsidRPr="00CC30E1" w:rsidRDefault="000A3CCD" w:rsidP="009219E1">
      <w:pPr>
        <w:pStyle w:val="NoSpacing"/>
        <w:spacing w:line="480" w:lineRule="auto"/>
        <w:rPr>
          <w:rFonts w:ascii="Times New Roman" w:eastAsia="Times New Roman" w:hAnsi="Times New Roman"/>
          <w:sz w:val="20"/>
          <w:szCs w:val="20"/>
          <w:lang w:eastAsia="de-DE"/>
        </w:rPr>
      </w:pPr>
    </w:p>
    <w:p w14:paraId="0623B33D" w14:textId="77777777" w:rsidR="00D350EC" w:rsidRPr="00CC30E1" w:rsidRDefault="00D350EC" w:rsidP="009219E1">
      <w:pPr>
        <w:pStyle w:val="keywords"/>
        <w:spacing w:line="480" w:lineRule="auto"/>
        <w:rPr>
          <w:lang w:val="en-AU"/>
        </w:rPr>
      </w:pPr>
      <w:r w:rsidRPr="00CC30E1">
        <w:rPr>
          <w:lang w:val="en-AU"/>
        </w:rPr>
        <w:t>KEYWORDS. Meta-analysis, early life history stage, coral reef</w:t>
      </w:r>
      <w:r w:rsidR="008B1209" w:rsidRPr="00CC30E1">
        <w:rPr>
          <w:lang w:val="en-AU"/>
        </w:rPr>
        <w:t>, coral larvae</w:t>
      </w:r>
    </w:p>
    <w:p w14:paraId="229FD366" w14:textId="77777777" w:rsidR="008A2494" w:rsidRPr="00CC30E1" w:rsidRDefault="008A2494" w:rsidP="009219E1">
      <w:pPr>
        <w:overflowPunct/>
        <w:autoSpaceDE/>
        <w:autoSpaceDN/>
        <w:adjustRightInd/>
        <w:spacing w:line="480" w:lineRule="auto"/>
        <w:textAlignment w:val="auto"/>
        <w:rPr>
          <w:lang w:val="en-AU"/>
        </w:rPr>
      </w:pPr>
    </w:p>
    <w:p w14:paraId="687DB849" w14:textId="77777777" w:rsidR="00B21654" w:rsidRPr="00CC30E1" w:rsidRDefault="001E02C1" w:rsidP="009219E1">
      <w:pPr>
        <w:pStyle w:val="heading10"/>
        <w:spacing w:line="480" w:lineRule="auto"/>
        <w:rPr>
          <w:rFonts w:ascii="Times New Roman" w:hAnsi="Times New Roman"/>
          <w:lang w:val="en-AU"/>
        </w:rPr>
      </w:pPr>
      <w:commentRangeStart w:id="39"/>
      <w:r w:rsidRPr="00CC30E1">
        <w:rPr>
          <w:rFonts w:ascii="Times New Roman" w:hAnsi="Times New Roman"/>
          <w:lang w:val="en-AU"/>
        </w:rPr>
        <w:t>I</w:t>
      </w:r>
      <w:r w:rsidR="00B21654" w:rsidRPr="00CC30E1">
        <w:rPr>
          <w:rFonts w:ascii="Times New Roman" w:hAnsi="Times New Roman"/>
          <w:lang w:val="en-AU"/>
        </w:rPr>
        <w:t>ntroduction</w:t>
      </w:r>
      <w:commentRangeEnd w:id="39"/>
      <w:r w:rsidR="009D2D82" w:rsidRPr="00CC30E1">
        <w:rPr>
          <w:rStyle w:val="CommentReference"/>
          <w:rFonts w:ascii="Times New Roman" w:hAnsi="Times New Roman"/>
          <w:b w:val="0"/>
          <w:lang w:val="en-AU"/>
          <w:rPrChange w:id="40" w:author="Rachael Maree Woods" w:date="2016-03-16T14:26:00Z">
            <w:rPr>
              <w:rStyle w:val="CommentReference"/>
              <w:rFonts w:ascii="Times New Roman" w:hAnsi="Times New Roman"/>
              <w:b w:val="0"/>
            </w:rPr>
          </w:rPrChange>
        </w:rPr>
        <w:commentReference w:id="39"/>
      </w:r>
    </w:p>
    <w:p w14:paraId="3A13A641" w14:textId="0B24CF27" w:rsidR="009604BC" w:rsidRPr="00CC30E1" w:rsidRDefault="009604BC" w:rsidP="009219E1">
      <w:pPr>
        <w:spacing w:line="480" w:lineRule="auto"/>
        <w:rPr>
          <w:lang w:val="en-AU"/>
        </w:rPr>
      </w:pPr>
      <w:commentRangeStart w:id="41"/>
      <w:r w:rsidRPr="00CC30E1">
        <w:rPr>
          <w:lang w:val="en-AU"/>
        </w:rPr>
        <w:t>Anthropogenic</w:t>
      </w:r>
      <w:commentRangeEnd w:id="41"/>
      <w:r w:rsidR="00CF7795" w:rsidRPr="00CC30E1">
        <w:rPr>
          <w:rStyle w:val="CommentReference"/>
          <w:lang w:val="en-AU"/>
          <w:rPrChange w:id="42" w:author="Rachael Maree Woods" w:date="2016-03-16T14:26:00Z">
            <w:rPr>
              <w:rStyle w:val="CommentReference"/>
            </w:rPr>
          </w:rPrChange>
        </w:rPr>
        <w:commentReference w:id="41"/>
      </w:r>
      <w:r w:rsidRPr="00CC30E1">
        <w:rPr>
          <w:lang w:val="en-AU"/>
        </w:rPr>
        <w:t xml:space="preserve"> </w:t>
      </w:r>
      <w:r w:rsidR="002635BD" w:rsidRPr="00CC30E1">
        <w:rPr>
          <w:lang w:val="en-AU"/>
        </w:rPr>
        <w:t xml:space="preserve">environmental </w:t>
      </w:r>
      <w:r w:rsidRPr="00CC30E1">
        <w:rPr>
          <w:lang w:val="en-AU"/>
        </w:rPr>
        <w:t xml:space="preserve">impacts such as waterway pollution and the indirect effects of climate change </w:t>
      </w:r>
      <w:r w:rsidR="002635BD" w:rsidRPr="00CC30E1">
        <w:rPr>
          <w:lang w:val="en-AU"/>
        </w:rPr>
        <w:t>are</w:t>
      </w:r>
      <w:r w:rsidRPr="00CC30E1">
        <w:rPr>
          <w:lang w:val="en-AU"/>
        </w:rPr>
        <w:t xml:space="preserve"> negati</w:t>
      </w:r>
      <w:r w:rsidR="00D1422A" w:rsidRPr="00CC30E1">
        <w:rPr>
          <w:lang w:val="en-AU"/>
        </w:rPr>
        <w:t xml:space="preserve">vely affecting marine organisms </w:t>
      </w:r>
      <w:r w:rsidR="006B2A4C" w:rsidRPr="00492DC6">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 </w:instrText>
      </w:r>
      <w:r w:rsidR="006B2A4C" w:rsidRPr="007B765C">
        <w:rPr>
          <w:lang w:val="en-AU"/>
        </w:rPr>
        <w:fldChar w:fldCharType="begin">
          <w:fldData xml:space="preserve">PEVuZE5vdGU+PENpdGU+PEF1dGhvcj5UaWxtYW48L0F1dGhvcj48WWVhcj4yMDAxPC9ZZWFyPjxS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</w:fldData>
        </w:fldChar>
      </w:r>
      <w:r w:rsidR="00F04B20"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43" w:author="Rachael Maree Woods" w:date="2016-03-16T14:26:00Z">
            <w:rPr/>
          </w:rPrChange>
        </w:rPr>
        <w:instrText xml:space="preserve"> HYPERLINK \l "_ENREF_64" \o "Tilman, 2001 #59" </w:instrText>
      </w:r>
      <w:r w:rsidR="00E71073" w:rsidRPr="00492DC6">
        <w:rPr>
          <w:lang w:val="en-AU"/>
        </w:rPr>
        <w:fldChar w:fldCharType="separate"/>
      </w:r>
      <w:r w:rsidR="00196F2F" w:rsidRPr="00CC30E1">
        <w:rPr>
          <w:lang w:val="en-AU"/>
        </w:rPr>
        <w:t>Tilman and Lehman 2001</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44" w:author="Rachael Maree Woods" w:date="2016-03-16T14:26:00Z">
            <w:rPr/>
          </w:rPrChange>
        </w:rPr>
        <w:instrText xml:space="preserve"> HYPERLINK \l "_ENREF_30" \o "Harley, 2006 #41" </w:instrText>
      </w:r>
      <w:r w:rsidR="00E71073" w:rsidRPr="00492DC6">
        <w:rPr>
          <w:lang w:val="en-AU"/>
        </w:rPr>
        <w:fldChar w:fldCharType="separate"/>
      </w:r>
      <w:r w:rsidR="00196F2F" w:rsidRPr="00CC30E1">
        <w:rPr>
          <w:lang w:val="en-AU"/>
        </w:rPr>
        <w:t>Harley et al. 2006</w:t>
      </w:r>
      <w:r w:rsidR="00E71073" w:rsidRPr="00492DC6">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45" w:author="Rachael Maree Woods" w:date="2016-03-16T14:26:00Z">
            <w:rPr/>
          </w:rPrChange>
        </w:rPr>
        <w:instrText xml:space="preserve"> HYPERLINK \l "_ENREF_28" \o "Halpern, 2008 #40" </w:instrText>
      </w:r>
      <w:r w:rsidR="00E71073" w:rsidRPr="00492DC6">
        <w:rPr>
          <w:lang w:val="en-AU"/>
        </w:rPr>
        <w:fldChar w:fldCharType="separate"/>
      </w:r>
      <w:r w:rsidR="00196F2F" w:rsidRPr="00CC30E1">
        <w:rPr>
          <w:lang w:val="en-AU"/>
        </w:rPr>
        <w:t>Halpern et al. 2008</w:t>
      </w:r>
      <w:r w:rsidR="00E71073" w:rsidRPr="00492DC6">
        <w:rPr>
          <w:lang w:val="en-AU"/>
        </w:rPr>
        <w:fldChar w:fldCharType="end"/>
      </w:r>
      <w:r w:rsidR="00F04B20" w:rsidRPr="00CC30E1">
        <w:rPr>
          <w:lang w:val="en-AU"/>
        </w:rPr>
        <w:t>)</w:t>
      </w:r>
      <w:r w:rsidR="006B2A4C" w:rsidRPr="00492DC6">
        <w:rPr>
          <w:lang w:val="en-AU"/>
        </w:rPr>
        <w:fldChar w:fldCharType="end"/>
      </w:r>
      <w:r w:rsidR="00D1422A" w:rsidRPr="00CC30E1">
        <w:rPr>
          <w:lang w:val="en-AU"/>
        </w:rPr>
        <w:t xml:space="preserve">. </w:t>
      </w:r>
      <w:r w:rsidRPr="00CC30E1">
        <w:rPr>
          <w:lang w:val="en-AU"/>
        </w:rPr>
        <w:t>Run-off from agricultura</w:t>
      </w:r>
      <w:r w:rsidR="005A6115" w:rsidRPr="00CC30E1">
        <w:rPr>
          <w:lang w:val="en-AU"/>
        </w:rPr>
        <w:t>l activities increases</w:t>
      </w:r>
      <w:r w:rsidRPr="00CC30E1">
        <w:rPr>
          <w:lang w:val="en-AU"/>
        </w:rPr>
        <w:t xml:space="preserve"> </w:t>
      </w:r>
      <w:commentRangeStart w:id="46"/>
      <w:del w:id="47" w:author="Rachael Maree Woods" w:date="2016-03-02T09:41:00Z">
        <w:r w:rsidRPr="00CC30E1" w:rsidDel="00506AAF">
          <w:rPr>
            <w:lang w:val="en-AU"/>
          </w:rPr>
          <w:delText xml:space="preserve">eutrophication </w:delText>
        </w:r>
      </w:del>
      <w:commentRangeEnd w:id="46"/>
      <w:ins w:id="48" w:author="Rachael Maree Woods" w:date="2016-03-02T09:41:00Z">
        <w:r w:rsidR="00506AAF" w:rsidRPr="00CC30E1">
          <w:rPr>
            <w:lang w:val="en-AU"/>
          </w:rPr>
          <w:t xml:space="preserve">pollution </w:t>
        </w:r>
      </w:ins>
      <w:r w:rsidR="00FF776F" w:rsidRPr="00CC30E1">
        <w:rPr>
          <w:rStyle w:val="CommentReference"/>
          <w:lang w:val="en-AU"/>
          <w:rPrChange w:id="49" w:author="Rachael Maree Woods" w:date="2016-03-16T14:26:00Z">
            <w:rPr>
              <w:rStyle w:val="CommentReference"/>
            </w:rPr>
          </w:rPrChange>
        </w:rPr>
        <w:commentReference w:id="46"/>
      </w:r>
      <w:r w:rsidRPr="00CC30E1">
        <w:rPr>
          <w:lang w:val="en-AU"/>
        </w:rPr>
        <w:t>in th</w:t>
      </w:r>
      <w:r w:rsidR="00521ACB" w:rsidRPr="00CC30E1">
        <w:rPr>
          <w:lang w:val="en-AU"/>
        </w:rPr>
        <w:t xml:space="preserve">e form of nitrogen and </w:t>
      </w:r>
      <w:ins w:id="50" w:author="Rachael Maree Woods" w:date="2016-02-17T10:12:00Z">
        <w:r w:rsidR="00DE3BDE" w:rsidRPr="00CC30E1">
          <w:rPr>
            <w:lang w:val="en-AU"/>
          </w:rPr>
          <w:t xml:space="preserve">phosphate </w:t>
        </w:r>
      </w:ins>
      <w:del w:id="51" w:author="Rachael Maree Woods" w:date="2016-02-17T10:12:00Z">
        <w:r w:rsidR="00521ACB" w:rsidRPr="00CC30E1" w:rsidDel="00DE3BDE">
          <w:rPr>
            <w:lang w:val="en-AU"/>
          </w:rPr>
          <w:delText>phosphor</w:delText>
        </w:r>
        <w:r w:rsidRPr="00CC30E1" w:rsidDel="00DE3BDE">
          <w:rPr>
            <w:lang w:val="en-AU"/>
          </w:rPr>
          <w:delText>us</w:delText>
        </w:r>
        <w:r w:rsidR="00044CC1" w:rsidRPr="00CC30E1" w:rsidDel="00DE3BDE">
          <w:rPr>
            <w:lang w:val="en-AU"/>
          </w:rPr>
          <w:delText xml:space="preserve"> </w:delText>
        </w:r>
      </w:del>
      <w:r w:rsidR="006B2A4C" w:rsidRPr="00492DC6">
        <w:rPr>
          <w:lang w:val="en-AU"/>
        </w:rPr>
        <w:fldChar w:fldCharType="begin"/>
      </w:r>
      <w:r w:rsidR="00F04B20"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6B2A4C" w:rsidRPr="00492DC6">
        <w:rPr>
          <w:lang w:val="en-AU"/>
        </w:rPr>
        <w:fldChar w:fldCharType="separate"/>
      </w:r>
      <w:r w:rsidR="00F04B20" w:rsidRPr="00CC30E1">
        <w:rPr>
          <w:lang w:val="en-AU"/>
        </w:rPr>
        <w:t>(</w:t>
      </w:r>
      <w:r w:rsidR="00E71073" w:rsidRPr="00492DC6">
        <w:rPr>
          <w:lang w:val="en-AU"/>
        </w:rPr>
        <w:fldChar w:fldCharType="begin"/>
      </w:r>
      <w:r w:rsidR="00E71073" w:rsidRPr="00CC30E1">
        <w:rPr>
          <w:lang w:val="en-AU"/>
          <w:rPrChange w:id="52" w:author="Rachael Maree Woods" w:date="2016-03-16T14:26:00Z">
            <w:rPr/>
          </w:rPrChange>
        </w:rPr>
        <w:instrText xml:space="preserve"> HYPERLINK \l "_ENREF_17" \o "De-Bashan, 2004 #16" </w:instrText>
      </w:r>
      <w:r w:rsidR="00E71073" w:rsidRPr="00492DC6">
        <w:rPr>
          <w:lang w:val="en-AU"/>
        </w:rPr>
        <w:fldChar w:fldCharType="separate"/>
      </w:r>
      <w:r w:rsidR="00196F2F" w:rsidRPr="00CC30E1">
        <w:rPr>
          <w:lang w:val="en-AU"/>
        </w:rPr>
        <w:t>De-Bashan and Bashan 2004</w:t>
      </w:r>
      <w:r w:rsidR="00E71073" w:rsidRPr="00492DC6">
        <w:rPr>
          <w:lang w:val="en-AU"/>
        </w:rPr>
        <w:fldChar w:fldCharType="end"/>
      </w:r>
      <w:r w:rsidR="00F04B20" w:rsidRPr="00CC30E1">
        <w:rPr>
          <w:lang w:val="en-AU"/>
        </w:rPr>
        <w:t>)</w:t>
      </w:r>
      <w:r w:rsidR="006B2A4C" w:rsidRPr="00492DC6">
        <w:rPr>
          <w:lang w:val="en-AU"/>
        </w:rPr>
        <w:fldChar w:fldCharType="end"/>
      </w:r>
      <w:r w:rsidR="002635BD" w:rsidRPr="00CC30E1">
        <w:rPr>
          <w:lang w:val="en-AU"/>
        </w:rPr>
        <w:t>,</w:t>
      </w:r>
      <w:r w:rsidRPr="00CC30E1">
        <w:rPr>
          <w:lang w:val="en-AU"/>
        </w:rPr>
        <w:t xml:space="preserve"> while increased heavy metal contamination </w:t>
      </w:r>
      <w:r w:rsidR="00E51091" w:rsidRPr="00CC30E1">
        <w:rPr>
          <w:lang w:val="en-AU"/>
        </w:rPr>
        <w:t xml:space="preserve">from industry </w:t>
      </w:r>
      <w:r w:rsidRPr="00CC30E1">
        <w:rPr>
          <w:lang w:val="en-AU"/>
        </w:rPr>
        <w:t xml:space="preserve">leads to the bioaccumulation of </w:t>
      </w:r>
      <w:commentRangeStart w:id="53"/>
      <w:del w:id="54" w:author="Rachael Maree Woods" w:date="2016-03-02T09:41:00Z">
        <w:r w:rsidRPr="00CC30E1" w:rsidDel="00506AAF">
          <w:rPr>
            <w:lang w:val="en-AU"/>
          </w:rPr>
          <w:delText xml:space="preserve">pollutants </w:delText>
        </w:r>
      </w:del>
      <w:commentRangeEnd w:id="53"/>
      <w:r w:rsidR="00506AAF" w:rsidRPr="00CC30E1">
        <w:rPr>
          <w:lang w:val="en-AU"/>
        </w:rPr>
        <w:t xml:space="preserve">contaminants </w:t>
      </w:r>
      <w:r w:rsidR="00863F3E" w:rsidRPr="00CC30E1">
        <w:rPr>
          <w:rStyle w:val="CommentReference"/>
          <w:lang w:val="en-AU"/>
        </w:rPr>
        <w:commentReference w:id="53"/>
      </w:r>
      <w:r w:rsidRPr="00CC30E1">
        <w:rPr>
          <w:lang w:val="en-AU"/>
        </w:rPr>
        <w:t xml:space="preserve">in </w:t>
      </w:r>
      <w:commentRangeStart w:id="55"/>
      <w:r w:rsidRPr="00CC30E1">
        <w:rPr>
          <w:lang w:val="en-AU"/>
        </w:rPr>
        <w:t>higher</w:t>
      </w:r>
      <w:ins w:id="56" w:author="Rachael Maree Woods" w:date="2016-03-02T09:44:00Z">
        <w:r w:rsidR="00506AAF" w:rsidRPr="00CC30E1">
          <w:rPr>
            <w:lang w:val="en-AU"/>
          </w:rPr>
          <w:t xml:space="preserve"> order</w:t>
        </w:r>
      </w:ins>
      <w:r w:rsidRPr="00CC30E1">
        <w:rPr>
          <w:lang w:val="en-AU"/>
        </w:rPr>
        <w:t xml:space="preserve"> trophic level species</w:t>
      </w:r>
      <w:r w:rsidR="00A43F76" w:rsidRPr="00CC30E1">
        <w:rPr>
          <w:lang w:val="en-AU"/>
        </w:rPr>
        <w:t xml:space="preserve"> </w:t>
      </w:r>
      <w:r w:rsidR="00A43F76" w:rsidRPr="00CC30E1">
        <w:rPr>
          <w:lang w:val="en-AU"/>
        </w:rPr>
        <w:lastRenderedPageBreak/>
        <w:t>(</w:t>
      </w:r>
      <w:r w:rsidR="00E81FE6" w:rsidRPr="00CC30E1">
        <w:rPr>
          <w:lang w:val="en-AU"/>
        </w:rPr>
        <w:t>e.g.</w:t>
      </w:r>
      <w:r w:rsidR="00A43F76" w:rsidRPr="00CC30E1">
        <w:rPr>
          <w:lang w:val="en-AU"/>
        </w:rPr>
        <w:t>,</w:t>
      </w:r>
      <w:r w:rsidR="00E81FE6" w:rsidRPr="00CC30E1">
        <w:rPr>
          <w:lang w:val="en-AU"/>
        </w:rPr>
        <w:t xml:space="preserve"> </w:t>
      </w:r>
      <w:del w:id="57" w:author="Rachael Maree Woods" w:date="2016-03-02T09:44:00Z">
        <w:r w:rsidR="00E81FE6" w:rsidRPr="00CC30E1" w:rsidDel="00506AAF">
          <w:rPr>
            <w:lang w:val="en-AU"/>
          </w:rPr>
          <w:delText>oysters</w:delText>
        </w:r>
        <w:r w:rsidR="00D2479A" w:rsidRPr="00CC30E1" w:rsidDel="00506AAF">
          <w:rPr>
            <w:lang w:val="en-AU"/>
          </w:rPr>
          <w:delText xml:space="preserve"> and </w:delText>
        </w:r>
      </w:del>
      <w:r w:rsidR="00CC735C" w:rsidRPr="00CC30E1">
        <w:rPr>
          <w:lang w:val="en-AU"/>
        </w:rPr>
        <w:t>tuna</w:t>
      </w:r>
      <w:r w:rsidR="00A43F76" w:rsidRPr="00CC30E1">
        <w:rPr>
          <w:lang w:val="en-AU"/>
        </w:rPr>
        <w:t>)</w:t>
      </w:r>
      <w:commentRangeEnd w:id="55"/>
      <w:r w:rsidR="00863F3E" w:rsidRPr="00CC30E1">
        <w:rPr>
          <w:rStyle w:val="CommentReference"/>
          <w:lang w:val="en-AU"/>
          <w:rPrChange w:id="58" w:author="Rachael Maree Woods" w:date="2016-03-16T14:26:00Z">
            <w:rPr>
              <w:rStyle w:val="CommentReference"/>
            </w:rPr>
          </w:rPrChange>
        </w:rPr>
        <w:commentReference w:id="55"/>
      </w:r>
      <w:r w:rsidR="00E81FE6" w:rsidRPr="00CC30E1">
        <w:rPr>
          <w:lang w:val="en-AU"/>
        </w:rPr>
        <w:t xml:space="preserve">, </w:t>
      </w:r>
      <w:r w:rsidR="002635BD" w:rsidRPr="00CC30E1">
        <w:rPr>
          <w:lang w:val="en-AU"/>
        </w:rPr>
        <w:t>and</w:t>
      </w:r>
      <w:r w:rsidRPr="00CC30E1">
        <w:rPr>
          <w:lang w:val="en-AU"/>
        </w:rPr>
        <w:t xml:space="preserve"> </w:t>
      </w:r>
      <w:r w:rsidR="00E81FE6" w:rsidRPr="00CC30E1">
        <w:rPr>
          <w:lang w:val="en-AU"/>
        </w:rPr>
        <w:t xml:space="preserve">therefore </w:t>
      </w:r>
      <w:r w:rsidRPr="00CC30E1">
        <w:rPr>
          <w:lang w:val="en-AU"/>
        </w:rPr>
        <w:t>pos</w:t>
      </w:r>
      <w:r w:rsidR="00481466" w:rsidRPr="00CC30E1">
        <w:rPr>
          <w:lang w:val="en-AU"/>
        </w:rPr>
        <w:t>es</w:t>
      </w:r>
      <w:r w:rsidRPr="00CC30E1">
        <w:rPr>
          <w:lang w:val="en-AU"/>
        </w:rPr>
        <w:t xml:space="preserve"> a direct threat to human food safety </w:t>
      </w:r>
      <w:r w:rsidR="006B2A4C" w:rsidRPr="00BF6499">
        <w:rPr>
          <w:lang w:val="en-AU"/>
        </w:rPr>
        <w:fldChar w:fldCharType="begin"/>
      </w:r>
      <w:r w:rsidR="00F04B20" w:rsidRPr="00CC30E1">
        <w:rPr>
          <w:lang w:val="en-AU"/>
        </w:rPr>
        <w:instrText xml:space="preserve"> ADDIN EN.CITE &lt;EndNote&gt;&lt;Cite&gt;&lt;Author&gt;Copat&lt;/Author&gt;&lt;Year&gt;2012&lt;/Year&gt;&lt;RecNum&gt;28&lt;/RecNum&gt;&lt;DisplayText&gt;(Howarth and Marino 2006; Copat et al. 2012)&lt;/DisplayText&gt;&lt;record&gt;&lt;rec-number&gt;28&lt;/rec-number&gt;&lt;foreign-keys&gt;&lt;key app="EN" db-id="9zsaz59z9pv50vefd24xzs5rdpstsrsesvrw" timestamp="1411963885"&gt;28&lt;/key&gt;&lt;/foreign-keys&gt;&lt;ref-type name="Journal Article"&gt;17&lt;/ref-type&gt;&lt;contributors&gt;&lt;authors&gt;&lt;author&gt;Copat, Chiara&lt;/author&gt;&lt;author&gt;Bella, Francesca&lt;/author&gt;&lt;author&gt;Castaing, Marine&lt;/author&gt;&lt;author&gt;Fallico, Roberto&lt;/author&gt;&lt;author&gt;Sciacca, Salvatore&lt;/author&gt;&lt;author&gt;Ferrante, Margherita&lt;/author&gt;&lt;/authors&gt;&lt;/contributors&gt;&lt;titles&gt;&lt;title&gt;Heavy metals concentrations in fish from Sicily (Mediterranean Sea) and evaluation of possible health risks to consumers&lt;/title&gt;&lt;secondary-title&gt;Bulletin of environmental contamination and toxicology&lt;/secondary-title&gt;&lt;/titles&gt;&lt;periodical&gt;&lt;full-title&gt;Bulletin of environmental contamination and toxicology&lt;/full-title&gt;&lt;/periodical&gt;&lt;pages&gt;78-83&lt;/pages&gt;&lt;volume&gt;88&lt;/volume&gt;&lt;number&gt;1&lt;/number&gt;&lt;dates&gt;&lt;year&gt;2012&lt;/year&gt;&lt;/dates&gt;&lt;isbn&gt;0007-4861&lt;/isbn&gt;&lt;urls&gt;&lt;/urls&gt;&lt;/record&gt;&lt;/Cite&gt;&lt;Cite&gt;&lt;Author&gt;Howarth&lt;/Author&gt;&lt;Year&gt;2006&lt;/Year&gt;&lt;RecNum&gt;45&lt;/RecNum&gt;&lt;record&gt;&lt;rec-number&gt;45&lt;/rec-number&gt;&lt;foreign-keys&gt;&lt;key app="EN" db-id="9zsaz59z9pv50vefd24xzs5rdpstsrsesvrw" timestamp="1411964568"&gt;45&lt;/key&gt;&lt;/foreign-keys&gt;&lt;ref-type name="Journal Article"&gt;17&lt;/ref-type&gt;&lt;contributors&gt;&lt;authors&gt;&lt;author&gt;Howarth, Robert W&lt;/author&gt;&lt;author&gt;Marino, Roxanne&lt;/author&gt;&lt;/authors&gt;&lt;/contributors&gt;&lt;titles&gt;&lt;title&gt;Nitrogen as the limiting nutrient for eutrophication in coastal marine ecosystems: evolving views over three decades&lt;/title&gt;&lt;secondary-title&gt;Limnology and Oceanography&lt;/secondary-title&gt;&lt;/titles&gt;&lt;periodical&gt;&lt;full-title&gt;Limnology and Oceanography&lt;/full-title&gt;&lt;/periodical&gt;&lt;pages&gt;364-376&lt;/pages&gt;&lt;volume&gt;51&lt;/volume&gt;&lt;number&gt;1&lt;/number&gt;&lt;dates&gt;&lt;year&gt;2006&lt;/year&gt;&lt;/dates&gt;&lt;isbn&gt;0024-3590&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59" w:author="Rachael Maree Woods" w:date="2016-03-16T14:26:00Z">
            <w:rPr/>
          </w:rPrChange>
        </w:rPr>
        <w:instrText xml:space="preserve"> HYPERLINK \l "_ENREF_34" \o "Howarth, 2006 #45" </w:instrText>
      </w:r>
      <w:r w:rsidR="00E71073" w:rsidRPr="00BF6499">
        <w:rPr>
          <w:lang w:val="en-AU"/>
        </w:rPr>
        <w:fldChar w:fldCharType="separate"/>
      </w:r>
      <w:r w:rsidR="00196F2F" w:rsidRPr="00CC30E1">
        <w:rPr>
          <w:lang w:val="en-AU"/>
        </w:rPr>
        <w:t>Howarth and Marino 2006</w:t>
      </w:r>
      <w:r w:rsidR="00E71073" w:rsidRPr="00BF6499">
        <w:rPr>
          <w:lang w:val="en-AU"/>
        </w:rPr>
        <w:fldChar w:fldCharType="end"/>
      </w:r>
      <w:r w:rsidR="00F04B20" w:rsidRPr="00CC30E1">
        <w:rPr>
          <w:lang w:val="en-AU"/>
        </w:rPr>
        <w:t xml:space="preserve">; </w:t>
      </w:r>
      <w:r w:rsidR="00E71073" w:rsidRPr="00BF6499">
        <w:rPr>
          <w:lang w:val="en-AU"/>
        </w:rPr>
        <w:fldChar w:fldCharType="begin"/>
      </w:r>
      <w:r w:rsidR="00E71073" w:rsidRPr="00CC30E1">
        <w:rPr>
          <w:lang w:val="en-AU"/>
          <w:rPrChange w:id="60" w:author="Rachael Maree Woods" w:date="2016-03-16T14:26:00Z">
            <w:rPr/>
          </w:rPrChange>
        </w:rPr>
        <w:instrText xml:space="preserve"> HYPERLINK \l "_ENREF_14" \o "Copat, 2012 #28" </w:instrText>
      </w:r>
      <w:r w:rsidR="00E71073" w:rsidRPr="00BF6499">
        <w:rPr>
          <w:lang w:val="en-AU"/>
        </w:rPr>
        <w:fldChar w:fldCharType="separate"/>
      </w:r>
      <w:r w:rsidR="00196F2F" w:rsidRPr="00CC30E1">
        <w:rPr>
          <w:lang w:val="en-AU"/>
        </w:rPr>
        <w:t>Copat et al. 2012</w:t>
      </w:r>
      <w:r w:rsidR="00E71073" w:rsidRPr="00BF6499">
        <w:rPr>
          <w:lang w:val="en-AU"/>
        </w:rPr>
        <w:fldChar w:fldCharType="end"/>
      </w:r>
      <w:r w:rsidR="00F04B20" w:rsidRPr="00CC30E1">
        <w:rPr>
          <w:lang w:val="en-AU"/>
        </w:rPr>
        <w:t>)</w:t>
      </w:r>
      <w:r w:rsidR="006B2A4C" w:rsidRPr="00BF6499">
        <w:rPr>
          <w:lang w:val="en-AU"/>
        </w:rPr>
        <w:fldChar w:fldCharType="end"/>
      </w:r>
      <w:r w:rsidR="00044CC1" w:rsidRPr="00CC30E1">
        <w:rPr>
          <w:lang w:val="en-AU"/>
        </w:rPr>
        <w:t xml:space="preserve">. </w:t>
      </w:r>
      <w:r w:rsidR="001C521C" w:rsidRPr="00CC30E1">
        <w:rPr>
          <w:lang w:val="en-AU"/>
        </w:rPr>
        <w:t>In nutrient poor systems</w:t>
      </w:r>
      <w:r w:rsidRPr="00CC30E1">
        <w:rPr>
          <w:lang w:val="en-AU"/>
        </w:rPr>
        <w:t xml:space="preserve">, </w:t>
      </w:r>
      <w:r w:rsidR="001C521C" w:rsidRPr="00CC30E1">
        <w:rPr>
          <w:lang w:val="en-AU"/>
        </w:rPr>
        <w:t xml:space="preserve">such as coral reefs, </w:t>
      </w:r>
      <w:r w:rsidR="00E81FE6" w:rsidRPr="00CC30E1">
        <w:rPr>
          <w:lang w:val="en-AU"/>
        </w:rPr>
        <w:t>increase</w:t>
      </w:r>
      <w:r w:rsidR="001C521C" w:rsidRPr="00CC30E1">
        <w:rPr>
          <w:lang w:val="en-AU"/>
        </w:rPr>
        <w:t>s</w:t>
      </w:r>
      <w:r w:rsidR="00CF2247" w:rsidRPr="00CC30E1">
        <w:rPr>
          <w:lang w:val="en-AU"/>
        </w:rPr>
        <w:t xml:space="preserve"> in nutrients</w:t>
      </w:r>
      <w:ins w:id="61" w:author="Rachael Maree Woods" w:date="2016-03-22T08:23:00Z">
        <w:r w:rsidR="007B765C">
          <w:rPr>
            <w:lang w:val="en-AU"/>
          </w:rPr>
          <w:t xml:space="preserve"> c</w:t>
        </w:r>
      </w:ins>
      <w:ins w:id="62" w:author="Rachael Maree Woods" w:date="2016-03-22T08:24:00Z">
        <w:r w:rsidR="007B765C">
          <w:rPr>
            <w:lang w:val="en-AU"/>
          </w:rPr>
          <w:t>an,</w:t>
        </w:r>
      </w:ins>
      <w:del w:id="63" w:author="Rachael Maree Woods" w:date="2016-03-02T09:45:00Z">
        <w:r w:rsidR="00CF2247" w:rsidRPr="00CC30E1" w:rsidDel="00506AAF">
          <w:rPr>
            <w:lang w:val="en-AU"/>
          </w:rPr>
          <w:delText>,</w:delText>
        </w:r>
      </w:del>
      <w:r w:rsidR="00CF2247" w:rsidRPr="00CC30E1">
        <w:rPr>
          <w:lang w:val="en-AU"/>
        </w:rPr>
        <w:t xml:space="preserve"> </w:t>
      </w:r>
      <w:commentRangeStart w:id="64"/>
      <w:r w:rsidR="00CF2247" w:rsidRPr="00CC30E1">
        <w:rPr>
          <w:lang w:val="en-AU"/>
        </w:rPr>
        <w:t xml:space="preserve">when accompanied by decreases in herbivory, </w:t>
      </w:r>
      <w:del w:id="65" w:author="Rachael Maree Woods" w:date="2016-03-22T08:24:00Z">
        <w:r w:rsidRPr="00CC30E1" w:rsidDel="007B765C">
          <w:rPr>
            <w:lang w:val="en-AU"/>
          </w:rPr>
          <w:delText xml:space="preserve">can </w:delText>
        </w:r>
      </w:del>
      <w:del w:id="66" w:author="Rachael Maree Woods" w:date="2016-03-02T09:45:00Z">
        <w:r w:rsidRPr="00CC30E1" w:rsidDel="00506AAF">
          <w:rPr>
            <w:lang w:val="en-AU"/>
          </w:rPr>
          <w:delText xml:space="preserve">cause </w:delText>
        </w:r>
      </w:del>
      <w:ins w:id="67" w:author="Rachael Maree Woods" w:date="2016-03-02T09:45:00Z">
        <w:r w:rsidR="00506AAF" w:rsidRPr="00CC30E1">
          <w:rPr>
            <w:lang w:val="en-AU"/>
          </w:rPr>
          <w:t xml:space="preserve">lead to </w:t>
        </w:r>
      </w:ins>
      <w:r w:rsidRPr="00CC30E1">
        <w:rPr>
          <w:lang w:val="en-AU"/>
        </w:rPr>
        <w:t xml:space="preserve">changes </w:t>
      </w:r>
      <w:del w:id="68" w:author="Rachael Maree Woods" w:date="2016-03-02T09:45:00Z">
        <w:r w:rsidR="001C521C" w:rsidRPr="00CC30E1" w:rsidDel="00506AAF">
          <w:rPr>
            <w:lang w:val="en-AU"/>
          </w:rPr>
          <w:delText xml:space="preserve">to </w:delText>
        </w:r>
      </w:del>
      <w:ins w:id="69" w:author="Rachael Maree Woods" w:date="2016-03-02T09:45:00Z">
        <w:r w:rsidR="00506AAF" w:rsidRPr="00CC30E1">
          <w:rPr>
            <w:lang w:val="en-AU"/>
          </w:rPr>
          <w:t xml:space="preserve">in </w:t>
        </w:r>
      </w:ins>
      <w:r w:rsidRPr="00CC30E1">
        <w:rPr>
          <w:lang w:val="en-AU"/>
        </w:rPr>
        <w:t xml:space="preserve">ecosystem functioning, </w:t>
      </w:r>
      <w:r w:rsidR="001C521C" w:rsidRPr="00CC30E1">
        <w:rPr>
          <w:lang w:val="en-AU"/>
        </w:rPr>
        <w:t xml:space="preserve">such as </w:t>
      </w:r>
      <w:commentRangeStart w:id="70"/>
      <w:del w:id="71" w:author="Rachael Maree Woods" w:date="2016-03-02T09:45:00Z">
        <w:r w:rsidR="001C521C" w:rsidRPr="00CC30E1" w:rsidDel="00506AAF">
          <w:rPr>
            <w:lang w:val="en-AU"/>
          </w:rPr>
          <w:delText>changes</w:delText>
        </w:r>
      </w:del>
      <w:ins w:id="72" w:author="Rachael Maree Woods" w:date="2016-03-02T09:45:00Z">
        <w:del w:id="73" w:author="Josh Madin" w:date="2016-03-18T14:39:00Z">
          <w:r w:rsidR="00506AAF" w:rsidRPr="00CC30E1" w:rsidDel="00A46A40">
            <w:rPr>
              <w:lang w:val="en-AU"/>
            </w:rPr>
            <w:delText>fluctuations</w:delText>
          </w:r>
        </w:del>
      </w:ins>
      <w:del w:id="74" w:author="Josh Madin" w:date="2016-03-18T14:39:00Z">
        <w:r w:rsidR="00A940D7" w:rsidRPr="00CC30E1" w:rsidDel="00A46A40">
          <w:rPr>
            <w:lang w:val="en-AU"/>
          </w:rPr>
          <w:delText xml:space="preserve"> to </w:delText>
        </w:r>
        <w:commentRangeStart w:id="75"/>
        <w:r w:rsidR="00A940D7" w:rsidRPr="00CC30E1" w:rsidDel="00A46A40">
          <w:rPr>
            <w:lang w:val="en-AU"/>
          </w:rPr>
          <w:delText>alternative</w:delText>
        </w:r>
      </w:del>
      <w:ins w:id="76" w:author="Rachael Maree Woods" w:date="2016-03-02T09:46:00Z">
        <w:del w:id="77" w:author="Josh Madin" w:date="2016-03-18T14:39:00Z">
          <w:r w:rsidR="00506AAF" w:rsidRPr="00CC30E1" w:rsidDel="00A46A40">
            <w:rPr>
              <w:lang w:val="en-AU"/>
            </w:rPr>
            <w:delText>in the current</w:delText>
          </w:r>
        </w:del>
      </w:ins>
      <w:del w:id="78" w:author="Josh Madin" w:date="2016-03-18T14:39:00Z">
        <w:r w:rsidR="00A940D7" w:rsidRPr="00CC30E1" w:rsidDel="00A46A40">
          <w:rPr>
            <w:lang w:val="en-AU"/>
          </w:rPr>
          <w:delText xml:space="preserve"> stable state</w:delText>
        </w:r>
        <w:r w:rsidR="001C521C" w:rsidRPr="00CC30E1" w:rsidDel="00A46A40">
          <w:rPr>
            <w:lang w:val="en-AU"/>
          </w:rPr>
          <w:delText>s</w:delText>
        </w:r>
        <w:commentRangeEnd w:id="70"/>
        <w:commentRangeEnd w:id="75"/>
        <w:r w:rsidR="00F37CC7" w:rsidRPr="00CC30E1" w:rsidDel="00A46A40">
          <w:rPr>
            <w:rStyle w:val="CommentReference"/>
            <w:lang w:val="en-AU"/>
            <w:rPrChange w:id="79" w:author="Rachael Maree Woods" w:date="2016-03-16T14:26:00Z">
              <w:rPr>
                <w:rStyle w:val="CommentReference"/>
              </w:rPr>
            </w:rPrChange>
          </w:rPr>
          <w:commentReference w:id="75"/>
        </w:r>
        <w:r w:rsidR="00521ACB" w:rsidRPr="00CC30E1" w:rsidDel="00A46A40">
          <w:rPr>
            <w:rStyle w:val="CommentReference"/>
            <w:lang w:val="en-AU"/>
            <w:rPrChange w:id="80" w:author="Rachael Maree Woods" w:date="2016-03-16T14:26:00Z">
              <w:rPr>
                <w:rStyle w:val="CommentReference"/>
              </w:rPr>
            </w:rPrChange>
          </w:rPr>
          <w:commentReference w:id="70"/>
        </w:r>
      </w:del>
      <w:ins w:id="81" w:author="Josh Madin" w:date="2016-03-18T14:39:00Z">
        <w:r w:rsidR="00A46A40">
          <w:rPr>
            <w:lang w:val="en-AU"/>
          </w:rPr>
          <w:t>phase shifts</w:t>
        </w:r>
      </w:ins>
      <w:r w:rsidR="00A940D7" w:rsidRPr="00CC30E1">
        <w:rPr>
          <w:lang w:val="en-AU"/>
        </w:rPr>
        <w:t xml:space="preserve"> </w:t>
      </w:r>
      <w:r w:rsidR="001C521C" w:rsidRPr="00CC30E1">
        <w:rPr>
          <w:lang w:val="en-AU"/>
        </w:rPr>
        <w:t>that</w:t>
      </w:r>
      <w:r w:rsidRPr="00CC30E1">
        <w:rPr>
          <w:lang w:val="en-AU"/>
        </w:rPr>
        <w:t xml:space="preserve"> </w:t>
      </w:r>
      <w:commentRangeEnd w:id="64"/>
      <w:r w:rsidR="00863F3E" w:rsidRPr="00CC30E1">
        <w:rPr>
          <w:rStyle w:val="CommentReference"/>
          <w:lang w:val="en-AU"/>
          <w:rPrChange w:id="82" w:author="Rachael Maree Woods" w:date="2016-03-16T14:26:00Z">
            <w:rPr>
              <w:rStyle w:val="CommentReference"/>
            </w:rPr>
          </w:rPrChange>
        </w:rPr>
        <w:commentReference w:id="64"/>
      </w:r>
      <w:del w:id="83" w:author="Josh Madin" w:date="2016-03-24T12:56:00Z">
        <w:r w:rsidRPr="00CC30E1" w:rsidDel="00D20082">
          <w:rPr>
            <w:lang w:val="en-AU"/>
          </w:rPr>
          <w:delText>greatly</w:delText>
        </w:r>
      </w:del>
      <w:r w:rsidRPr="00CC30E1">
        <w:rPr>
          <w:lang w:val="en-AU"/>
        </w:rPr>
        <w:t xml:space="preserve"> affect </w:t>
      </w:r>
      <w:del w:id="84" w:author="Josh Madin" w:date="2016-03-24T12:56:00Z">
        <w:r w:rsidRPr="00CC30E1" w:rsidDel="00D20082">
          <w:rPr>
            <w:lang w:val="en-AU"/>
          </w:rPr>
          <w:delText xml:space="preserve">the </w:delText>
        </w:r>
      </w:del>
      <w:r w:rsidRPr="00CC30E1">
        <w:rPr>
          <w:lang w:val="en-AU"/>
        </w:rPr>
        <w:t>entire food web</w:t>
      </w:r>
      <w:ins w:id="85" w:author="Josh Madin" w:date="2016-03-24T12:56:00Z">
        <w:r w:rsidR="00D20082">
          <w:rPr>
            <w:lang w:val="en-AU"/>
          </w:rPr>
          <w:t>s</w:t>
        </w:r>
      </w:ins>
      <w:r w:rsidR="00044CC1" w:rsidRPr="00CC30E1">
        <w:rPr>
          <w:lang w:val="en-AU"/>
        </w:rPr>
        <w:t xml:space="preserve"> </w:t>
      </w:r>
      <w:r w:rsidR="001D274A" w:rsidRPr="00CC30E1">
        <w:rPr>
          <w:lang w:val="en-AU"/>
        </w:rPr>
        <w:t>(</w:t>
      </w:r>
      <w:r w:rsidR="001C521C" w:rsidRPr="00BF6499">
        <w:rPr>
          <w:lang w:val="en-AU"/>
        </w:rPr>
        <w:fldChar w:fldCharType="begin"/>
      </w:r>
      <w:r w:rsidR="001C521C" w:rsidRPr="00CC30E1">
        <w:rPr>
          <w:lang w:val="en-AU"/>
        </w:rPr>
        <w:instrText xml:space="preserve"> ADDIN EN.CITE &lt;EndNote&gt;&lt;Cite&gt;&lt;Author&gt;Diaz-Pulido&lt;/Author&gt;&lt;Year&gt;2011&lt;/Year&gt;&lt;RecNum&gt;30&lt;/RecNum&gt;&lt;DisplayText&gt;(Diaz-Pulido et al. 2011)&lt;/DisplayText&gt;&lt;record&gt;&lt;rec-number&gt;30&lt;/rec-number&gt;&lt;foreign-keys&gt;&lt;key app="EN" db-id="9zsaz59z9pv50vefd24xzs5rdpstsrsesvrw" timestamp="1411963945"&gt;30&lt;/key&gt;&lt;/foreign-keys&gt;&lt;ref-type name="Journal Article"&gt;17&lt;/ref-type&gt;&lt;contributors&gt;&lt;authors&gt;&lt;author&gt;Diaz-Pulido, G.&lt;/author&gt;&lt;author&gt;Gouezo, M.&lt;/author&gt;&lt;author&gt;Tilbrook, B.&lt;/author&gt;&lt;author&gt;Dove, S.&lt;/author&gt;&lt;author&gt;Anthony, K. R.&lt;/author&gt;&lt;/authors&gt;&lt;/contributors&gt;&lt;auth-address&gt;Griffith School of Environment, Australian Rivers Institute and ARC Centre of Excellence for Coral Reef Studies, Nathan Campus, Griffith University, 170 Kessels Road, Brisbane, Nathan, Qld 4111, Australia. g.diaz-pulido@griffith.edu.au&lt;/auth-address&gt;&lt;titles&gt;&lt;title&gt;High CO2 enhances the competitive strength of seaweeds over corals&lt;/title&gt;&lt;secondary-title&gt;Ecol Lett&lt;/secondary-title&gt;&lt;alt-title&gt;Ecology letters&lt;/alt-title&gt;&lt;/titles&gt;&lt;alt-periodical&gt;&lt;full-title&gt;Ecology Letters&lt;/full-title&gt;&lt;/alt-periodical&gt;&lt;pages&gt;156-62&lt;/pages&gt;&lt;volume&gt;14&lt;/volume&gt;&lt;number&gt;2&lt;/number&gt;&lt;keywords&gt;&lt;keyword&gt;Animals&lt;/keyword&gt;&lt;keyword&gt;Anthozoa/*growth &amp;amp; development&lt;/keyword&gt;&lt;keyword&gt;Carbon Dioxide/*chemistry&lt;/keyword&gt;&lt;keyword&gt;Coral Reefs&lt;/keyword&gt;&lt;keyword&gt;Hydrogen-Ion Concentration&lt;/keyword&gt;&lt;keyword&gt;Phaeophyta/*growth &amp;amp; development&lt;/keyword&gt;&lt;keyword&gt;Queensland&lt;/keyword&gt;&lt;keyword&gt;Seaweed/growth &amp;amp; development&lt;/keyword&gt;&lt;/keywords&gt;&lt;dates&gt;&lt;year&gt;2011&lt;/year&gt;&lt;pub-dates&gt;&lt;date&gt;Feb&lt;/date&gt;&lt;/pub-dates&gt;&lt;/dates&gt;&lt;isbn&gt;1461-0248 (Electronic)&amp;#xD;1461-023X (Linking)&lt;/isbn&gt;&lt;accession-num&gt;21155961&lt;/accession-num&gt;&lt;urls&gt;&lt;related-urls&gt;&lt;url&gt;http://www.ncbi.nlm.nih.gov/pubmed/21155961&lt;/url&gt;&lt;/related-urls&gt;&lt;/urls&gt;&lt;custom2&gt;3047711&lt;/custom2&gt;&lt;electronic-resource-num&gt;10.1111/j.1461-0248.2010.01565.x&lt;/electronic-resource-num&gt;&lt;/record&gt;&lt;/Cite&gt;&lt;/EndNote&gt;</w:instrText>
      </w:r>
      <w:r w:rsidR="001C521C" w:rsidRPr="00BF6499">
        <w:rPr>
          <w:lang w:val="en-AU"/>
        </w:rPr>
        <w:fldChar w:fldCharType="separate"/>
      </w:r>
      <w:r w:rsidR="00CF2247" w:rsidRPr="00CC30E1">
        <w:rPr>
          <w:lang w:val="en-AU"/>
        </w:rPr>
        <w:t>McCook 1999</w:t>
      </w:r>
      <w:r w:rsidR="001C521C" w:rsidRPr="00CC30E1">
        <w:rPr>
          <w:lang w:val="en-AU"/>
        </w:rPr>
        <w:t>)</w:t>
      </w:r>
      <w:r w:rsidR="001C521C" w:rsidRPr="00BF6499">
        <w:rPr>
          <w:lang w:val="en-AU"/>
        </w:rPr>
        <w:fldChar w:fldCharType="end"/>
      </w:r>
      <w:r w:rsidRPr="00CC30E1">
        <w:rPr>
          <w:lang w:val="en-AU"/>
        </w:rPr>
        <w:t xml:space="preserve">. </w:t>
      </w:r>
      <w:r w:rsidR="00651DCC" w:rsidRPr="00CC30E1">
        <w:rPr>
          <w:lang w:val="en-AU"/>
        </w:rPr>
        <w:t>Meanwhile</w:t>
      </w:r>
      <w:r w:rsidRPr="00CC30E1">
        <w:rPr>
          <w:lang w:val="en-AU"/>
        </w:rPr>
        <w:t xml:space="preserve">, alterations in water chemistry and temperature are </w:t>
      </w:r>
      <w:r w:rsidR="00E81FE6" w:rsidRPr="00CC30E1">
        <w:rPr>
          <w:lang w:val="en-AU"/>
        </w:rPr>
        <w:t>already having an effect</w:t>
      </w:r>
      <w:r w:rsidRPr="00CC30E1">
        <w:rPr>
          <w:lang w:val="en-AU"/>
        </w:rPr>
        <w:t xml:space="preserve"> </w:t>
      </w:r>
      <w:r w:rsidR="00097339" w:rsidRPr="00CC30E1">
        <w:rPr>
          <w:lang w:val="en-AU"/>
        </w:rPr>
        <w:t xml:space="preserve">in </w:t>
      </w:r>
      <w:del w:id="86" w:author="Josh Madin" w:date="2016-03-24T12:56:00Z">
        <w:r w:rsidRPr="00CC30E1" w:rsidDel="00D20082">
          <w:rPr>
            <w:lang w:val="en-AU"/>
          </w:rPr>
          <w:delText xml:space="preserve">the </w:delText>
        </w:r>
      </w:del>
      <w:r w:rsidRPr="00CC30E1">
        <w:rPr>
          <w:lang w:val="en-AU"/>
        </w:rPr>
        <w:t>tropic</w:t>
      </w:r>
      <w:ins w:id="87" w:author="Josh Madin" w:date="2016-03-24T12:56:00Z">
        <w:r w:rsidR="00D20082">
          <w:rPr>
            <w:lang w:val="en-AU"/>
          </w:rPr>
          <w:t>al ecosystems</w:t>
        </w:r>
      </w:ins>
      <w:del w:id="88" w:author="Josh Madin" w:date="2016-03-24T12:56:00Z">
        <w:r w:rsidRPr="00CC30E1" w:rsidDel="00D20082">
          <w:rPr>
            <w:lang w:val="en-AU"/>
          </w:rPr>
          <w:delText>s</w:delText>
        </w:r>
      </w:del>
      <w:r w:rsidR="009252E0" w:rsidRPr="00CC30E1">
        <w:rPr>
          <w:lang w:val="en-AU"/>
        </w:rPr>
        <w:t>. I</w:t>
      </w:r>
      <w:r w:rsidRPr="00CC30E1">
        <w:rPr>
          <w:lang w:val="en-AU"/>
        </w:rPr>
        <w:t>ncreased sea</w:t>
      </w:r>
      <w:r w:rsidR="00764C24" w:rsidRPr="00CC30E1">
        <w:rPr>
          <w:lang w:val="en-AU"/>
        </w:rPr>
        <w:t xml:space="preserve"> surface temperatures </w:t>
      </w:r>
      <w:del w:id="89" w:author="Rachael Maree Woods" w:date="2016-03-22T08:24:00Z">
        <w:r w:rsidR="00E81FE6" w:rsidRPr="00CC30E1" w:rsidDel="007B765C">
          <w:rPr>
            <w:lang w:val="en-AU"/>
          </w:rPr>
          <w:delText xml:space="preserve">(Hughes et al 2003) </w:delText>
        </w:r>
      </w:del>
      <w:r w:rsidR="008F16DB" w:rsidRPr="00CC30E1">
        <w:rPr>
          <w:lang w:val="en-AU"/>
        </w:rPr>
        <w:t xml:space="preserve">present an increasing threat to reef building corals </w:t>
      </w:r>
      <w:del w:id="90" w:author="Rachael Maree Woods" w:date="2016-02-17T09:22:00Z">
        <w:r w:rsidR="008F16DB" w:rsidRPr="00CC30E1" w:rsidDel="00863F3E">
          <w:rPr>
            <w:lang w:val="en-AU"/>
          </w:rPr>
          <w:delText>leading to</w:delText>
        </w:r>
      </w:del>
      <w:ins w:id="91" w:author="Rachael Maree Woods" w:date="2016-02-17T09:22:00Z">
        <w:r w:rsidR="00863F3E" w:rsidRPr="00CC30E1">
          <w:rPr>
            <w:lang w:val="en-AU"/>
          </w:rPr>
          <w:t>associated with</w:t>
        </w:r>
      </w:ins>
      <w:r w:rsidR="008F16DB" w:rsidRPr="00CC30E1">
        <w:rPr>
          <w:lang w:val="en-AU"/>
        </w:rPr>
        <w:t xml:space="preserve"> large scale bleaching events (</w:t>
      </w:r>
      <w:r w:rsidR="00AC2111" w:rsidRPr="00CC30E1">
        <w:rPr>
          <w:lang w:val="en-AU"/>
        </w:rPr>
        <w:t>Hoegh-Guldberg 1999</w:t>
      </w:r>
      <w:r w:rsidR="00AC2111">
        <w:rPr>
          <w:lang w:val="en-AU"/>
        </w:rPr>
        <w:t xml:space="preserve">; </w:t>
      </w:r>
      <w:r w:rsidR="007B765C" w:rsidRPr="00CC30E1">
        <w:rPr>
          <w:lang w:val="en-AU"/>
        </w:rPr>
        <w:t>Hughes et al 2003</w:t>
      </w:r>
      <w:r w:rsidR="008F16DB" w:rsidRPr="00CC30E1">
        <w:rPr>
          <w:lang w:val="en-AU"/>
        </w:rPr>
        <w:t xml:space="preserve">). Ocean acidification </w:t>
      </w:r>
      <w:del w:id="92" w:author="Josh Madin" w:date="2016-03-24T12:57:00Z">
        <w:r w:rsidR="008F16DB" w:rsidRPr="00CC30E1" w:rsidDel="00D20082">
          <w:rPr>
            <w:lang w:val="en-AU"/>
          </w:rPr>
          <w:delText>also poses a threat</w:delText>
        </w:r>
      </w:del>
      <w:ins w:id="93" w:author="Josh Madin" w:date="2016-03-24T12:57:00Z">
        <w:r w:rsidR="00D20082">
          <w:rPr>
            <w:lang w:val="en-AU"/>
          </w:rPr>
          <w:t>reduces the ability</w:t>
        </w:r>
      </w:ins>
      <w:r w:rsidR="008F16DB" w:rsidRPr="00CC30E1">
        <w:rPr>
          <w:lang w:val="en-AU"/>
        </w:rPr>
        <w:t xml:space="preserve"> </w:t>
      </w:r>
      <w:del w:id="94" w:author="Josh Madin" w:date="2016-03-24T12:57:00Z">
        <w:r w:rsidR="008F16DB" w:rsidRPr="00CC30E1" w:rsidDel="00D20082">
          <w:rPr>
            <w:lang w:val="en-AU"/>
          </w:rPr>
          <w:delText xml:space="preserve">to </w:delText>
        </w:r>
      </w:del>
      <w:ins w:id="95" w:author="Josh Madin" w:date="2016-03-24T12:57:00Z">
        <w:r w:rsidR="00D20082">
          <w:rPr>
            <w:lang w:val="en-AU"/>
          </w:rPr>
          <w:t>of</w:t>
        </w:r>
        <w:r w:rsidR="00D20082" w:rsidRPr="00CC30E1">
          <w:rPr>
            <w:lang w:val="en-AU"/>
          </w:rPr>
          <w:t xml:space="preserve"> </w:t>
        </w:r>
      </w:ins>
      <w:r w:rsidR="001627DE" w:rsidRPr="00CC30E1">
        <w:rPr>
          <w:lang w:val="en-AU"/>
        </w:rPr>
        <w:t>s</w:t>
      </w:r>
      <w:r w:rsidR="008F16DB" w:rsidRPr="00CC30E1">
        <w:rPr>
          <w:lang w:val="en-AU"/>
        </w:rPr>
        <w:t>cleractinian corals</w:t>
      </w:r>
      <w:r w:rsidR="0079228A" w:rsidRPr="00CC30E1">
        <w:rPr>
          <w:lang w:val="en-AU"/>
        </w:rPr>
        <w:t xml:space="preserve"> </w:t>
      </w:r>
      <w:del w:id="96" w:author="Josh Madin" w:date="2016-03-24T12:57:00Z">
        <w:r w:rsidR="0079228A" w:rsidRPr="00CC30E1" w:rsidDel="00D20082">
          <w:rPr>
            <w:lang w:val="en-AU"/>
          </w:rPr>
          <w:delText>(Chua et al. 2013</w:delText>
        </w:r>
        <w:r w:rsidR="00CD04D3" w:rsidRPr="00CC30E1" w:rsidDel="00D20082">
          <w:rPr>
            <w:lang w:val="en-AU"/>
          </w:rPr>
          <w:delText>)</w:delText>
        </w:r>
        <w:r w:rsidR="008F16DB" w:rsidRPr="00CC30E1" w:rsidDel="00D20082">
          <w:rPr>
            <w:lang w:val="en-AU"/>
          </w:rPr>
          <w:delText>, reducing their ability</w:delText>
        </w:r>
      </w:del>
      <w:ins w:id="97" w:author="Josh Madin" w:date="2016-03-24T12:57:00Z">
        <w:r w:rsidR="00D20082">
          <w:rPr>
            <w:lang w:val="en-AU"/>
          </w:rPr>
          <w:t>to</w:t>
        </w:r>
      </w:ins>
      <w:r w:rsidR="008F16DB" w:rsidRPr="00CC30E1">
        <w:rPr>
          <w:lang w:val="en-AU"/>
        </w:rPr>
        <w:t xml:space="preserve"> accrete and grow </w:t>
      </w:r>
      <w:r w:rsidR="00D20082" w:rsidRPr="00CC30E1">
        <w:rPr>
          <w:lang w:val="en-AU"/>
        </w:rPr>
        <w:t>(</w:t>
      </w:r>
      <w:r w:rsidR="00AC2111" w:rsidRPr="00CC30E1">
        <w:rPr>
          <w:lang w:val="en-AU"/>
        </w:rPr>
        <w:t>Anthony 2008</w:t>
      </w:r>
      <w:r w:rsidR="00AC2111">
        <w:rPr>
          <w:lang w:val="en-AU"/>
        </w:rPr>
        <w:t xml:space="preserve">; </w:t>
      </w:r>
      <w:r w:rsidR="00D20082" w:rsidRPr="00CC30E1">
        <w:rPr>
          <w:lang w:val="en-AU"/>
        </w:rPr>
        <w:t>Chua et al. 2013</w:t>
      </w:r>
      <w:r w:rsidR="008F16DB" w:rsidRPr="00CC30E1">
        <w:rPr>
          <w:lang w:val="en-AU"/>
        </w:rPr>
        <w:t xml:space="preserve">). </w:t>
      </w:r>
      <w:r w:rsidRPr="00CC30E1">
        <w:rPr>
          <w:lang w:val="en-AU"/>
        </w:rPr>
        <w:t>How these environmental changes will influence the ecol</w:t>
      </w:r>
      <w:r w:rsidR="00F23648" w:rsidRPr="00CC30E1">
        <w:rPr>
          <w:lang w:val="en-AU"/>
        </w:rPr>
        <w:t xml:space="preserve">ogical distributions of species </w:t>
      </w:r>
      <w:r w:rsidRPr="00CC30E1">
        <w:rPr>
          <w:lang w:val="en-AU"/>
        </w:rPr>
        <w:t xml:space="preserve">will depend </w:t>
      </w:r>
      <w:r w:rsidR="00E81FE6" w:rsidRPr="00CC30E1">
        <w:rPr>
          <w:lang w:val="en-AU"/>
        </w:rPr>
        <w:t xml:space="preserve">in </w:t>
      </w:r>
      <w:ins w:id="98" w:author="Josh Madin" w:date="2016-03-24T12:58:00Z">
        <w:r w:rsidR="00685E76">
          <w:rPr>
            <w:lang w:val="en-AU"/>
          </w:rPr>
          <w:t xml:space="preserve">large </w:t>
        </w:r>
      </w:ins>
      <w:r w:rsidR="00E81FE6" w:rsidRPr="00CC30E1">
        <w:rPr>
          <w:lang w:val="en-AU"/>
        </w:rPr>
        <w:t xml:space="preserve">part </w:t>
      </w:r>
      <w:r w:rsidRPr="00CC30E1">
        <w:rPr>
          <w:lang w:val="en-AU"/>
        </w:rPr>
        <w:t xml:space="preserve">on the </w:t>
      </w:r>
      <w:r w:rsidR="00E81FE6" w:rsidRPr="00CC30E1">
        <w:rPr>
          <w:lang w:val="en-AU"/>
        </w:rPr>
        <w:t xml:space="preserve">sensitivity </w:t>
      </w:r>
      <w:r w:rsidRPr="00CC30E1">
        <w:rPr>
          <w:lang w:val="en-AU"/>
        </w:rPr>
        <w:t xml:space="preserve">of </w:t>
      </w:r>
      <w:del w:id="99" w:author="Josh Madin" w:date="2016-03-24T12:59:00Z">
        <w:r w:rsidR="00400135" w:rsidRPr="00CC30E1" w:rsidDel="00685E76">
          <w:rPr>
            <w:lang w:val="en-AU"/>
          </w:rPr>
          <w:delText xml:space="preserve">their </w:delText>
        </w:r>
      </w:del>
      <w:r w:rsidR="00400135" w:rsidRPr="00CC30E1">
        <w:rPr>
          <w:lang w:val="en-AU"/>
        </w:rPr>
        <w:t>early life history stages</w:t>
      </w:r>
      <w:r w:rsidR="00E51091" w:rsidRPr="00CC30E1">
        <w:rPr>
          <w:lang w:val="en-AU"/>
        </w:rPr>
        <w:t>.</w:t>
      </w:r>
    </w:p>
    <w:p w14:paraId="1EDDEE5F" w14:textId="77777777" w:rsidR="009604BC" w:rsidRPr="00CC30E1" w:rsidRDefault="009604BC" w:rsidP="009219E1">
      <w:pPr>
        <w:spacing w:line="480" w:lineRule="auto"/>
        <w:rPr>
          <w:lang w:val="en-AU"/>
        </w:rPr>
      </w:pPr>
    </w:p>
    <w:p w14:paraId="430E756C" w14:textId="06AC002C" w:rsidR="009604BC" w:rsidRPr="00CC30E1" w:rsidRDefault="009604BC" w:rsidP="009219E1">
      <w:pPr>
        <w:spacing w:line="480" w:lineRule="auto"/>
        <w:rPr>
          <w:lang w:val="en-AU"/>
        </w:rPr>
      </w:pPr>
      <w:r w:rsidRPr="00CC30E1">
        <w:rPr>
          <w:lang w:val="en-AU"/>
        </w:rPr>
        <w:t xml:space="preserve">The success of early life history stages of plants and animals </w:t>
      </w:r>
      <w:del w:id="100" w:author="Josh Madin" w:date="2016-03-24T12:59:00Z">
        <w:r w:rsidRPr="00CC30E1" w:rsidDel="00E63355">
          <w:rPr>
            <w:lang w:val="en-AU"/>
          </w:rPr>
          <w:delText>is a</w:delText>
        </w:r>
      </w:del>
      <w:ins w:id="101" w:author="Josh Madin" w:date="2016-03-24T12:59:00Z">
        <w:r w:rsidR="00E63355">
          <w:rPr>
            <w:lang w:val="en-AU"/>
          </w:rPr>
          <w:t>are</w:t>
        </w:r>
      </w:ins>
      <w:r w:rsidRPr="00CC30E1">
        <w:rPr>
          <w:lang w:val="en-AU"/>
        </w:rPr>
        <w:t xml:space="preserve"> fundamental determinant</w:t>
      </w:r>
      <w:ins w:id="102" w:author="Josh Madin" w:date="2016-03-24T12:59:00Z">
        <w:r w:rsidR="00E63355">
          <w:rPr>
            <w:lang w:val="en-AU"/>
          </w:rPr>
          <w:t>s</w:t>
        </w:r>
      </w:ins>
      <w:r w:rsidRPr="00CC30E1">
        <w:rPr>
          <w:lang w:val="en-AU"/>
        </w:rPr>
        <w:t xml:space="preserve"> </w:t>
      </w:r>
      <w:ins w:id="103" w:author="Rachael Maree Woods" w:date="2016-03-25T09:37:00Z">
        <w:r w:rsidR="00220722">
          <w:rPr>
            <w:lang w:val="en-AU"/>
          </w:rPr>
          <w:t xml:space="preserve">to </w:t>
        </w:r>
      </w:ins>
      <w:del w:id="104" w:author="Josh Madin" w:date="2016-03-24T12:59:00Z">
        <w:r w:rsidRPr="00CC30E1" w:rsidDel="00E63355">
          <w:rPr>
            <w:lang w:val="en-AU"/>
          </w:rPr>
          <w:delText xml:space="preserve">of </w:delText>
        </w:r>
      </w:del>
      <w:r w:rsidRPr="00CC30E1">
        <w:rPr>
          <w:lang w:val="en-AU"/>
        </w:rPr>
        <w:t>species’ abundances and distributions</w:t>
      </w:r>
      <w:r w:rsidR="001C4343" w:rsidRPr="00CC30E1">
        <w:rPr>
          <w:lang w:val="en-AU"/>
        </w:rPr>
        <w:t xml:space="preserve">. </w:t>
      </w:r>
      <w:del w:id="105" w:author="Josh Madin" w:date="2016-03-18T14:48:00Z">
        <w:r w:rsidRPr="00CC30E1" w:rsidDel="000E6773">
          <w:rPr>
            <w:lang w:val="en-AU"/>
          </w:rPr>
          <w:delText>This is</w:delText>
        </w:r>
      </w:del>
      <w:ins w:id="106" w:author="Josh Madin" w:date="2016-03-18T14:48:00Z">
        <w:r w:rsidR="000E6773">
          <w:rPr>
            <w:lang w:val="en-AU"/>
          </w:rPr>
          <w:t>These stages are</w:t>
        </w:r>
      </w:ins>
      <w:r w:rsidRPr="00CC30E1">
        <w:rPr>
          <w:lang w:val="en-AU"/>
        </w:rPr>
        <w:t xml:space="preserve"> especially </w:t>
      </w:r>
      <w:del w:id="107" w:author="Josh Madin" w:date="2016-03-18T14:48:00Z">
        <w:r w:rsidRPr="00CC30E1" w:rsidDel="000E6773">
          <w:rPr>
            <w:lang w:val="en-AU"/>
          </w:rPr>
          <w:delText>the case</w:delText>
        </w:r>
      </w:del>
      <w:ins w:id="108" w:author="Josh Madin" w:date="2016-03-18T14:48:00Z">
        <w:r w:rsidR="000E6773">
          <w:rPr>
            <w:lang w:val="en-AU"/>
          </w:rPr>
          <w:t>important</w:t>
        </w:r>
      </w:ins>
      <w:r w:rsidRPr="00CC30E1">
        <w:rPr>
          <w:lang w:val="en-AU"/>
        </w:rPr>
        <w:t xml:space="preserve"> in marine environments where </w:t>
      </w:r>
      <w:r w:rsidR="007600C2" w:rsidRPr="00CC30E1">
        <w:rPr>
          <w:lang w:val="en-AU"/>
        </w:rPr>
        <w:t xml:space="preserve">most </w:t>
      </w:r>
      <w:r w:rsidR="00FB145A" w:rsidRPr="00CC30E1">
        <w:rPr>
          <w:lang w:val="en-AU"/>
        </w:rPr>
        <w:t xml:space="preserve">gamete </w:t>
      </w:r>
      <w:r w:rsidR="001F5820" w:rsidRPr="00CC30E1">
        <w:rPr>
          <w:lang w:val="en-AU"/>
        </w:rPr>
        <w:t>fertilisation</w:t>
      </w:r>
      <w:r w:rsidR="00FB145A" w:rsidRPr="00CC30E1">
        <w:rPr>
          <w:lang w:val="en-AU"/>
        </w:rPr>
        <w:t xml:space="preserve"> and larval </w:t>
      </w:r>
      <w:r w:rsidRPr="00CC30E1">
        <w:rPr>
          <w:lang w:val="en-AU"/>
        </w:rPr>
        <w:t xml:space="preserve">dispersal occur in the plankton </w:t>
      </w:r>
      <w:r w:rsidR="006B2A4C" w:rsidRPr="00BF6499">
        <w:rPr>
          <w:lang w:val="en-AU"/>
        </w:rPr>
        <w:fldChar w:fldCharType="begin"/>
      </w:r>
      <w:r w:rsidR="00F04B20" w:rsidRPr="00CC30E1">
        <w:rPr>
          <w:lang w:val="en-AU"/>
        </w:rPr>
        <w:instrText xml:space="preserve"> ADDIN EN.CITE &lt;EndNote&gt;&lt;Cite&gt;&lt;Author&gt;Grantham&lt;/Author&gt;&lt;Year&gt;2003&lt;/Year&gt;&lt;RecNum&gt;37&lt;/RecNum&gt;&lt;DisplayText&gt;(Grantham et al. 2003)&lt;/DisplayText&gt;&lt;record&gt;&lt;rec-number&gt;37&lt;/rec-number&gt;&lt;foreign-keys&gt;&lt;key app="EN" db-id="9zsaz59z9pv50vefd24xzs5rdpstsrsesvrw" timestamp="1411964323"&gt;37&lt;/key&gt;&lt;/foreign-keys&gt;&lt;ref-type name="Journal Article"&gt;17&lt;/ref-type&gt;&lt;contributors&gt;&lt;authors&gt;&lt;author&gt;Grantham, Brian A&lt;/author&gt;&lt;author&gt;Eckert, Ginny L&lt;/author&gt;&lt;author&gt;Shanks, Alan L&lt;/author&gt;&lt;/authors&gt;&lt;/contributors&gt;&lt;titles&gt;&lt;title&gt;Dispersal potential of marine invertebrates in diverse habitats&lt;/title&gt;&lt;secondary-title&gt;Ecological Applications&lt;/secondary-title&gt;&lt;/titles&gt;&lt;periodical&gt;&lt;full-title&gt;Ecological Applications&lt;/full-title&gt;&lt;/periodical&gt;&lt;pages&gt;108-116&lt;/pages&gt;&lt;volume&gt;13&lt;/volume&gt;&lt;number&gt;sp1&lt;/number&gt;&lt;dates&gt;&lt;year&gt;2003&lt;/year&gt;&lt;/dates&gt;&lt;isbn&gt;1051-0761&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09" w:author="Rachael Maree Woods" w:date="2016-03-16T14:26:00Z">
            <w:rPr/>
          </w:rPrChange>
        </w:rPr>
        <w:instrText xml:space="preserve"> HYPERLINK \l "_ENREF_27" \o "Grantham, 2003 #37" </w:instrText>
      </w:r>
      <w:r w:rsidR="00E71073" w:rsidRPr="00BF6499">
        <w:rPr>
          <w:lang w:val="en-AU"/>
        </w:rPr>
        <w:fldChar w:fldCharType="separate"/>
      </w:r>
      <w:r w:rsidR="00196F2F" w:rsidRPr="00CC30E1">
        <w:rPr>
          <w:lang w:val="en-AU"/>
        </w:rPr>
        <w:t>Grantham et al. 2003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Adult marine species often lack the ability to travel large distances once mature or are sedentary in their adult</w:t>
      </w:r>
      <w:r w:rsidR="00F04B20" w:rsidRPr="00CC30E1">
        <w:rPr>
          <w:lang w:val="en-AU"/>
        </w:rPr>
        <w:t xml:space="preserve"> form </w:t>
      </w:r>
      <w:r w:rsidR="006B2A4C" w:rsidRPr="00492DC6">
        <w:rPr>
          <w:lang w:val="en-AU"/>
        </w:rPr>
        <w:fldChar w:fldCharType="begin"/>
      </w:r>
      <w:r w:rsidR="00F04B20" w:rsidRPr="00CC30E1">
        <w:rPr>
          <w:lang w:val="en-AU"/>
        </w:rPr>
        <w:instrText xml:space="preserve"> ADDIN EN.CITE &lt;EndNote&gt;&lt;Cite&gt;&lt;Author&gt;Cowen&lt;/Author&gt;&lt;Year&gt;2009&lt;/Year&gt;&lt;RecNum&gt;29&lt;/RecNum&gt;&lt;DisplayText&gt;(Jackson 1986; Cowen and Sponaugle 2009)&lt;/DisplayText&gt;&lt;record&gt;&lt;rec-number&gt;29&lt;/rec-number&gt;&lt;foreign-keys&gt;&lt;key app="EN" db-id="9zsaz59z9pv50vefd24xzs5rdpstsrsesvrw" timestamp="1411963917"&gt;29&lt;/key&gt;&lt;/foreign-keys&gt;&lt;ref-type name="Journal Article"&gt;17&lt;/ref-type&gt;&lt;contributors&gt;&lt;authors&gt;&lt;author&gt;Cowen, Robert K&lt;/author&gt;&lt;author&gt;Sponaugle, Su&lt;/author&gt;&lt;/authors&gt;&lt;/contributors&gt;&lt;titles&gt;&lt;title&gt;Larval dispersal and marine population connectivity&lt;/title&gt;&lt;secondary-title&gt;Annual Review of Marine Science&lt;/secondary-title&gt;&lt;/titles&gt;&lt;periodical&gt;&lt;full-title&gt;Annual Review of Marine Science&lt;/full-title&gt;&lt;/periodical&gt;&lt;pages&gt;443-466&lt;/pages&gt;&lt;volume&gt;1&lt;/volume&gt;&lt;dates&gt;&lt;year&gt;2009&lt;/year&gt;&lt;/dates&gt;&lt;isbn&gt;1941-1405&lt;/isbn&gt;&lt;urls&gt;&lt;/urls&gt;&lt;/record&gt;&lt;/Cite&gt;&lt;Cite&gt;&lt;Author&gt;Jackson&lt;/Author&gt;&lt;Year&gt;1986&lt;/Year&gt;&lt;RecNum&gt;47&lt;/RecNum&gt;&lt;record&gt;&lt;rec-number&gt;47&lt;/rec-number&gt;&lt;foreign-keys&gt;&lt;key app="EN" db-id="9zsaz59z9pv50vefd24xzs5rdpstsrsesvrw" timestamp="1411964627"&gt;47&lt;/key&gt;&lt;/foreign-keys&gt;&lt;ref-type name="Journal Article"&gt;17&lt;/ref-type&gt;&lt;contributors&gt;&lt;authors&gt;&lt;author&gt;Jackson, JBC&lt;/author&gt;&lt;/authors&gt;&lt;/contributors&gt;&lt;titles&gt;&lt;title&gt;Modes of dispersal of clonal benthic invertebrates: consequences for species&amp;apos; distributions and genetic structure of local populations&lt;/title&gt;&lt;secondary-title&gt;Bulletin of Marine Science&lt;/secondary-title&gt;&lt;/titles&gt;&lt;periodical&gt;&lt;full-title&gt;Bulletin of Marine Science&lt;/full-title&gt;&lt;/periodical&gt;&lt;pages&gt;588-606&lt;/pages&gt;&lt;volume&gt;39&lt;/volume&gt;&lt;number&gt;2&lt;/number&gt;&lt;dates&gt;&lt;year&gt;1986&lt;/year&gt;&lt;/dates&gt;&lt;isbn&gt;0007-4977&lt;/isbn&gt;&lt;urls&gt;&lt;/urls&gt;&lt;/record&gt;&lt;/Cite&gt;&lt;/EndNote&gt;</w:instrText>
      </w:r>
      <w:r w:rsidR="006B2A4C" w:rsidRPr="00492DC6">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10" w:author="Rachael Maree Woods" w:date="2016-03-16T14:26:00Z">
            <w:rPr/>
          </w:rPrChange>
        </w:rPr>
        <w:instrText xml:space="preserve"> HYPERLINK \l "_ENREF_36" \o "Jackson, 1986 #47" </w:instrText>
      </w:r>
      <w:r w:rsidR="00E71073" w:rsidRPr="00BF6499">
        <w:rPr>
          <w:lang w:val="en-AU"/>
        </w:rPr>
        <w:fldChar w:fldCharType="separate"/>
      </w:r>
      <w:r w:rsidR="00196F2F" w:rsidRPr="00CC30E1">
        <w:rPr>
          <w:lang w:val="en-AU"/>
        </w:rPr>
        <w:t>Jackson 1986</w:t>
      </w:r>
      <w:r w:rsidR="00E71073" w:rsidRPr="00BF6499">
        <w:rPr>
          <w:lang w:val="en-AU"/>
        </w:rPr>
        <w:fldChar w:fldCharType="end"/>
      </w:r>
      <w:r w:rsidR="00F04B20" w:rsidRPr="00CC30E1">
        <w:rPr>
          <w:lang w:val="en-AU"/>
        </w:rPr>
        <w:t xml:space="preserve">; </w:t>
      </w:r>
      <w:r w:rsidR="00E71073" w:rsidRPr="00492DC6">
        <w:rPr>
          <w:lang w:val="en-AU"/>
        </w:rPr>
        <w:fldChar w:fldCharType="begin"/>
      </w:r>
      <w:r w:rsidR="00E71073" w:rsidRPr="00CC30E1">
        <w:rPr>
          <w:lang w:val="en-AU"/>
          <w:rPrChange w:id="111" w:author="Rachael Maree Woods" w:date="2016-03-16T14:26:00Z">
            <w:rPr/>
          </w:rPrChange>
        </w:rPr>
        <w:instrText xml:space="preserve"> HYPERLINK \l "_ENREF_16" \o "Cowen, 2009 #29" </w:instrText>
      </w:r>
      <w:r w:rsidR="00E71073" w:rsidRPr="00492DC6">
        <w:rPr>
          <w:lang w:val="en-AU"/>
        </w:rPr>
        <w:fldChar w:fldCharType="separate"/>
      </w:r>
      <w:r w:rsidR="00196F2F" w:rsidRPr="00CC30E1">
        <w:rPr>
          <w:lang w:val="en-AU"/>
        </w:rPr>
        <w:t>Cowen and Sponaugle 2009</w:t>
      </w:r>
      <w:r w:rsidR="00E71073" w:rsidRPr="00492DC6">
        <w:rPr>
          <w:lang w:val="en-AU"/>
        </w:rPr>
        <w:fldChar w:fldCharType="end"/>
      </w:r>
      <w:r w:rsidR="00F04B20" w:rsidRPr="00CC30E1">
        <w:rPr>
          <w:lang w:val="en-AU"/>
        </w:rPr>
        <w:t>)</w:t>
      </w:r>
      <w:r w:rsidR="006B2A4C" w:rsidRPr="00492DC6">
        <w:rPr>
          <w:lang w:val="en-AU"/>
        </w:rPr>
        <w:fldChar w:fldCharType="end"/>
      </w:r>
      <w:r w:rsidR="00F04B20" w:rsidRPr="00CC30E1">
        <w:rPr>
          <w:lang w:val="en-AU"/>
        </w:rPr>
        <w:t xml:space="preserve">. </w:t>
      </w:r>
      <w:r w:rsidRPr="00CC30E1">
        <w:rPr>
          <w:lang w:val="en-AU"/>
        </w:rPr>
        <w:t xml:space="preserve">Larval dispersal ensures the </w:t>
      </w:r>
      <w:r w:rsidR="0088773E" w:rsidRPr="00CC30E1">
        <w:rPr>
          <w:lang w:val="en-AU"/>
        </w:rPr>
        <w:t>connectivity</w:t>
      </w:r>
      <w:r w:rsidR="008D1E1F" w:rsidRPr="00CC30E1">
        <w:rPr>
          <w:lang w:val="en-AU"/>
        </w:rPr>
        <w:t xml:space="preserve"> of existing </w:t>
      </w:r>
      <w:r w:rsidRPr="00CC30E1">
        <w:rPr>
          <w:lang w:val="en-AU"/>
        </w:rPr>
        <w:t>populations</w:t>
      </w:r>
      <w:r w:rsidR="0088773E" w:rsidRPr="00CC30E1">
        <w:rPr>
          <w:lang w:val="en-AU"/>
        </w:rPr>
        <w:t>, including buffering from local extinction,</w:t>
      </w:r>
      <w:r w:rsidRPr="00CC30E1">
        <w:rPr>
          <w:lang w:val="en-AU"/>
        </w:rPr>
        <w:t xml:space="preserve"> </w:t>
      </w:r>
      <w:r w:rsidR="008D1E1F" w:rsidRPr="00CC30E1">
        <w:rPr>
          <w:lang w:val="en-AU"/>
        </w:rPr>
        <w:t xml:space="preserve">and establishment of </w:t>
      </w:r>
      <w:r w:rsidRPr="00CC30E1">
        <w:rPr>
          <w:lang w:val="en-AU"/>
        </w:rPr>
        <w:t>new or less populated locations</w:t>
      </w:r>
      <w:r w:rsidR="00F04B20" w:rsidRPr="00CC30E1">
        <w:rPr>
          <w:lang w:val="en-AU"/>
        </w:rPr>
        <w:t xml:space="preserve"> </w:t>
      </w:r>
      <w:r w:rsidR="006B2A4C" w:rsidRPr="00BF6499">
        <w:rPr>
          <w:lang w:val="en-AU"/>
        </w:rPr>
        <w:fldChar w:fldCharType="begin"/>
      </w:r>
      <w:r w:rsidR="00F04B20" w:rsidRPr="00CC30E1">
        <w:rPr>
          <w:lang w:val="en-AU"/>
        </w:rPr>
        <w:instrText xml:space="preserve"> ADDIN EN.CITE &lt;EndNote&gt;&lt;Cite&gt;&lt;Author&gt;Gaylord&lt;/Author&gt;&lt;Year&gt;2013&lt;/Year&gt;&lt;RecNum&gt;35&lt;/RecNum&gt;&lt;DisplayText&gt;(Gaylord et al. 2013)&lt;/DisplayText&gt;&lt;record&gt;&lt;rec-number&gt;35&lt;/rec-number&gt;&lt;foreign-keys&gt;&lt;key app="EN" db-id="9zsaz59z9pv50vefd24xzs5rdpstsrsesvrw" timestamp="1411964238"&gt;35&lt;/key&gt;&lt;/foreign-keys&gt;&lt;ref-type name="Journal Article"&gt;17&lt;/ref-type&gt;&lt;contributors&gt;&lt;authors&gt;&lt;author&gt;Gaylord, Brian&lt;/author&gt;&lt;author&gt;Hodin, Jason&lt;/author&gt;&lt;author&gt;Ferner, Matthew C&lt;/author&gt;&lt;/authors&gt;&lt;/contributors&gt;&lt;titles&gt;&lt;title&gt;Turbulent shear spurs settlement in larval sea urchins&lt;/title&gt;&lt;secondary-title&gt;Proceedings of the National Academy of Sciences&lt;/secondary-title&gt;&lt;/titles&gt;&lt;periodical&gt;&lt;full-title&gt;Proceedings of the National Academy of Sciences&lt;/full-title&gt;&lt;/periodical&gt;&lt;pages&gt;6901-6906&lt;/pages&gt;&lt;volume&gt;110&lt;/volume&gt;&lt;number&gt;17&lt;/number&gt;&lt;dates&gt;&lt;year&gt;2013&lt;/year&gt;&lt;/dates&gt;&lt;isbn&gt;0027-8424&lt;/isbn&gt;&lt;urls&gt;&lt;/urls&gt;&lt;/record&gt;&lt;/Cite&gt;&lt;/EndNote&gt;</w:instrText>
      </w:r>
      <w:r w:rsidR="006B2A4C" w:rsidRPr="00BF6499">
        <w:rPr>
          <w:lang w:val="en-AU"/>
        </w:rPr>
        <w:fldChar w:fldCharType="separate"/>
      </w:r>
      <w:r w:rsidR="00F04B20" w:rsidRPr="00CC30E1">
        <w:rPr>
          <w:lang w:val="en-AU"/>
        </w:rPr>
        <w:t>(</w:t>
      </w:r>
      <w:r w:rsidR="00E71073" w:rsidRPr="00BF6499">
        <w:rPr>
          <w:lang w:val="en-AU"/>
        </w:rPr>
        <w:fldChar w:fldCharType="begin"/>
      </w:r>
      <w:r w:rsidR="00E71073" w:rsidRPr="00CC30E1">
        <w:rPr>
          <w:lang w:val="en-AU"/>
          <w:rPrChange w:id="112" w:author="Rachael Maree Woods" w:date="2016-03-16T14:26:00Z">
            <w:rPr/>
          </w:rPrChange>
        </w:rPr>
        <w:instrText xml:space="preserve"> HYPERLINK \l "_ENREF_23" \o "Gaylord, 2013 #35" </w:instrText>
      </w:r>
      <w:r w:rsidR="00E71073" w:rsidRPr="00BF6499">
        <w:rPr>
          <w:lang w:val="en-AU"/>
        </w:rPr>
        <w:fldChar w:fldCharType="separate"/>
      </w:r>
      <w:r w:rsidR="00196F2F" w:rsidRPr="00CC30E1">
        <w:rPr>
          <w:lang w:val="en-AU"/>
        </w:rPr>
        <w:t>Gaylord et al. 2013</w:t>
      </w:r>
      <w:r w:rsidR="00E71073" w:rsidRPr="00BF6499">
        <w:rPr>
          <w:lang w:val="en-AU"/>
        </w:rPr>
        <w:fldChar w:fldCharType="end"/>
      </w:r>
      <w:r w:rsidR="00F04B20" w:rsidRPr="00CC30E1">
        <w:rPr>
          <w:lang w:val="en-AU"/>
        </w:rPr>
        <w:t>)</w:t>
      </w:r>
      <w:r w:rsidR="006B2A4C" w:rsidRPr="00BF6499">
        <w:rPr>
          <w:lang w:val="en-AU"/>
        </w:rPr>
        <w:fldChar w:fldCharType="end"/>
      </w:r>
      <w:r w:rsidRPr="00CC30E1">
        <w:rPr>
          <w:lang w:val="en-AU"/>
        </w:rPr>
        <w:t xml:space="preserve">. </w:t>
      </w:r>
      <w:r w:rsidR="00812FB8" w:rsidRPr="00CC30E1">
        <w:rPr>
          <w:lang w:val="en-AU"/>
        </w:rPr>
        <w:t>R</w:t>
      </w:r>
      <w:r w:rsidR="00802544" w:rsidRPr="00CC30E1">
        <w:rPr>
          <w:lang w:val="en-AU"/>
        </w:rPr>
        <w:t xml:space="preserve">eef building </w:t>
      </w:r>
      <w:r w:rsidRPr="00CC30E1">
        <w:rPr>
          <w:lang w:val="en-AU"/>
        </w:rPr>
        <w:t>corals disperse</w:t>
      </w:r>
      <w:r w:rsidR="00D657E0" w:rsidRPr="00CC30E1">
        <w:rPr>
          <w:lang w:val="en-AU"/>
        </w:rPr>
        <w:t xml:space="preserve"> via pelagic larvae, potentially over vast distance</w:t>
      </w:r>
      <w:r w:rsidR="0017302A" w:rsidRPr="00CC30E1">
        <w:rPr>
          <w:lang w:val="en-AU"/>
        </w:rPr>
        <w:t>s</w:t>
      </w:r>
      <w:r w:rsidR="00D86DE3" w:rsidRPr="00CC30E1">
        <w:rPr>
          <w:lang w:val="en-AU"/>
        </w:rPr>
        <w:t xml:space="preserve"> (Jackson 1986; Richmond 199</w:t>
      </w:r>
      <w:r w:rsidR="008764EC" w:rsidRPr="00CC30E1">
        <w:rPr>
          <w:lang w:val="en-AU"/>
        </w:rPr>
        <w:t>7; Graham et al. 200</w:t>
      </w:r>
      <w:r w:rsidR="00787E59" w:rsidRPr="00CC30E1">
        <w:rPr>
          <w:lang w:val="en-AU"/>
        </w:rPr>
        <w:t>8</w:t>
      </w:r>
      <w:r w:rsidR="00D657E0" w:rsidRPr="00CC30E1">
        <w:rPr>
          <w:lang w:val="en-AU"/>
        </w:rPr>
        <w:t>)</w:t>
      </w:r>
      <w:r w:rsidR="0017302A" w:rsidRPr="00CC30E1">
        <w:rPr>
          <w:lang w:val="en-AU"/>
        </w:rPr>
        <w:t>.</w:t>
      </w:r>
      <w:r w:rsidRPr="00CC30E1">
        <w:rPr>
          <w:lang w:val="en-AU"/>
        </w:rPr>
        <w:t xml:space="preserve"> </w:t>
      </w:r>
      <w:r w:rsidR="00406C5C" w:rsidRPr="00CC30E1">
        <w:rPr>
          <w:lang w:val="en-AU"/>
        </w:rPr>
        <w:t>H</w:t>
      </w:r>
      <w:r w:rsidRPr="00CC30E1">
        <w:rPr>
          <w:lang w:val="en-AU"/>
        </w:rPr>
        <w:t xml:space="preserve">owever, it is these early stages that are </w:t>
      </w:r>
      <w:r w:rsidR="00D657E0" w:rsidRPr="00CC30E1">
        <w:rPr>
          <w:lang w:val="en-AU"/>
        </w:rPr>
        <w:t xml:space="preserve">often </w:t>
      </w:r>
      <w:r w:rsidRPr="00CC30E1">
        <w:rPr>
          <w:lang w:val="en-AU"/>
        </w:rPr>
        <w:t>vulnerable to slight changes in environmental conditions</w:t>
      </w:r>
      <w:r w:rsidR="003D11BA" w:rsidRPr="00CC30E1">
        <w:rPr>
          <w:lang w:val="en-AU"/>
        </w:rPr>
        <w:t xml:space="preserve"> </w:t>
      </w:r>
      <w:r w:rsidR="006B2A4C" w:rsidRPr="00BF6499">
        <w:rPr>
          <w:lang w:val="en-AU"/>
        </w:rPr>
        <w:fldChar w:fldCharType="begin"/>
      </w:r>
      <w:r w:rsidR="00672CA8" w:rsidRPr="00CC30E1">
        <w:rPr>
          <w:lang w:val="en-AU"/>
        </w:rPr>
        <w:instrText xml:space="preserve"> ADDIN EN.CITE &lt;EndNote&gt;&lt;Cite&gt;&lt;Author&gt;Hédouin&lt;/Author&gt;&lt;Year&gt;2013&lt;/Year&gt;&lt;RecNum&gt;81&lt;/RecNum&gt;&lt;DisplayText&gt;(Hédouin and Gates 2013)&lt;/DisplayText&gt;&lt;record&gt;&lt;rec-number&gt;81&lt;/rec-number&gt;&lt;foreign-keys&gt;&lt;key app="EN" db-id="9zsaz59z9pv50vefd24xzs5rdpstsrsesvrw" timestamp="1412722972"&gt;81&lt;/key&gt;&lt;/foreign-keys&gt;&lt;ref-type name="Journal Article"&gt;17&lt;/ref-type&gt;&lt;contributors&gt;&lt;authors&gt;&lt;author&gt;Hédouin, Laetitia&lt;/author&gt;&lt;author&gt;Gates, Ruth D&lt;/author&gt;&lt;/authors&gt;&lt;/contributors&gt;&lt;titles&gt;&lt;title&gt;Assessing fertilization success of the coral&amp;lt; i&amp;gt; Montipora capitata&amp;lt;/i&amp;gt; under copper exposure: Does the night of spawning matter?&lt;/title&gt;&lt;secondary-title&gt;Marine pollution bulletin&lt;/secondary-title&gt;&lt;/titles&gt;&lt;periodical&gt;&lt;full-title&gt;Marine Pollution Bulletin&lt;/full-title&gt;&lt;/periodical&gt;&lt;pages&gt;221-224&lt;/pages&gt;&lt;volume&gt;66&lt;/volume&gt;&lt;number&gt;1&lt;/number&gt;&lt;dates&gt;&lt;year&gt;2013&lt;/year&gt;&lt;/dates&gt;&lt;isbn&gt;0025-326X&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13" w:author="Rachael Maree Woods" w:date="2016-03-16T14:26:00Z">
            <w:rPr/>
          </w:rPrChange>
        </w:rPr>
        <w:instrText xml:space="preserve"> HYPERLINK \l "_ENREF_32" \o "Hédouin, 2013 #81" </w:instrText>
      </w:r>
      <w:r w:rsidR="00E71073" w:rsidRPr="00BF6499">
        <w:rPr>
          <w:lang w:val="en-AU"/>
        </w:rPr>
        <w:fldChar w:fldCharType="separate"/>
      </w:r>
      <w:r w:rsidR="00196F2F" w:rsidRPr="00CC30E1">
        <w:rPr>
          <w:lang w:val="en-AU"/>
        </w:rPr>
        <w:t>Hédouin and Gates 2013</w:t>
      </w:r>
      <w:r w:rsidR="00E71073" w:rsidRPr="00BF6499">
        <w:rPr>
          <w:lang w:val="en-AU"/>
        </w:rPr>
        <w:fldChar w:fldCharType="end"/>
      </w:r>
      <w:r w:rsidR="00672CA8" w:rsidRPr="00CC30E1">
        <w:rPr>
          <w:lang w:val="en-AU"/>
        </w:rPr>
        <w:t>)</w:t>
      </w:r>
      <w:r w:rsidR="006B2A4C" w:rsidRPr="00BF6499">
        <w:rPr>
          <w:lang w:val="en-AU"/>
        </w:rPr>
        <w:fldChar w:fldCharType="end"/>
      </w:r>
      <w:r w:rsidRPr="00CC30E1">
        <w:rPr>
          <w:lang w:val="en-AU"/>
        </w:rPr>
        <w:t xml:space="preserve">. </w:t>
      </w:r>
      <w:ins w:id="114" w:author="Josh Madin" w:date="2016-03-24T14:02:00Z">
        <w:r w:rsidR="00445B51">
          <w:rPr>
            <w:lang w:val="en-AU"/>
          </w:rPr>
          <w:t xml:space="preserve"> </w:t>
        </w:r>
      </w:ins>
    </w:p>
    <w:p w14:paraId="1CBB91F1" w14:textId="77777777" w:rsidR="009604BC" w:rsidRPr="00CC30E1" w:rsidRDefault="009604BC" w:rsidP="009219E1">
      <w:pPr>
        <w:spacing w:line="480" w:lineRule="auto"/>
        <w:rPr>
          <w:lang w:val="en-AU"/>
        </w:rPr>
      </w:pPr>
    </w:p>
    <w:p w14:paraId="62DA9EFE" w14:textId="6B9ED6F7" w:rsidR="009604BC" w:rsidRPr="00CC30E1" w:rsidRDefault="007768FB" w:rsidP="009219E1">
      <w:pPr>
        <w:spacing w:line="480" w:lineRule="auto"/>
        <w:rPr>
          <w:ins w:id="115" w:author="Rachael Maree Woods" w:date="2016-03-02T09:52:00Z"/>
          <w:lang w:val="en-AU"/>
        </w:rPr>
      </w:pPr>
      <w:r w:rsidRPr="00CC30E1">
        <w:rPr>
          <w:lang w:val="en-AU"/>
        </w:rPr>
        <w:t>P</w:t>
      </w:r>
      <w:r w:rsidR="00321177" w:rsidRPr="00CC30E1">
        <w:rPr>
          <w:lang w:val="en-AU"/>
        </w:rPr>
        <w:t>re-settlement</w:t>
      </w:r>
      <w:r w:rsidR="009604BC" w:rsidRPr="00CC30E1">
        <w:rPr>
          <w:lang w:val="en-AU"/>
        </w:rPr>
        <w:t xml:space="preserve"> stages </w:t>
      </w:r>
      <w:r w:rsidR="00321177" w:rsidRPr="00CC30E1">
        <w:rPr>
          <w:lang w:val="en-AU"/>
        </w:rPr>
        <w:t xml:space="preserve">of </w:t>
      </w:r>
      <w:r w:rsidR="009604BC" w:rsidRPr="00CC30E1">
        <w:rPr>
          <w:lang w:val="en-AU"/>
        </w:rPr>
        <w:t xml:space="preserve">corals </w:t>
      </w:r>
      <w:r w:rsidR="00321177" w:rsidRPr="00CC30E1">
        <w:rPr>
          <w:lang w:val="en-AU"/>
        </w:rPr>
        <w:t>(</w:t>
      </w:r>
      <w:r w:rsidR="00B5290F" w:rsidRPr="00CC30E1">
        <w:rPr>
          <w:lang w:val="en-AU"/>
        </w:rPr>
        <w:t xml:space="preserve">embryos </w:t>
      </w:r>
      <w:r w:rsidR="009604BC" w:rsidRPr="00CC30E1">
        <w:rPr>
          <w:lang w:val="en-AU"/>
        </w:rPr>
        <w:t>and larva</w:t>
      </w:r>
      <w:r w:rsidR="00B5290F" w:rsidRPr="00CC30E1">
        <w:rPr>
          <w:lang w:val="en-AU"/>
        </w:rPr>
        <w:t>e</w:t>
      </w:r>
      <w:r w:rsidR="00321177" w:rsidRPr="00CC30E1">
        <w:rPr>
          <w:lang w:val="en-AU"/>
        </w:rPr>
        <w:t>)</w:t>
      </w:r>
      <w:r w:rsidR="009604BC" w:rsidRPr="00CC30E1">
        <w:rPr>
          <w:lang w:val="en-AU"/>
        </w:rPr>
        <w:t xml:space="preserve"> </w:t>
      </w:r>
      <w:r w:rsidR="00321177" w:rsidRPr="00CC30E1">
        <w:rPr>
          <w:lang w:val="en-AU"/>
        </w:rPr>
        <w:t xml:space="preserve">are usually </w:t>
      </w:r>
      <w:r w:rsidRPr="00CC30E1">
        <w:rPr>
          <w:lang w:val="en-AU"/>
        </w:rPr>
        <w:t>influenced</w:t>
      </w:r>
      <w:r w:rsidR="00321177" w:rsidRPr="00CC30E1">
        <w:rPr>
          <w:lang w:val="en-AU"/>
        </w:rPr>
        <w:t xml:space="preserve"> </w:t>
      </w:r>
      <w:r w:rsidRPr="00CC30E1">
        <w:rPr>
          <w:lang w:val="en-AU"/>
        </w:rPr>
        <w:t>by</w:t>
      </w:r>
      <w:r w:rsidR="00321177" w:rsidRPr="00CC30E1">
        <w:rPr>
          <w:lang w:val="en-AU"/>
        </w:rPr>
        <w:t xml:space="preserve"> </w:t>
      </w:r>
      <w:r w:rsidR="009604BC" w:rsidRPr="00CC30E1">
        <w:rPr>
          <w:lang w:val="en-AU"/>
        </w:rPr>
        <w:t xml:space="preserve">specific environmental and chemical cues, which dictate </w:t>
      </w:r>
      <w:del w:id="116" w:author="Josh Madin" w:date="2016-03-18T14:49:00Z">
        <w:r w:rsidR="009604BC" w:rsidRPr="00CC30E1" w:rsidDel="000E6773">
          <w:rPr>
            <w:lang w:val="en-AU"/>
          </w:rPr>
          <w:delText xml:space="preserve">the </w:delText>
        </w:r>
      </w:del>
      <w:ins w:id="117" w:author="Josh Madin" w:date="2016-03-18T14:49:00Z">
        <w:r w:rsidR="000E6773">
          <w:rPr>
            <w:lang w:val="en-AU"/>
          </w:rPr>
          <w:t>their</w:t>
        </w:r>
        <w:r w:rsidR="000E6773" w:rsidRPr="00CC30E1">
          <w:rPr>
            <w:lang w:val="en-AU"/>
          </w:rPr>
          <w:t xml:space="preserve"> </w:t>
        </w:r>
      </w:ins>
      <w:r w:rsidR="00B5290F" w:rsidRPr="00CC30E1">
        <w:rPr>
          <w:lang w:val="en-AU"/>
        </w:rPr>
        <w:t xml:space="preserve">success </w:t>
      </w:r>
      <w:del w:id="118" w:author="Josh Madin" w:date="2016-03-18T14:49:00Z">
        <w:r w:rsidR="00B5290F" w:rsidRPr="00CC30E1" w:rsidDel="000E6773">
          <w:rPr>
            <w:lang w:val="en-AU"/>
          </w:rPr>
          <w:delText>of these stages</w:delText>
        </w:r>
        <w:r w:rsidR="00672CA8" w:rsidRPr="00CC30E1" w:rsidDel="000E6773">
          <w:rPr>
            <w:lang w:val="en-AU"/>
          </w:rPr>
          <w:delText xml:space="preserve"> </w:delText>
        </w:r>
      </w:del>
      <w:r w:rsidR="006B2A4C" w:rsidRPr="00BF6499">
        <w:rPr>
          <w:lang w:val="en-AU"/>
        </w:rPr>
        <w:fldChar w:fldCharType="begin"/>
      </w:r>
      <w:r w:rsidR="00672CA8" w:rsidRPr="00CC30E1">
        <w:rPr>
          <w:lang w:val="en-AU"/>
        </w:rPr>
        <w:instrText xml:space="preserve"> ADDIN EN.CITE &lt;EndNote&gt;&lt;Cite&gt;&lt;Author&gt;Erwin&lt;/Author&gt;&lt;Year&gt;2010&lt;/Year&gt;&lt;RecNum&gt;32&lt;/RecNum&gt;&lt;DisplayText&gt;(Erwin and Szmant 2010)&lt;/DisplayText&gt;&lt;record&gt;&lt;rec-number&gt;32&lt;/rec-number&gt;&lt;foreign-keys&gt;&lt;key app="EN" db-id="9zsaz59z9pv50vefd24xzs5rdpstsrsesvrw" timestamp="1411964114"&gt;32&lt;/key&gt;&lt;/foreign-keys&gt;&lt;ref-type name="Journal Article"&gt;17&lt;/ref-type&gt;&lt;contributors&gt;&lt;authors&gt;&lt;author&gt;Erwin, Patrick M&lt;/author&gt;&lt;author&gt;Szmant, AM&lt;/author&gt;&lt;/authors&gt;&lt;/contributors&gt;&lt;titles&gt;&lt;title&gt;Settlement induction of Acropora palmata planulae by a GLW-amide neuropeptide&lt;/title&gt;&lt;secondary-title&gt;Coral Reefs&lt;/secondary-title&gt;&lt;/titles&gt;&lt;periodical&gt;&lt;full-title&gt;Coral reefs&lt;/full-title&gt;&lt;/periodical&gt;&lt;pages&gt;929-939&lt;/pages&gt;&lt;volume&gt;29&lt;/volume&gt;&lt;number&gt;4&lt;/number&gt;&lt;dates&gt;&lt;year&gt;2010&lt;/year&gt;&lt;/dates&gt;&lt;isbn&gt;0722-4028&lt;/isbn&gt;&lt;urls&gt;&lt;/urls&gt;&lt;/record&gt;&lt;/Cite&gt;&lt;/EndNote&gt;</w:instrText>
      </w:r>
      <w:r w:rsidR="006B2A4C" w:rsidRPr="00BF6499">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19" w:author="Rachael Maree Woods" w:date="2016-03-16T14:26:00Z">
            <w:rPr/>
          </w:rPrChange>
        </w:rPr>
        <w:instrText xml:space="preserve"> HYPERLINK \l "_ENREF_20" \o "Erwin, 2010 #32" </w:instrText>
      </w:r>
      <w:r w:rsidR="00E71073" w:rsidRPr="00BF6499">
        <w:rPr>
          <w:lang w:val="en-AU"/>
        </w:rPr>
        <w:fldChar w:fldCharType="separate"/>
      </w:r>
      <w:r w:rsidR="00196F2F" w:rsidRPr="00CC30E1">
        <w:rPr>
          <w:lang w:val="en-AU"/>
        </w:rPr>
        <w:t>Erwin and Szmant 2010</w:t>
      </w:r>
      <w:r w:rsidR="00E71073" w:rsidRPr="00BF6499">
        <w:rPr>
          <w:lang w:val="en-AU"/>
        </w:rPr>
        <w:fldChar w:fldCharType="end"/>
      </w:r>
      <w:r w:rsidR="00672CA8" w:rsidRPr="00CC30E1">
        <w:rPr>
          <w:lang w:val="en-AU"/>
        </w:rPr>
        <w:t>)</w:t>
      </w:r>
      <w:r w:rsidR="006B2A4C" w:rsidRPr="00BF6499">
        <w:rPr>
          <w:lang w:val="en-AU"/>
        </w:rPr>
        <w:fldChar w:fldCharType="end"/>
      </w:r>
      <w:r w:rsidR="00672CA8" w:rsidRPr="00CC30E1">
        <w:rPr>
          <w:lang w:val="en-AU"/>
        </w:rPr>
        <w:t>.</w:t>
      </w:r>
      <w:r w:rsidR="00392996" w:rsidRPr="00CC30E1">
        <w:rPr>
          <w:lang w:val="en-AU"/>
        </w:rPr>
        <w:t xml:space="preserve"> </w:t>
      </w:r>
      <w:r w:rsidR="00B5290F" w:rsidRPr="00CC30E1">
        <w:rPr>
          <w:lang w:val="en-AU"/>
        </w:rPr>
        <w:t>Approximately</w:t>
      </w:r>
      <w:r w:rsidR="00134457" w:rsidRPr="00CC30E1">
        <w:rPr>
          <w:lang w:val="en-AU"/>
        </w:rPr>
        <w:t xml:space="preserve"> </w:t>
      </w:r>
      <w:r w:rsidR="00392996" w:rsidRPr="00CC30E1">
        <w:rPr>
          <w:lang w:val="en-AU"/>
        </w:rPr>
        <w:t>85% of scleractinian coral</w:t>
      </w:r>
      <w:r w:rsidR="009604BC" w:rsidRPr="00CC30E1">
        <w:rPr>
          <w:lang w:val="en-AU"/>
        </w:rPr>
        <w:t xml:space="preserve"> species </w:t>
      </w:r>
      <w:r w:rsidR="00B5290F" w:rsidRPr="00CC30E1">
        <w:rPr>
          <w:lang w:val="en-AU"/>
        </w:rPr>
        <w:t>broadcast spawn gametes</w:t>
      </w:r>
      <w:r w:rsidR="00672CA8" w:rsidRPr="00CC30E1">
        <w:rPr>
          <w:lang w:val="en-AU"/>
        </w:rPr>
        <w:t xml:space="preserve"> </w:t>
      </w:r>
      <w:r w:rsidR="00B5290F" w:rsidRPr="00CC30E1">
        <w:rPr>
          <w:lang w:val="en-AU"/>
        </w:rPr>
        <w:t>that</w:t>
      </w:r>
      <w:r w:rsidR="008B17FC" w:rsidRPr="00CC30E1">
        <w:rPr>
          <w:lang w:val="en-AU"/>
        </w:rPr>
        <w:t xml:space="preserve"> rise to the surface waters where fertilisation </w:t>
      </w:r>
      <w:r w:rsidR="00C01331" w:rsidRPr="00CC30E1">
        <w:rPr>
          <w:lang w:val="en-AU"/>
        </w:rPr>
        <w:t>occurs</w:t>
      </w:r>
      <w:r w:rsidR="00561C2B" w:rsidRPr="00CC30E1">
        <w:rPr>
          <w:lang w:val="en-AU"/>
        </w:rPr>
        <w:t xml:space="preserve"> (Baird et al. 2009)</w:t>
      </w:r>
      <w:r w:rsidR="009604BC" w:rsidRPr="00CC30E1">
        <w:rPr>
          <w:lang w:val="en-AU"/>
        </w:rPr>
        <w:t xml:space="preserve">. </w:t>
      </w:r>
      <w:r w:rsidR="002939D2" w:rsidRPr="00CC30E1">
        <w:rPr>
          <w:lang w:val="en-AU"/>
        </w:rPr>
        <w:t xml:space="preserve">Following </w:t>
      </w:r>
      <w:r w:rsidR="001F5820" w:rsidRPr="00CC30E1">
        <w:rPr>
          <w:lang w:val="en-AU"/>
        </w:rPr>
        <w:t>fertilisation</w:t>
      </w:r>
      <w:r w:rsidR="002939D2" w:rsidRPr="00CC30E1">
        <w:rPr>
          <w:lang w:val="en-AU"/>
        </w:rPr>
        <w:t xml:space="preserve">, </w:t>
      </w:r>
      <w:r w:rsidR="009604BC" w:rsidRPr="00CC30E1">
        <w:rPr>
          <w:lang w:val="en-AU"/>
        </w:rPr>
        <w:t xml:space="preserve">larvae </w:t>
      </w:r>
      <w:r w:rsidR="00BA56E9" w:rsidRPr="00CC30E1">
        <w:rPr>
          <w:lang w:val="en-AU"/>
        </w:rPr>
        <w:t xml:space="preserve">of some species </w:t>
      </w:r>
      <w:r w:rsidR="002939D2" w:rsidRPr="00CC30E1">
        <w:rPr>
          <w:lang w:val="en-AU"/>
        </w:rPr>
        <w:t xml:space="preserve">can </w:t>
      </w:r>
      <w:r w:rsidR="009604BC" w:rsidRPr="00CC30E1">
        <w:rPr>
          <w:lang w:val="en-AU"/>
        </w:rPr>
        <w:t xml:space="preserve">survive for up to several </w:t>
      </w:r>
      <w:r w:rsidR="00BA56E9" w:rsidRPr="00CC30E1">
        <w:rPr>
          <w:lang w:val="en-AU"/>
        </w:rPr>
        <w:t xml:space="preserve">months </w:t>
      </w:r>
      <w:r w:rsidR="009604BC" w:rsidRPr="00CC30E1">
        <w:rPr>
          <w:lang w:val="en-AU"/>
        </w:rPr>
        <w:t>in the plankton</w:t>
      </w:r>
      <w:r w:rsidR="008764EC" w:rsidRPr="00CC30E1">
        <w:rPr>
          <w:lang w:val="en-AU"/>
        </w:rPr>
        <w:t xml:space="preserve"> (Graham et al. 200</w:t>
      </w:r>
      <w:r w:rsidR="00787E59" w:rsidRPr="00CC30E1">
        <w:rPr>
          <w:lang w:val="en-AU"/>
        </w:rPr>
        <w:t>8</w:t>
      </w:r>
      <w:r w:rsidR="00BA56E9" w:rsidRPr="00CC30E1">
        <w:rPr>
          <w:lang w:val="en-AU"/>
        </w:rPr>
        <w:t>)</w:t>
      </w:r>
      <w:r w:rsidR="008B17FC" w:rsidRPr="00CC30E1">
        <w:rPr>
          <w:lang w:val="en-AU"/>
        </w:rPr>
        <w:t xml:space="preserve">, however most are competent to settle onto the reef after </w:t>
      </w:r>
      <w:r w:rsidR="007600C2" w:rsidRPr="00CC30E1">
        <w:rPr>
          <w:lang w:val="en-AU"/>
        </w:rPr>
        <w:t>approximately four</w:t>
      </w:r>
      <w:r w:rsidR="008B17FC" w:rsidRPr="00CC30E1">
        <w:rPr>
          <w:lang w:val="en-AU"/>
        </w:rPr>
        <w:t xml:space="preserve"> days</w:t>
      </w:r>
      <w:r w:rsidR="00BA56E9" w:rsidRPr="00CC30E1">
        <w:rPr>
          <w:lang w:val="en-AU"/>
        </w:rPr>
        <w:t xml:space="preserve"> (Connolly &amp; Baird 2010; Figueiredo et al 2013)</w:t>
      </w:r>
      <w:r w:rsidR="00281E24" w:rsidRPr="00CC30E1">
        <w:rPr>
          <w:lang w:val="en-AU"/>
        </w:rPr>
        <w:t>.</w:t>
      </w:r>
      <w:r w:rsidR="00672CA8" w:rsidRPr="00CC30E1">
        <w:rPr>
          <w:lang w:val="en-AU"/>
        </w:rPr>
        <w:t xml:space="preserve"> </w:t>
      </w:r>
      <w:r w:rsidR="002B799F" w:rsidRPr="00CC30E1">
        <w:rPr>
          <w:lang w:val="en-AU"/>
        </w:rPr>
        <w:t xml:space="preserve">Subtle changes in nutrient </w:t>
      </w:r>
      <w:del w:id="120" w:author="Rachael Maree Woods" w:date="2016-02-17T09:23:00Z">
        <w:r w:rsidR="002B799F" w:rsidRPr="00CC30E1" w:rsidDel="00863F3E">
          <w:rPr>
            <w:lang w:val="en-AU"/>
          </w:rPr>
          <w:delText>load</w:delText>
        </w:r>
      </w:del>
      <w:ins w:id="121" w:author="Rachael Maree Woods" w:date="2016-02-17T09:23:00Z">
        <w:r w:rsidR="00863F3E" w:rsidRPr="00CC30E1">
          <w:rPr>
            <w:lang w:val="en-AU"/>
          </w:rPr>
          <w:t>concentrations</w:t>
        </w:r>
      </w:ins>
      <w:r w:rsidR="002B799F" w:rsidRPr="00CC30E1">
        <w:rPr>
          <w:lang w:val="en-AU"/>
        </w:rPr>
        <w:t xml:space="preserve">, heavy metal toxicity and ocean chemistry severely reduce fertilisation success </w:t>
      </w:r>
      <w:r w:rsidR="002B799F" w:rsidRPr="00BF6499">
        <w:rPr>
          <w:lang w:val="en-AU"/>
        </w:rPr>
        <w:fldChar w:fldCharType="begin"/>
      </w:r>
      <w:r w:rsidR="002B799F" w:rsidRPr="00CC30E1">
        <w:rPr>
          <w:lang w:val="en-AU"/>
        </w:rPr>
        <w:instrText xml:space="preserve"> ADDIN EN.CITE &lt;EndNote&gt;&lt;Cite&gt;&lt;Author&gt;Humphrey&lt;/Author&gt;&lt;Year&gt;2008&lt;/Year&gt;&lt;RecNum&gt;46&lt;/RecNum&gt;&lt;DisplayText&gt;(Victor and Richmond 2005; Humphrey et al. 2008)&lt;/DisplayText&gt;&lt;record&gt;&lt;rec-number&gt;46&lt;/rec-number&gt;&lt;foreign-keys&gt;&lt;key app="EN" db-id="9zsaz59z9pv50vefd24xzs5rdpstsrsesvrw" timestamp="1411964594"&gt;46&lt;/key&gt;&lt;/foreign-keys&gt;&lt;ref-type name="Journal Article"&gt;17&lt;/ref-type&gt;&lt;contributors&gt;&lt;authors&gt;&lt;author&gt;Humphrey, C&lt;/author&gt;&lt;author&gt;Weber, M&lt;/author&gt;&lt;author&gt;Lott, C&lt;/author&gt;&lt;author&gt;Cooper, T&lt;/author&gt;&lt;author&gt;Fabricius, K&lt;/author&gt;&lt;/authors&gt;&lt;/contributors&gt;&lt;titles&gt;&lt;title&gt;Effects of suspended sediments, dissolved inorganic nutrients and salinity on fertilisation and embryo development in the coral Acropora millepora (Ehrenberg, 1834)&lt;/title&gt;&lt;secondary-title&gt;Coral Reefs&lt;/secondary-title&gt;&lt;/titles&gt;&lt;periodical&gt;&lt;full-title&gt;Coral reefs&lt;/full-title&gt;&lt;/periodical&gt;&lt;pages&gt;837-850&lt;/pages&gt;&lt;volume&gt;27&lt;/volume&gt;&lt;number&gt;4&lt;/number&gt;&lt;dates&gt;&lt;year&gt;2008&lt;/year&gt;&lt;/dates&gt;&lt;isbn&gt;0722-4028&lt;/isbn&gt;&lt;urls&gt;&lt;/urls&gt;&lt;/record&gt;&lt;/Cite&gt;&lt;Cite&gt;&lt;Author&gt;Victor&lt;/Author&gt;&lt;Year&gt;2005&lt;/Year&gt;&lt;RecNum&gt;60&lt;/RecNum&gt;&lt;record&gt;&lt;rec-number&gt;60&lt;/rec-number&gt;&lt;foreign-keys&gt;&lt;key app="EN" db-id="9zsaz59z9pv50vefd24xzs5rdpstsrsesvrw" timestamp="1411965510"&gt;60&lt;/key&gt;&lt;/foreign-keys&gt;&lt;ref-type name="Journal Article"&gt;17&lt;/ref-type&gt;&lt;contributors&gt;&lt;authors&gt;&lt;author&gt;Victor, Steven&lt;/author&gt;&lt;author&gt;Richmond, Robert H&lt;/author&gt;&lt;/authors&gt;&lt;/contributors&gt;&lt;titles&gt;&lt;title&gt;Effect of copper on fertilization success in the reef coral&amp;lt; i&amp;gt; Acropora surculosa&amp;lt;/i&amp;gt;&lt;/title&gt;&lt;secondary-title&gt;Marine pollution bulletin&lt;/secondary-title&gt;&lt;/titles&gt;&lt;periodical&gt;&lt;full-title&gt;Marine Pollution Bulletin&lt;/full-title&gt;&lt;/periodical&gt;&lt;pages&gt;1448-1451&lt;/pages&gt;&lt;volume&gt;50&lt;/volume&gt;&lt;number&gt;11&lt;/number&gt;&lt;dates&gt;&lt;year&gt;2005&lt;/year&gt;&lt;/dates&gt;&lt;isbn&gt;0025-326X&lt;/isbn&gt;&lt;urls&gt;&lt;/urls&gt;&lt;/record&gt;&lt;/Cite&gt;&lt;/EndNote&gt;</w:instrText>
      </w:r>
      <w:r w:rsidR="002B799F" w:rsidRPr="00BF6499">
        <w:rPr>
          <w:lang w:val="en-AU"/>
        </w:rPr>
        <w:fldChar w:fldCharType="separate"/>
      </w:r>
      <w:r w:rsidR="002B799F" w:rsidRPr="00CC30E1">
        <w:rPr>
          <w:lang w:val="en-AU"/>
        </w:rPr>
        <w:t>(</w:t>
      </w:r>
      <w:r w:rsidR="00E71073" w:rsidRPr="00BF6499">
        <w:rPr>
          <w:lang w:val="en-AU"/>
        </w:rPr>
        <w:fldChar w:fldCharType="begin"/>
      </w:r>
      <w:r w:rsidR="00E71073" w:rsidRPr="00CC30E1">
        <w:rPr>
          <w:lang w:val="en-AU"/>
          <w:rPrChange w:id="122" w:author="Rachael Maree Woods" w:date="2016-03-16T14:26:00Z">
            <w:rPr/>
          </w:rPrChange>
        </w:rPr>
        <w:instrText xml:space="preserve"> HYPERLINK \l "_ENREF_65" \o "Victor, 2005 #60" </w:instrText>
      </w:r>
      <w:r w:rsidR="00E71073" w:rsidRPr="00BF6499">
        <w:rPr>
          <w:lang w:val="en-AU"/>
        </w:rPr>
        <w:fldChar w:fldCharType="separate"/>
      </w:r>
      <w:r w:rsidR="00196F2F" w:rsidRPr="00CC30E1">
        <w:rPr>
          <w:lang w:val="en-AU"/>
        </w:rPr>
        <w:t>Victor and Richmond 2005</w:t>
      </w:r>
      <w:r w:rsidR="00E71073" w:rsidRPr="00BF6499">
        <w:rPr>
          <w:lang w:val="en-AU"/>
        </w:rPr>
        <w:fldChar w:fldCharType="end"/>
      </w:r>
      <w:r w:rsidR="002B799F" w:rsidRPr="00CC30E1">
        <w:rPr>
          <w:lang w:val="en-AU"/>
        </w:rPr>
        <w:t xml:space="preserve">; </w:t>
      </w:r>
      <w:r w:rsidR="00E71073" w:rsidRPr="00BF6499">
        <w:rPr>
          <w:lang w:val="en-AU"/>
        </w:rPr>
        <w:fldChar w:fldCharType="begin"/>
      </w:r>
      <w:r w:rsidR="00E71073" w:rsidRPr="00CC30E1">
        <w:rPr>
          <w:lang w:val="en-AU"/>
          <w:rPrChange w:id="123" w:author="Rachael Maree Woods" w:date="2016-03-16T14:26:00Z">
            <w:rPr/>
          </w:rPrChange>
        </w:rPr>
        <w:instrText xml:space="preserve"> HYPERLINK \l "_ENREF_35" \o "Humphrey, 2008 #46" </w:instrText>
      </w:r>
      <w:r w:rsidR="00E71073" w:rsidRPr="00BF6499">
        <w:rPr>
          <w:lang w:val="en-AU"/>
        </w:rPr>
        <w:fldChar w:fldCharType="separate"/>
      </w:r>
      <w:r w:rsidR="00196F2F" w:rsidRPr="00CC30E1">
        <w:rPr>
          <w:lang w:val="en-AU"/>
        </w:rPr>
        <w:t>Humphrey et al. 2008</w:t>
      </w:r>
      <w:r w:rsidR="00E71073" w:rsidRPr="00BF6499">
        <w:rPr>
          <w:lang w:val="en-AU"/>
        </w:rPr>
        <w:fldChar w:fldCharType="end"/>
      </w:r>
      <w:r w:rsidR="002B799F" w:rsidRPr="00CC30E1">
        <w:rPr>
          <w:lang w:val="en-AU"/>
        </w:rPr>
        <w:t>)</w:t>
      </w:r>
      <w:r w:rsidR="002B799F" w:rsidRPr="00BF6499">
        <w:rPr>
          <w:lang w:val="en-AU"/>
        </w:rPr>
        <w:fldChar w:fldCharType="end"/>
      </w:r>
      <w:r w:rsidR="002B799F" w:rsidRPr="00CC30E1">
        <w:rPr>
          <w:lang w:val="en-AU"/>
        </w:rPr>
        <w:t>.</w:t>
      </w:r>
      <w:r w:rsidR="00561C2B" w:rsidRPr="00CC30E1">
        <w:rPr>
          <w:lang w:val="en-AU"/>
        </w:rPr>
        <w:t xml:space="preserve"> </w:t>
      </w:r>
      <w:r w:rsidR="00254DBA" w:rsidRPr="00CC30E1">
        <w:rPr>
          <w:lang w:val="en-AU"/>
        </w:rPr>
        <w:t>Heavy metals including copper and lead</w:t>
      </w:r>
      <w:ins w:id="124" w:author="Josh Madin" w:date="2016-03-18T14:50:00Z">
        <w:r w:rsidR="000E6773">
          <w:rPr>
            <w:lang w:val="en-AU"/>
          </w:rPr>
          <w:t>,</w:t>
        </w:r>
      </w:ins>
      <w:r w:rsidR="00254DBA" w:rsidRPr="00CC30E1">
        <w:rPr>
          <w:lang w:val="en-AU"/>
        </w:rPr>
        <w:t xml:space="preserve"> </w:t>
      </w:r>
      <w:ins w:id="125" w:author="Rachael Maree Woods" w:date="2016-03-02T09:48:00Z">
        <w:r w:rsidR="00506AAF" w:rsidRPr="00CC30E1">
          <w:rPr>
            <w:lang w:val="en-AU"/>
          </w:rPr>
          <w:t xml:space="preserve">which are naturally found </w:t>
        </w:r>
        <w:del w:id="126" w:author="Josh Madin" w:date="2016-03-18T14:50:00Z">
          <w:r w:rsidR="00506AAF" w:rsidRPr="00CC30E1" w:rsidDel="000E6773">
            <w:rPr>
              <w:lang w:val="en-AU"/>
            </w:rPr>
            <w:delText>with</w:delText>
          </w:r>
        </w:del>
      </w:ins>
      <w:ins w:id="127" w:author="Rachael Maree Woods" w:date="2016-03-02T09:49:00Z">
        <w:del w:id="128" w:author="Josh Madin" w:date="2016-03-18T14:50:00Z">
          <w:r w:rsidR="00506AAF" w:rsidRPr="00CC30E1" w:rsidDel="000E6773">
            <w:rPr>
              <w:lang w:val="en-AU"/>
            </w:rPr>
            <w:delText>in the oceans</w:delText>
          </w:r>
        </w:del>
      </w:ins>
      <w:ins w:id="129" w:author="Josh Madin" w:date="2016-03-18T14:50:00Z">
        <w:r w:rsidR="000E6773">
          <w:rPr>
            <w:lang w:val="en-AU"/>
          </w:rPr>
          <w:t>in seawater,</w:t>
        </w:r>
      </w:ins>
      <w:ins w:id="130" w:author="Rachael Maree Woods" w:date="2016-03-02T09:49:00Z">
        <w:r w:rsidR="00506AAF" w:rsidRPr="00CC30E1">
          <w:rPr>
            <w:lang w:val="en-AU"/>
          </w:rPr>
          <w:t xml:space="preserve"> have increased in concentrations </w:t>
        </w:r>
      </w:ins>
      <w:ins w:id="131" w:author="Rachael Maree Woods" w:date="2016-03-16T11:08:00Z">
        <w:r w:rsidR="00CA4A92" w:rsidRPr="00CC30E1">
          <w:rPr>
            <w:lang w:val="en-AU"/>
          </w:rPr>
          <w:t xml:space="preserve">as a </w:t>
        </w:r>
      </w:ins>
      <w:del w:id="132" w:author="Rachael Maree Woods" w:date="2016-03-02T09:49:00Z">
        <w:r w:rsidR="00254DBA" w:rsidRPr="00CC30E1" w:rsidDel="00506AAF">
          <w:rPr>
            <w:lang w:val="en-AU"/>
          </w:rPr>
          <w:delText xml:space="preserve">have been found within the ocean as a </w:delText>
        </w:r>
      </w:del>
      <w:commentRangeStart w:id="133"/>
      <w:r w:rsidR="00254DBA" w:rsidRPr="00CC30E1">
        <w:rPr>
          <w:lang w:val="en-AU"/>
        </w:rPr>
        <w:t xml:space="preserve">result of </w:t>
      </w:r>
      <w:del w:id="134" w:author="Rachael Maree Woods" w:date="2016-03-25T09:38:00Z">
        <w:r w:rsidR="00254DBA" w:rsidRPr="00CC30E1" w:rsidDel="00BD72D0">
          <w:rPr>
            <w:lang w:val="en-AU"/>
          </w:rPr>
          <w:delText xml:space="preserve">the </w:delText>
        </w:r>
      </w:del>
      <w:r w:rsidR="00254DBA" w:rsidRPr="00CC30E1">
        <w:rPr>
          <w:lang w:val="en-AU"/>
        </w:rPr>
        <w:t xml:space="preserve">mining and manufacturing </w:t>
      </w:r>
      <w:del w:id="135" w:author="Josh Madin" w:date="2016-03-18T14:51:00Z">
        <w:r w:rsidR="00254DBA" w:rsidRPr="00CC30E1" w:rsidDel="000E6773">
          <w:rPr>
            <w:lang w:val="en-AU"/>
          </w:rPr>
          <w:delText>sectors</w:delText>
        </w:r>
        <w:r w:rsidR="00782115" w:rsidRPr="00CC30E1" w:rsidDel="000E6773">
          <w:rPr>
            <w:lang w:val="en-AU"/>
          </w:rPr>
          <w:delText xml:space="preserve"> </w:delText>
        </w:r>
        <w:commentRangeEnd w:id="133"/>
        <w:r w:rsidR="00863F3E" w:rsidRPr="00CC30E1" w:rsidDel="000E6773">
          <w:rPr>
            <w:rStyle w:val="CommentReference"/>
            <w:lang w:val="en-AU"/>
            <w:rPrChange w:id="136" w:author="Rachael Maree Woods" w:date="2016-03-16T14:26:00Z">
              <w:rPr>
                <w:rStyle w:val="CommentReference"/>
              </w:rPr>
            </w:rPrChange>
          </w:rPr>
          <w:commentReference w:id="133"/>
        </w:r>
      </w:del>
      <w:r w:rsidR="00782115" w:rsidRPr="00CC30E1">
        <w:rPr>
          <w:lang w:val="en-AU"/>
        </w:rPr>
        <w:t>(</w:t>
      </w:r>
      <w:r w:rsidR="00E71073" w:rsidRPr="00BF6499">
        <w:rPr>
          <w:lang w:val="en-AU"/>
        </w:rPr>
        <w:fldChar w:fldCharType="begin"/>
      </w:r>
      <w:r w:rsidR="00E71073" w:rsidRPr="00CC30E1">
        <w:rPr>
          <w:lang w:val="en-AU"/>
          <w:rPrChange w:id="137" w:author="Rachael Maree Woods" w:date="2016-03-16T14:26:00Z">
            <w:rPr/>
          </w:rPrChange>
        </w:rPr>
        <w:instrText xml:space="preserve"> HYPERLINK \l "_ENREF_39" \o "Howarth, 2006 #45" </w:instrText>
      </w:r>
      <w:r w:rsidR="00E71073" w:rsidRPr="00BF6499">
        <w:rPr>
          <w:lang w:val="en-AU"/>
        </w:rPr>
        <w:fldChar w:fldCharType="separate"/>
      </w:r>
      <w:r w:rsidR="00782115" w:rsidRPr="00CC30E1">
        <w:rPr>
          <w:lang w:val="en-AU"/>
        </w:rPr>
        <w:t>Howarth and Marino 2006</w:t>
      </w:r>
      <w:r w:rsidR="00E71073" w:rsidRPr="00BF6499">
        <w:rPr>
          <w:lang w:val="en-AU"/>
        </w:rPr>
        <w:fldChar w:fldCharType="end"/>
      </w:r>
      <w:r w:rsidR="00782115" w:rsidRPr="00CC30E1">
        <w:rPr>
          <w:lang w:val="en-AU"/>
        </w:rPr>
        <w:t xml:space="preserve">; </w:t>
      </w:r>
      <w:r w:rsidR="00E71073" w:rsidRPr="00BF6499">
        <w:rPr>
          <w:lang w:val="en-AU"/>
        </w:rPr>
        <w:fldChar w:fldCharType="begin"/>
      </w:r>
      <w:r w:rsidR="00E71073" w:rsidRPr="00CC30E1">
        <w:rPr>
          <w:lang w:val="en-AU"/>
          <w:rPrChange w:id="138" w:author="Rachael Maree Woods" w:date="2016-03-16T14:26:00Z">
            <w:rPr/>
          </w:rPrChange>
        </w:rPr>
        <w:instrText xml:space="preserve"> HYPERLINK \l "_ENREF_16" \o "Copat, 2012 #28" </w:instrText>
      </w:r>
      <w:r w:rsidR="00E71073" w:rsidRPr="00BF6499">
        <w:rPr>
          <w:lang w:val="en-AU"/>
        </w:rPr>
        <w:fldChar w:fldCharType="separate"/>
      </w:r>
      <w:r w:rsidR="00782115" w:rsidRPr="00CC30E1">
        <w:rPr>
          <w:lang w:val="en-AU"/>
        </w:rPr>
        <w:t>Copat et al. 2012</w:t>
      </w:r>
      <w:r w:rsidR="00E71073" w:rsidRPr="00BF6499">
        <w:rPr>
          <w:lang w:val="en-AU"/>
        </w:rPr>
        <w:fldChar w:fldCharType="end"/>
      </w:r>
      <w:r w:rsidR="00782115" w:rsidRPr="00CC30E1">
        <w:rPr>
          <w:lang w:val="en-AU"/>
        </w:rPr>
        <w:t>)</w:t>
      </w:r>
      <w:r w:rsidR="00254DBA" w:rsidRPr="00CC30E1">
        <w:rPr>
          <w:lang w:val="en-AU"/>
        </w:rPr>
        <w:t xml:space="preserve">. </w:t>
      </w:r>
      <w:commentRangeStart w:id="139"/>
      <w:r w:rsidR="00641A37" w:rsidRPr="00CC30E1">
        <w:rPr>
          <w:lang w:val="en-AU"/>
        </w:rPr>
        <w:t>Pollutants in the form of increase</w:t>
      </w:r>
      <w:r w:rsidR="00254DBA" w:rsidRPr="00CC30E1">
        <w:rPr>
          <w:lang w:val="en-AU"/>
        </w:rPr>
        <w:t>d</w:t>
      </w:r>
      <w:r w:rsidR="00641A37" w:rsidRPr="00CC30E1">
        <w:rPr>
          <w:lang w:val="en-AU"/>
        </w:rPr>
        <w:t xml:space="preserve"> nutrients</w:t>
      </w:r>
      <w:ins w:id="140" w:author="Josh Madin" w:date="2016-03-18T14:51:00Z">
        <w:r w:rsidR="000E6773">
          <w:rPr>
            <w:lang w:val="en-AU"/>
          </w:rPr>
          <w:t>,</w:t>
        </w:r>
      </w:ins>
      <w:r w:rsidR="00641A37" w:rsidRPr="00CC30E1">
        <w:rPr>
          <w:lang w:val="en-AU"/>
        </w:rPr>
        <w:t xml:space="preserve"> including </w:t>
      </w:r>
      <w:r w:rsidR="00D06518" w:rsidRPr="00CC30E1">
        <w:rPr>
          <w:lang w:val="en-AU"/>
        </w:rPr>
        <w:t>ammonium</w:t>
      </w:r>
      <w:r w:rsidR="00521ACB" w:rsidRPr="00CC30E1">
        <w:rPr>
          <w:lang w:val="en-AU"/>
        </w:rPr>
        <w:t xml:space="preserve">, </w:t>
      </w:r>
      <w:ins w:id="141" w:author="Rachael Maree Woods" w:date="2016-02-17T10:12:00Z">
        <w:r w:rsidR="00DE3BDE" w:rsidRPr="00CC30E1">
          <w:rPr>
            <w:lang w:val="en-AU"/>
          </w:rPr>
          <w:t xml:space="preserve">phosphate </w:t>
        </w:r>
      </w:ins>
      <w:del w:id="142" w:author="Rachael Maree Woods" w:date="2016-02-17T10:12:00Z">
        <w:r w:rsidR="00521ACB" w:rsidRPr="00CC30E1" w:rsidDel="00DE3BDE">
          <w:rPr>
            <w:lang w:val="en-AU"/>
          </w:rPr>
          <w:delText>phosphor</w:delText>
        </w:r>
        <w:r w:rsidR="00641A37" w:rsidRPr="00CC30E1" w:rsidDel="00DE3BDE">
          <w:rPr>
            <w:lang w:val="en-AU"/>
          </w:rPr>
          <w:delText xml:space="preserve">us </w:delText>
        </w:r>
      </w:del>
      <w:r w:rsidR="00641A37" w:rsidRPr="00CC30E1">
        <w:rPr>
          <w:lang w:val="en-AU"/>
        </w:rPr>
        <w:t>and nitrates</w:t>
      </w:r>
      <w:ins w:id="143" w:author="Josh Madin" w:date="2016-03-18T14:51:00Z">
        <w:r w:rsidR="000E6773">
          <w:rPr>
            <w:lang w:val="en-AU"/>
          </w:rPr>
          <w:t>,</w:t>
        </w:r>
      </w:ins>
      <w:r w:rsidR="00641A37" w:rsidRPr="00CC30E1">
        <w:rPr>
          <w:lang w:val="en-AU"/>
        </w:rPr>
        <w:t xml:space="preserve"> </w:t>
      </w:r>
      <w:ins w:id="144" w:author="Rachael Maree Woods" w:date="2016-03-16T11:08:00Z">
        <w:r w:rsidR="00CA4A92" w:rsidRPr="00CC30E1">
          <w:rPr>
            <w:lang w:val="en-AU"/>
          </w:rPr>
          <w:t xml:space="preserve">can </w:t>
        </w:r>
      </w:ins>
      <w:r w:rsidR="00254DBA" w:rsidRPr="00CC30E1">
        <w:rPr>
          <w:lang w:val="en-AU"/>
        </w:rPr>
        <w:t>enter waterways and the ocean as run-off from agriculture</w:t>
      </w:r>
      <w:del w:id="145" w:author="Josh Madin" w:date="2016-03-18T14:51:00Z">
        <w:r w:rsidR="00254DBA" w:rsidRPr="00CC30E1" w:rsidDel="000E6773">
          <w:rPr>
            <w:lang w:val="en-AU"/>
          </w:rPr>
          <w:delText>,</w:delText>
        </w:r>
      </w:del>
      <w:r w:rsidR="00254DBA" w:rsidRPr="00CC30E1">
        <w:rPr>
          <w:lang w:val="en-AU"/>
        </w:rPr>
        <w:t xml:space="preserve"> </w:t>
      </w:r>
      <w:del w:id="146" w:author="Rachael Maree Woods" w:date="2016-03-02T09:50:00Z">
        <w:r w:rsidR="00254DBA" w:rsidRPr="00CC30E1" w:rsidDel="00506AAF">
          <w:rPr>
            <w:lang w:val="en-AU"/>
          </w:rPr>
          <w:delText>with their use in fertilisers and as a product of untreated organic matter and manure</w:delText>
        </w:r>
        <w:r w:rsidR="00E90AA4" w:rsidRPr="00CC30E1" w:rsidDel="00506AAF">
          <w:rPr>
            <w:lang w:val="en-AU"/>
          </w:rPr>
          <w:delText xml:space="preserve"> </w:delText>
        </w:r>
      </w:del>
      <w:commentRangeEnd w:id="139"/>
      <w:r w:rsidR="00863F3E" w:rsidRPr="00CC30E1">
        <w:rPr>
          <w:rStyle w:val="CommentReference"/>
          <w:lang w:val="en-AU"/>
          <w:rPrChange w:id="147" w:author="Rachael Maree Woods" w:date="2016-03-16T14:26:00Z">
            <w:rPr>
              <w:rStyle w:val="CommentReference"/>
            </w:rPr>
          </w:rPrChange>
        </w:rPr>
        <w:commentReference w:id="139"/>
      </w:r>
      <w:r w:rsidR="00E90AA4" w:rsidRPr="00BF6499">
        <w:rPr>
          <w:lang w:val="en-AU"/>
        </w:rPr>
        <w:fldChar w:fldCharType="begin"/>
      </w:r>
      <w:r w:rsidR="00E90AA4" w:rsidRPr="00CC30E1">
        <w:rPr>
          <w:lang w:val="en-AU"/>
        </w:rPr>
        <w: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instrText>
      </w:r>
      <w:r w:rsidR="00E90AA4" w:rsidRPr="00BF6499">
        <w:rPr>
          <w:lang w:val="en-AU"/>
        </w:rPr>
        <w:fldChar w:fldCharType="separate"/>
      </w:r>
      <w:r w:rsidR="00E90AA4" w:rsidRPr="00CC30E1">
        <w:rPr>
          <w:lang w:val="en-AU"/>
        </w:rPr>
        <w:t>(</w:t>
      </w:r>
      <w:r w:rsidR="00E71073" w:rsidRPr="00BF6499">
        <w:rPr>
          <w:lang w:val="en-AU"/>
        </w:rPr>
        <w:fldChar w:fldCharType="begin"/>
      </w:r>
      <w:r w:rsidR="00E71073" w:rsidRPr="00CC30E1">
        <w:rPr>
          <w:lang w:val="en-AU"/>
          <w:rPrChange w:id="148" w:author="Rachael Maree Woods" w:date="2016-03-16T14:26:00Z">
            <w:rPr/>
          </w:rPrChange>
        </w:rPr>
        <w:instrText xml:space="preserve"> HYPERLINK \l "_ENREF_17" \o "De-Bashan, 2004 #16" </w:instrText>
      </w:r>
      <w:r w:rsidR="00E71073" w:rsidRPr="00BF6499">
        <w:rPr>
          <w:lang w:val="en-AU"/>
        </w:rPr>
        <w:fldChar w:fldCharType="separate"/>
      </w:r>
      <w:r w:rsidR="00196F2F" w:rsidRPr="00CC30E1">
        <w:rPr>
          <w:lang w:val="en-AU"/>
        </w:rPr>
        <w:t>De-Bashan and Bashan 2004</w:t>
      </w:r>
      <w:r w:rsidR="00E71073" w:rsidRPr="00BF6499">
        <w:rPr>
          <w:lang w:val="en-AU"/>
        </w:rPr>
        <w:fldChar w:fldCharType="end"/>
      </w:r>
      <w:r w:rsidR="00E90AA4" w:rsidRPr="00CC30E1">
        <w:rPr>
          <w:lang w:val="en-AU"/>
        </w:rPr>
        <w:t>)</w:t>
      </w:r>
      <w:r w:rsidR="00E90AA4" w:rsidRPr="00BF6499">
        <w:rPr>
          <w:lang w:val="en-AU"/>
        </w:rPr>
        <w:fldChar w:fldCharType="end"/>
      </w:r>
      <w:r w:rsidR="00F551AD" w:rsidRPr="00CC30E1">
        <w:rPr>
          <w:lang w:val="en-AU"/>
        </w:rPr>
        <w:t xml:space="preserve">. </w:t>
      </w:r>
      <w:r w:rsidR="00254DBA" w:rsidRPr="00CC30E1">
        <w:rPr>
          <w:lang w:val="en-AU"/>
        </w:rPr>
        <w:t xml:space="preserve"> Increased run-off </w:t>
      </w:r>
      <w:r w:rsidR="00561C2B" w:rsidRPr="00CC30E1">
        <w:rPr>
          <w:lang w:val="en-AU"/>
        </w:rPr>
        <w:t xml:space="preserve">has </w:t>
      </w:r>
      <w:r w:rsidR="00254DBA" w:rsidRPr="00CC30E1">
        <w:rPr>
          <w:lang w:val="en-AU"/>
        </w:rPr>
        <w:t xml:space="preserve">also </w:t>
      </w:r>
      <w:r w:rsidR="00561C2B" w:rsidRPr="00CC30E1">
        <w:rPr>
          <w:lang w:val="en-AU"/>
        </w:rPr>
        <w:t>been linked to</w:t>
      </w:r>
      <w:r w:rsidR="00254DBA" w:rsidRPr="00CC30E1">
        <w:rPr>
          <w:lang w:val="en-AU"/>
        </w:rPr>
        <w:t xml:space="preserve"> </w:t>
      </w:r>
      <w:r w:rsidR="00561C2B" w:rsidRPr="00CC30E1">
        <w:rPr>
          <w:lang w:val="en-AU"/>
        </w:rPr>
        <w:t>human-</w:t>
      </w:r>
      <w:r w:rsidR="00254DBA" w:rsidRPr="00CC30E1">
        <w:rPr>
          <w:lang w:val="en-AU"/>
        </w:rPr>
        <w:t>induced climate change</w:t>
      </w:r>
      <w:r w:rsidR="00561C2B" w:rsidRPr="00CC30E1">
        <w:rPr>
          <w:lang w:val="en-AU"/>
        </w:rPr>
        <w:t>,</w:t>
      </w:r>
      <w:r w:rsidR="00254DBA" w:rsidRPr="00CC30E1">
        <w:rPr>
          <w:lang w:val="en-AU"/>
        </w:rPr>
        <w:t xml:space="preserve"> where an increase in the occurrence of storm</w:t>
      </w:r>
      <w:r w:rsidR="00EE7DD0" w:rsidRPr="00CC30E1">
        <w:rPr>
          <w:lang w:val="en-AU"/>
        </w:rPr>
        <w:t>s</w:t>
      </w:r>
      <w:r w:rsidR="00254DBA" w:rsidRPr="00CC30E1">
        <w:rPr>
          <w:lang w:val="en-AU"/>
        </w:rPr>
        <w:t xml:space="preserve"> has resulted in </w:t>
      </w:r>
      <w:ins w:id="149" w:author="Rachael Maree Woods" w:date="2016-03-02T09:51:00Z">
        <w:r w:rsidR="00506AAF" w:rsidRPr="00CC30E1">
          <w:rPr>
            <w:lang w:val="en-AU"/>
          </w:rPr>
          <w:t xml:space="preserve">greater </w:t>
        </w:r>
      </w:ins>
      <w:commentRangeStart w:id="150"/>
      <w:r w:rsidR="00D05699" w:rsidRPr="00CC30E1">
        <w:rPr>
          <w:lang w:val="en-AU"/>
        </w:rPr>
        <w:t xml:space="preserve">freshwater </w:t>
      </w:r>
      <w:del w:id="151" w:author="Rachael Maree Woods" w:date="2016-03-02T09:51:00Z">
        <w:r w:rsidR="00D05699" w:rsidRPr="00CC30E1" w:rsidDel="00506AAF">
          <w:rPr>
            <w:lang w:val="en-AU"/>
          </w:rPr>
          <w:delText>influxes</w:delText>
        </w:r>
      </w:del>
      <w:commentRangeEnd w:id="150"/>
      <w:ins w:id="152" w:author="Rachael Maree Woods" w:date="2016-03-02T09:51:00Z">
        <w:r w:rsidR="00506AAF" w:rsidRPr="00CC30E1">
          <w:rPr>
            <w:lang w:val="en-AU"/>
          </w:rPr>
          <w:t>flows</w:t>
        </w:r>
      </w:ins>
      <w:r w:rsidR="00863F3E" w:rsidRPr="00CC30E1">
        <w:rPr>
          <w:rStyle w:val="CommentReference"/>
          <w:lang w:val="en-AU"/>
          <w:rPrChange w:id="153" w:author="Rachael Maree Woods" w:date="2016-03-16T14:26:00Z">
            <w:rPr>
              <w:rStyle w:val="CommentReference"/>
            </w:rPr>
          </w:rPrChange>
        </w:rPr>
        <w:commentReference w:id="150"/>
      </w:r>
      <w:r w:rsidR="00D05699" w:rsidRPr="00CC30E1">
        <w:rPr>
          <w:lang w:val="en-AU"/>
        </w:rPr>
        <w:t xml:space="preserve"> from the land</w:t>
      </w:r>
      <w:r w:rsidR="001F37B4" w:rsidRPr="00CC30E1">
        <w:rPr>
          <w:lang w:val="en-AU"/>
        </w:rPr>
        <w:t>,</w:t>
      </w:r>
      <w:r w:rsidR="00D05699" w:rsidRPr="00CC30E1">
        <w:rPr>
          <w:lang w:val="en-AU"/>
        </w:rPr>
        <w:t xml:space="preserve"> not only carrying pollutants</w:t>
      </w:r>
      <w:r w:rsidR="00561C2B" w:rsidRPr="00CC30E1">
        <w:rPr>
          <w:lang w:val="en-AU"/>
        </w:rPr>
        <w:t>,</w:t>
      </w:r>
      <w:r w:rsidR="00D05699" w:rsidRPr="00CC30E1">
        <w:rPr>
          <w:lang w:val="en-AU"/>
        </w:rPr>
        <w:t xml:space="preserve"> but also altering ocean salinity</w:t>
      </w:r>
      <w:r w:rsidR="00E90AA4" w:rsidRPr="00CC30E1">
        <w:rPr>
          <w:lang w:val="en-AU"/>
        </w:rPr>
        <w:t xml:space="preserve"> (</w:t>
      </w:r>
      <w:r w:rsidR="00C04EBF" w:rsidRPr="00CC30E1">
        <w:rPr>
          <w:lang w:val="en-AU"/>
        </w:rPr>
        <w:t>Solomon</w:t>
      </w:r>
      <w:r w:rsidR="00E90AA4" w:rsidRPr="00CC30E1">
        <w:rPr>
          <w:lang w:val="en-AU"/>
        </w:rPr>
        <w:t xml:space="preserve"> 2007)</w:t>
      </w:r>
      <w:r w:rsidR="00D05699" w:rsidRPr="00CC30E1">
        <w:rPr>
          <w:lang w:val="en-AU"/>
        </w:rPr>
        <w:t>. Other factors associated</w:t>
      </w:r>
      <w:r w:rsidR="00254DBA" w:rsidRPr="00CC30E1">
        <w:rPr>
          <w:lang w:val="en-AU"/>
        </w:rPr>
        <w:t xml:space="preserve"> with climate change </w:t>
      </w:r>
      <w:r w:rsidR="00D05699" w:rsidRPr="00CC30E1">
        <w:rPr>
          <w:lang w:val="en-AU"/>
        </w:rPr>
        <w:t>include</w:t>
      </w:r>
      <w:r w:rsidR="00254DBA" w:rsidRPr="00CC30E1">
        <w:rPr>
          <w:lang w:val="en-AU"/>
        </w:rPr>
        <w:t xml:space="preserve"> </w:t>
      </w:r>
      <w:ins w:id="154" w:author="Josh Madin" w:date="2016-03-18T14:52:00Z">
        <w:r w:rsidR="000E6773">
          <w:rPr>
            <w:lang w:val="en-AU"/>
          </w:rPr>
          <w:t xml:space="preserve">abnormal </w:t>
        </w:r>
      </w:ins>
      <w:r w:rsidR="00254DBA" w:rsidRPr="00CC30E1">
        <w:rPr>
          <w:lang w:val="en-AU"/>
        </w:rPr>
        <w:t xml:space="preserve">changes in sea surface temperature and pH, as a result of increased atmospheric carbon dioxide </w:t>
      </w:r>
      <w:r w:rsidR="00A03D21" w:rsidRPr="00CC30E1">
        <w:rPr>
          <w:lang w:val="en-AU"/>
        </w:rPr>
        <w:t>(Solomon, 2007)</w:t>
      </w:r>
      <w:r w:rsidR="00254DBA" w:rsidRPr="00CC30E1">
        <w:rPr>
          <w:lang w:val="en-AU"/>
        </w:rPr>
        <w:t xml:space="preserve">. </w:t>
      </w:r>
      <w:r w:rsidR="00561C2B" w:rsidRPr="00CC30E1">
        <w:rPr>
          <w:lang w:val="en-AU"/>
        </w:rPr>
        <w:t>These environmental factors</w:t>
      </w:r>
      <w:r w:rsidR="00254DBA" w:rsidRPr="00CC30E1">
        <w:rPr>
          <w:lang w:val="en-AU"/>
        </w:rPr>
        <w:t xml:space="preserve"> </w:t>
      </w:r>
      <w:r w:rsidR="00561C2B" w:rsidRPr="00CC30E1">
        <w:rPr>
          <w:lang w:val="en-AU"/>
        </w:rPr>
        <w:t xml:space="preserve">generally </w:t>
      </w:r>
      <w:r w:rsidR="00254DBA" w:rsidRPr="00CC30E1">
        <w:rPr>
          <w:lang w:val="en-AU"/>
        </w:rPr>
        <w:t xml:space="preserve">affect the </w:t>
      </w:r>
      <w:r w:rsidR="00561C2B" w:rsidRPr="00CC30E1">
        <w:rPr>
          <w:lang w:val="en-AU"/>
        </w:rPr>
        <w:t xml:space="preserve">growth and </w:t>
      </w:r>
      <w:r w:rsidR="00254DBA" w:rsidRPr="00CC30E1">
        <w:rPr>
          <w:lang w:val="en-AU"/>
        </w:rPr>
        <w:t>survival of marine organisms</w:t>
      </w:r>
      <w:r w:rsidR="00561C2B" w:rsidRPr="00CC30E1">
        <w:rPr>
          <w:lang w:val="en-AU"/>
        </w:rPr>
        <w:t>,</w:t>
      </w:r>
      <w:r w:rsidR="00254DBA" w:rsidRPr="00CC30E1">
        <w:rPr>
          <w:lang w:val="en-AU"/>
        </w:rPr>
        <w:t xml:space="preserve"> </w:t>
      </w:r>
      <w:r w:rsidR="00561C2B" w:rsidRPr="00CC30E1">
        <w:rPr>
          <w:lang w:val="en-AU"/>
        </w:rPr>
        <w:t>but have</w:t>
      </w:r>
      <w:r w:rsidR="00C65F62" w:rsidRPr="00CC30E1">
        <w:rPr>
          <w:lang w:val="en-AU"/>
        </w:rPr>
        <w:t xml:space="preserve"> </w:t>
      </w:r>
      <w:r w:rsidR="00254DBA" w:rsidRPr="00CC30E1">
        <w:rPr>
          <w:lang w:val="en-AU"/>
        </w:rPr>
        <w:t xml:space="preserve">been </w:t>
      </w:r>
      <w:r w:rsidR="00561C2B" w:rsidRPr="00CC30E1">
        <w:rPr>
          <w:lang w:val="en-AU"/>
        </w:rPr>
        <w:t xml:space="preserve">specifically </w:t>
      </w:r>
      <w:r w:rsidR="00254DBA" w:rsidRPr="00CC30E1">
        <w:rPr>
          <w:lang w:val="en-AU"/>
        </w:rPr>
        <w:t>shown to negatively affect early life history stages</w:t>
      </w:r>
      <w:r w:rsidR="00561C2B" w:rsidRPr="00CC30E1">
        <w:rPr>
          <w:lang w:val="en-AU"/>
        </w:rPr>
        <w:t xml:space="preserve">. Examples </w:t>
      </w:r>
      <w:r w:rsidR="00E32052" w:rsidRPr="00CC30E1">
        <w:rPr>
          <w:lang w:val="en-AU"/>
        </w:rPr>
        <w:t>include</w:t>
      </w:r>
      <w:r w:rsidR="00196F2F" w:rsidRPr="00CC30E1">
        <w:rPr>
          <w:lang w:val="en-AU"/>
        </w:rPr>
        <w:t xml:space="preserve"> polychaete worm</w:t>
      </w:r>
      <w:r w:rsidR="00E32052" w:rsidRPr="00CC30E1">
        <w:rPr>
          <w:lang w:val="en-AU"/>
        </w:rPr>
        <w:t>s (</w:t>
      </w:r>
      <w:r w:rsidR="00E71073" w:rsidRPr="00BF6499">
        <w:rPr>
          <w:lang w:val="en-AU"/>
        </w:rPr>
        <w:fldChar w:fldCharType="begin"/>
      </w:r>
      <w:r w:rsidR="00E71073" w:rsidRPr="00CC30E1">
        <w:rPr>
          <w:lang w:val="en-AU"/>
          <w:rPrChange w:id="155" w:author="Rachael Maree Woods" w:date="2016-03-16T14:26:00Z">
            <w:rPr/>
          </w:rPrChange>
        </w:rPr>
        <w:instrText xml:space="preserve"> HYPERLINK \l "_ENREF_25" \o "Gopalakrishnan, 2008 #36" </w:instrText>
      </w:r>
      <w:r w:rsidR="00E71073" w:rsidRPr="00BF6499">
        <w:rPr>
          <w:lang w:val="en-AU"/>
        </w:rPr>
        <w:fldChar w:fldCharType="separate"/>
      </w:r>
      <w:r w:rsidR="00085260" w:rsidRPr="00CC30E1">
        <w:rPr>
          <w:lang w:val="en-AU"/>
        </w:rPr>
        <w:t>Gopalakrishnan et al. 2008</w:t>
      </w:r>
      <w:r w:rsidR="00E71073" w:rsidRPr="00BF6499">
        <w:rPr>
          <w:lang w:val="en-AU"/>
        </w:rPr>
        <w:fldChar w:fldCharType="end"/>
      </w:r>
      <w:r w:rsidR="00E32052" w:rsidRPr="00CC30E1">
        <w:rPr>
          <w:lang w:val="en-AU"/>
        </w:rPr>
        <w:t>)</w:t>
      </w:r>
      <w:r w:rsidR="00196F2F" w:rsidRPr="00CC30E1">
        <w:rPr>
          <w:lang w:val="en-AU"/>
        </w:rPr>
        <w:t>, echinoderm</w:t>
      </w:r>
      <w:r w:rsidR="00E32052" w:rsidRPr="00CC30E1">
        <w:rPr>
          <w:lang w:val="en-AU"/>
        </w:rPr>
        <w:t>s (</w:t>
      </w:r>
      <w:r w:rsidR="00E71073" w:rsidRPr="00BF6499">
        <w:rPr>
          <w:lang w:val="en-AU"/>
        </w:rPr>
        <w:fldChar w:fldCharType="begin"/>
      </w:r>
      <w:r w:rsidR="00E71073" w:rsidRPr="00CC30E1">
        <w:rPr>
          <w:lang w:val="en-AU"/>
          <w:rPrChange w:id="156" w:author="Rachael Maree Woods" w:date="2016-03-16T14:26:00Z">
            <w:rPr/>
          </w:rPrChange>
        </w:rPr>
        <w:instrText xml:space="preserve"> HYPERLINK \l "_ENREF_33" \o "Heslinga, 1976 #44" </w:instrText>
      </w:r>
      <w:r w:rsidR="00E71073" w:rsidRPr="00BF6499">
        <w:rPr>
          <w:lang w:val="en-AU"/>
        </w:rPr>
        <w:fldChar w:fldCharType="separate"/>
      </w:r>
      <w:r w:rsidR="00085260" w:rsidRPr="00CC30E1">
        <w:rPr>
          <w:lang w:val="en-AU"/>
        </w:rPr>
        <w:t>Heslinga 1976</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57" w:author="Rachael Maree Woods" w:date="2016-03-16T14:26:00Z">
            <w:rPr/>
          </w:rPrChange>
        </w:rPr>
        <w:instrText xml:space="preserve"> HYPERLINK \l "_ENREF_57" \o "Schlegel, 2012 #78" </w:instrText>
      </w:r>
      <w:r w:rsidR="00E71073" w:rsidRPr="00BF6499">
        <w:rPr>
          <w:lang w:val="en-AU"/>
        </w:rPr>
        <w:fldChar w:fldCharType="separate"/>
      </w:r>
      <w:r w:rsidR="00085260" w:rsidRPr="00CC30E1">
        <w:rPr>
          <w:lang w:val="en-AU"/>
        </w:rPr>
        <w:t>Schlegel et al. 2012</w:t>
      </w:r>
      <w:r w:rsidR="00E71073" w:rsidRPr="00BF6499">
        <w:rPr>
          <w:lang w:val="en-AU"/>
        </w:rPr>
        <w:fldChar w:fldCharType="end"/>
      </w:r>
      <w:r w:rsidR="00E32052" w:rsidRPr="00CC30E1">
        <w:rPr>
          <w:lang w:val="en-AU"/>
        </w:rPr>
        <w:t>)</w:t>
      </w:r>
      <w:r w:rsidR="00085260" w:rsidRPr="00CC30E1">
        <w:rPr>
          <w:lang w:val="en-AU"/>
        </w:rPr>
        <w:t xml:space="preserve"> and </w:t>
      </w:r>
      <w:r w:rsidR="00196F2F" w:rsidRPr="00CC30E1">
        <w:rPr>
          <w:lang w:val="en-AU"/>
        </w:rPr>
        <w:t>bivalve</w:t>
      </w:r>
      <w:r w:rsidR="00E32052" w:rsidRPr="00CC30E1">
        <w:rPr>
          <w:lang w:val="en-AU"/>
        </w:rPr>
        <w:t>s (</w:t>
      </w:r>
      <w:r w:rsidR="00E71073" w:rsidRPr="00BF6499">
        <w:rPr>
          <w:lang w:val="en-AU"/>
        </w:rPr>
        <w:fldChar w:fldCharType="begin"/>
      </w:r>
      <w:r w:rsidR="00E71073" w:rsidRPr="00CC30E1">
        <w:rPr>
          <w:lang w:val="en-AU"/>
          <w:rPrChange w:id="158" w:author="Rachael Maree Woods" w:date="2016-03-16T14:26:00Z">
            <w:rPr/>
          </w:rPrChange>
        </w:rPr>
        <w:instrText xml:space="preserve"> HYPERLINK \l "_ENREF_11" \o "Calabrese, 1977 #9" </w:instrText>
      </w:r>
      <w:r w:rsidR="00E71073" w:rsidRPr="00BF6499">
        <w:rPr>
          <w:lang w:val="en-AU"/>
        </w:rPr>
        <w:fldChar w:fldCharType="separate"/>
      </w:r>
      <w:r w:rsidR="00085260" w:rsidRPr="00CC30E1">
        <w:rPr>
          <w:lang w:val="en-AU"/>
        </w:rPr>
        <w:t xml:space="preserve">Calabrese et al. </w:t>
      </w:r>
      <w:r w:rsidR="00085260" w:rsidRPr="00CC30E1">
        <w:rPr>
          <w:lang w:val="en-AU"/>
        </w:rPr>
        <w:lastRenderedPageBreak/>
        <w:t>1977</w:t>
      </w:r>
      <w:r w:rsidR="00E71073" w:rsidRPr="00BF6499">
        <w:rPr>
          <w:lang w:val="en-AU"/>
        </w:rPr>
        <w:fldChar w:fldCharType="end"/>
      </w:r>
      <w:r w:rsidR="00085260" w:rsidRPr="00CC30E1">
        <w:rPr>
          <w:lang w:val="en-AU"/>
        </w:rPr>
        <w:t xml:space="preserve">; </w:t>
      </w:r>
      <w:r w:rsidR="00E71073" w:rsidRPr="00BF6499">
        <w:rPr>
          <w:lang w:val="en-AU"/>
        </w:rPr>
        <w:fldChar w:fldCharType="begin"/>
      </w:r>
      <w:r w:rsidR="00E71073" w:rsidRPr="00CC30E1">
        <w:rPr>
          <w:lang w:val="en-AU"/>
          <w:rPrChange w:id="159" w:author="Rachael Maree Woods" w:date="2016-03-16T14:26:00Z">
            <w:rPr/>
          </w:rPrChange>
        </w:rPr>
        <w:instrText xml:space="preserve"> HYPERLINK \l "_ENREF_38" \o "Kurihara, 2008 #12" </w:instrText>
      </w:r>
      <w:r w:rsidR="00E71073" w:rsidRPr="00BF6499">
        <w:rPr>
          <w:lang w:val="en-AU"/>
        </w:rPr>
        <w:fldChar w:fldCharType="separate"/>
      </w:r>
      <w:r w:rsidR="00085260" w:rsidRPr="00CC30E1">
        <w:rPr>
          <w:lang w:val="en-AU"/>
        </w:rPr>
        <w:t>Kurihara 2008</w:t>
      </w:r>
      <w:r w:rsidR="00E71073" w:rsidRPr="00BF6499">
        <w:rPr>
          <w:lang w:val="en-AU"/>
        </w:rPr>
        <w:fldChar w:fldCharType="end"/>
      </w:r>
      <w:r w:rsidR="00E32052" w:rsidRPr="00CC30E1">
        <w:rPr>
          <w:lang w:val="en-AU"/>
        </w:rPr>
        <w:t>)</w:t>
      </w:r>
      <w:r w:rsidR="00085260" w:rsidRPr="00CC30E1">
        <w:rPr>
          <w:lang w:val="en-AU"/>
        </w:rPr>
        <w:t xml:space="preserve">. </w:t>
      </w:r>
      <w:r w:rsidR="008A672B" w:rsidRPr="00CC30E1">
        <w:rPr>
          <w:lang w:val="en-AU"/>
        </w:rPr>
        <w:t>Negative effects</w:t>
      </w:r>
      <w:r w:rsidR="00481466" w:rsidRPr="00CC30E1">
        <w:rPr>
          <w:lang w:val="en-AU"/>
        </w:rPr>
        <w:t xml:space="preserve"> </w:t>
      </w:r>
      <w:r w:rsidR="001F37B4" w:rsidRPr="00CC30E1">
        <w:rPr>
          <w:lang w:val="en-AU"/>
        </w:rPr>
        <w:t>on</w:t>
      </w:r>
      <w:r w:rsidR="00481466" w:rsidRPr="00CC30E1">
        <w:rPr>
          <w:lang w:val="en-AU"/>
        </w:rPr>
        <w:t xml:space="preserve"> survival ha</w:t>
      </w:r>
      <w:r w:rsidR="008A672B" w:rsidRPr="00CC30E1">
        <w:rPr>
          <w:lang w:val="en-AU"/>
        </w:rPr>
        <w:t>ve</w:t>
      </w:r>
      <w:r w:rsidR="00481466" w:rsidRPr="00CC30E1">
        <w:rPr>
          <w:lang w:val="en-AU"/>
        </w:rPr>
        <w:t xml:space="preserve"> also been observed </w:t>
      </w:r>
      <w:r w:rsidR="008A672B" w:rsidRPr="00CC30E1">
        <w:rPr>
          <w:lang w:val="en-AU"/>
        </w:rPr>
        <w:t>broadly for</w:t>
      </w:r>
      <w:r w:rsidR="00481466" w:rsidRPr="00CC30E1">
        <w:rPr>
          <w:lang w:val="en-AU"/>
        </w:rPr>
        <w:t xml:space="preserve"> scleractinian coral species </w:t>
      </w:r>
      <w:r w:rsidR="006B2A4C" w:rsidRPr="00492DC6">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 </w:instrText>
      </w:r>
      <w:r w:rsidR="006B2A4C" w:rsidRPr="007B765C">
        <w:rPr>
          <w:lang w:val="en-AU"/>
        </w:rPr>
        <w:fldChar w:fldCharType="begin">
          <w:fldData xml:space="preserve">PEVuZE5vdGU+PENpdGU+PEF1dGhvcj5SZWljaGVsdC1CcnVzaGV0dDwvQXV0aG9yPjxZZWFyPjIw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</w:fldData>
        </w:fldChar>
      </w:r>
      <w:r w:rsidR="00672CA8" w:rsidRPr="00CC30E1">
        <w:rPr>
          <w:lang w:val="en-AU"/>
        </w:rPr>
        <w:instrText xml:space="preserve"> ADDIN EN.CITE.DATA </w:instrText>
      </w:r>
      <w:r w:rsidR="006B2A4C" w:rsidRPr="007B765C">
        <w:rPr>
          <w:lang w:val="en-AU"/>
        </w:rPr>
      </w:r>
      <w:r w:rsidR="006B2A4C" w:rsidRPr="007B765C">
        <w:rPr>
          <w:lang w:val="en-AU"/>
        </w:rPr>
        <w:fldChar w:fldCharType="end"/>
      </w:r>
      <w:r w:rsidR="006B2A4C" w:rsidRPr="00492DC6">
        <w:rPr>
          <w:lang w:val="en-AU"/>
        </w:rPr>
      </w:r>
      <w:r w:rsidR="006B2A4C" w:rsidRPr="00492DC6">
        <w:rPr>
          <w:lang w:val="en-AU"/>
        </w:rPr>
        <w:fldChar w:fldCharType="separate"/>
      </w:r>
      <w:r w:rsidR="00672CA8" w:rsidRPr="00CC30E1">
        <w:rPr>
          <w:lang w:val="en-AU"/>
        </w:rPr>
        <w:t>(</w:t>
      </w:r>
      <w:r w:rsidR="00E71073" w:rsidRPr="00BF6499">
        <w:rPr>
          <w:lang w:val="en-AU"/>
        </w:rPr>
        <w:fldChar w:fldCharType="begin"/>
      </w:r>
      <w:r w:rsidR="00E71073" w:rsidRPr="00CC30E1">
        <w:rPr>
          <w:lang w:val="en-AU"/>
          <w:rPrChange w:id="160" w:author="Rachael Maree Woods" w:date="2016-03-16T14:26:00Z">
            <w:rPr/>
          </w:rPrChange>
        </w:rPr>
        <w:instrText xml:space="preserve"> HYPERLINK \l "_ENREF_52" \o "Reichelt-Brushett, 2005 #56" </w:instrText>
      </w:r>
      <w:r w:rsidR="00E71073" w:rsidRPr="00BF6499">
        <w:rPr>
          <w:lang w:val="en-AU"/>
        </w:rPr>
        <w:fldChar w:fldCharType="separate"/>
      </w:r>
      <w:r w:rsidR="00196F2F" w:rsidRPr="00CC30E1">
        <w:rPr>
          <w:lang w:val="en-AU"/>
        </w:rPr>
        <w:t>Reichelt-Brushett and Harrison 2005</w:t>
      </w:r>
      <w:r w:rsidR="00E71073" w:rsidRPr="00BF6499">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61" w:author="Rachael Maree Woods" w:date="2016-03-16T14:26:00Z">
            <w:rPr/>
          </w:rPrChange>
        </w:rPr>
        <w:instrText xml:space="preserve"> HYPERLINK \l "_ENREF_65" \o "Victor, 2005 #60" </w:instrText>
      </w:r>
      <w:r w:rsidR="00E71073" w:rsidRPr="00A46A40">
        <w:rPr>
          <w:lang w:val="en-AU"/>
        </w:rPr>
        <w:fldChar w:fldCharType="separate"/>
      </w:r>
      <w:r w:rsidR="00196F2F" w:rsidRPr="00CC30E1">
        <w:rPr>
          <w:lang w:val="en-AU"/>
        </w:rPr>
        <w:t>Victor and Richmond 2005</w:t>
      </w:r>
      <w:r w:rsidR="00E71073" w:rsidRPr="00A46A40">
        <w:rPr>
          <w:lang w:val="en-AU"/>
        </w:rPr>
        <w:fldChar w:fldCharType="end"/>
      </w:r>
      <w:r w:rsidR="00AE1B9A" w:rsidRPr="00CC30E1">
        <w:rPr>
          <w:lang w:val="en-AU"/>
        </w:rPr>
        <w:t xml:space="preserve">; </w:t>
      </w:r>
      <w:r w:rsidR="00E71073" w:rsidRPr="00A46A40">
        <w:rPr>
          <w:lang w:val="en-AU"/>
        </w:rPr>
        <w:fldChar w:fldCharType="begin"/>
      </w:r>
      <w:r w:rsidR="00E71073" w:rsidRPr="00CC30E1">
        <w:rPr>
          <w:lang w:val="en-AU"/>
          <w:rPrChange w:id="162" w:author="Rachael Maree Woods" w:date="2016-03-16T14:26:00Z">
            <w:rPr/>
          </w:rPrChange>
        </w:rPr>
        <w:instrText xml:space="preserve"> HYPERLINK \l "_ENREF_48" \o "Randall, 2009 #82" </w:instrText>
      </w:r>
      <w:r w:rsidR="00E71073" w:rsidRPr="00A46A40">
        <w:rPr>
          <w:lang w:val="en-AU"/>
        </w:rPr>
        <w:fldChar w:fldCharType="separate"/>
      </w:r>
      <w:r w:rsidR="00196F2F" w:rsidRPr="00CC30E1">
        <w:rPr>
          <w:lang w:val="en-AU"/>
        </w:rPr>
        <w:t>Randall and Szmant 2009</w:t>
      </w:r>
      <w:r w:rsidR="00E71073" w:rsidRPr="00A46A40">
        <w:rPr>
          <w:lang w:val="en-AU"/>
        </w:rPr>
        <w:fldChar w:fldCharType="end"/>
      </w:r>
      <w:r w:rsidR="00672CA8" w:rsidRPr="00CC30E1">
        <w:rPr>
          <w:lang w:val="en-AU"/>
        </w:rPr>
        <w:t>)</w:t>
      </w:r>
      <w:r w:rsidR="006B2A4C" w:rsidRPr="00492DC6">
        <w:rPr>
          <w:lang w:val="en-AU"/>
        </w:rPr>
        <w:fldChar w:fldCharType="end"/>
      </w:r>
      <w:r w:rsidR="00481466" w:rsidRPr="00CC30E1">
        <w:rPr>
          <w:lang w:val="en-AU"/>
        </w:rPr>
        <w:t xml:space="preserve">. </w:t>
      </w:r>
    </w:p>
    <w:p w14:paraId="20685092" w14:textId="77777777" w:rsidR="00506AAF" w:rsidRPr="00CC30E1" w:rsidRDefault="00506AAF" w:rsidP="009219E1">
      <w:pPr>
        <w:spacing w:line="480" w:lineRule="auto"/>
        <w:rPr>
          <w:ins w:id="163" w:author="Rachael Maree Woods" w:date="2016-03-02T09:52:00Z"/>
          <w:lang w:val="en-AU"/>
        </w:rPr>
      </w:pPr>
    </w:p>
    <w:p w14:paraId="357941AF" w14:textId="0241A977" w:rsidR="005A3EDE" w:rsidRPr="00CC30E1" w:rsidDel="000671F3" w:rsidRDefault="000671F3" w:rsidP="009219E1">
      <w:pPr>
        <w:spacing w:line="480" w:lineRule="auto"/>
        <w:rPr>
          <w:del w:id="164" w:author="Josh Madin" w:date="2016-03-18T15:00:00Z"/>
          <w:lang w:val="en-AU"/>
        </w:rPr>
      </w:pPr>
      <w:ins w:id="165" w:author="Josh Madin" w:date="2016-03-18T14:57:00Z">
        <w:r>
          <w:rPr>
            <w:lang w:val="en-AU"/>
          </w:rPr>
          <w:t xml:space="preserve">Studies quantifying the influence of </w:t>
        </w:r>
      </w:ins>
      <w:ins w:id="166" w:author="Rachael Maree Woods" w:date="2016-03-02T09:52:00Z">
        <w:del w:id="167" w:author="Josh Madin" w:date="2016-03-18T14:55:00Z">
          <w:r w:rsidR="00506AAF" w:rsidRPr="00CC30E1" w:rsidDel="000E6773">
            <w:rPr>
              <w:lang w:val="en-AU"/>
            </w:rPr>
            <w:delText>A broad range of</w:delText>
          </w:r>
        </w:del>
        <w:del w:id="168" w:author="Josh Madin" w:date="2016-03-18T14:57:00Z">
          <w:r w:rsidR="00506AAF" w:rsidRPr="00CC30E1" w:rsidDel="000671F3">
            <w:rPr>
              <w:lang w:val="en-AU"/>
            </w:rPr>
            <w:delText xml:space="preserve"> </w:delText>
          </w:r>
        </w:del>
      </w:ins>
      <w:ins w:id="169" w:author="Josh Madin" w:date="2016-03-18T14:56:00Z">
        <w:r>
          <w:rPr>
            <w:lang w:val="en-AU"/>
          </w:rPr>
          <w:t xml:space="preserve"> </w:t>
        </w:r>
      </w:ins>
      <w:ins w:id="170" w:author="Josh Madin" w:date="2016-03-18T14:55:00Z">
        <w:r w:rsidR="000E6773">
          <w:rPr>
            <w:lang w:val="en-AU"/>
          </w:rPr>
          <w:t xml:space="preserve">environmental </w:t>
        </w:r>
      </w:ins>
      <w:ins w:id="171" w:author="Rachael Maree Woods" w:date="2016-03-02T09:52:00Z">
        <w:r w:rsidR="00506AAF" w:rsidRPr="00CC30E1">
          <w:rPr>
            <w:lang w:val="en-AU"/>
          </w:rPr>
          <w:t xml:space="preserve">factors </w:t>
        </w:r>
      </w:ins>
      <w:ins w:id="172" w:author="Josh Madin" w:date="2016-03-18T14:57:00Z">
        <w:r>
          <w:rPr>
            <w:lang w:val="en-AU"/>
          </w:rPr>
          <w:t>on</w:t>
        </w:r>
      </w:ins>
      <w:ins w:id="173" w:author="Josh Madin" w:date="2016-03-18T14:55:00Z">
        <w:r w:rsidR="000E6773" w:rsidRPr="00CC30E1">
          <w:rPr>
            <w:lang w:val="en-AU"/>
          </w:rPr>
          <w:t xml:space="preserve"> </w:t>
        </w:r>
      </w:ins>
      <w:ins w:id="174" w:author="Josh Madin" w:date="2016-03-18T14:56:00Z">
        <w:r>
          <w:rPr>
            <w:lang w:val="en-AU"/>
          </w:rPr>
          <w:t xml:space="preserve">the </w:t>
        </w:r>
      </w:ins>
      <w:ins w:id="175" w:author="Josh Madin" w:date="2016-03-18T14:55:00Z">
        <w:r w:rsidR="000E6773" w:rsidRPr="00CC30E1">
          <w:rPr>
            <w:lang w:val="en-AU"/>
          </w:rPr>
          <w:t xml:space="preserve">early life stages in corals </w:t>
        </w:r>
      </w:ins>
      <w:ins w:id="176" w:author="Josh Madin" w:date="2016-03-18T14:57:00Z">
        <w:r>
          <w:rPr>
            <w:lang w:val="en-AU"/>
          </w:rPr>
          <w:t xml:space="preserve">tend to focus on one or two factors at a time. However, </w:t>
        </w:r>
      </w:ins>
      <w:ins w:id="177" w:author="Josh Madin" w:date="2016-03-18T14:58:00Z">
        <w:r>
          <w:rPr>
            <w:lang w:val="en-AU"/>
          </w:rPr>
          <w:t xml:space="preserve">the success of these stages </w:t>
        </w:r>
      </w:ins>
      <w:ins w:id="178" w:author="Josh Madin" w:date="2016-03-24T13:02:00Z">
        <w:r w:rsidR="003C38A4">
          <w:rPr>
            <w:lang w:val="en-AU"/>
          </w:rPr>
          <w:t>depends on numerous</w:t>
        </w:r>
      </w:ins>
      <w:ins w:id="179" w:author="Josh Madin" w:date="2016-03-18T14:58:00Z">
        <w:r>
          <w:rPr>
            <w:lang w:val="en-AU"/>
          </w:rPr>
          <w:t xml:space="preserve"> </w:t>
        </w:r>
      </w:ins>
      <w:ins w:id="180" w:author="Josh Madin" w:date="2016-03-24T13:02:00Z">
        <w:r w:rsidR="003C38A4">
          <w:rPr>
            <w:lang w:val="en-AU"/>
          </w:rPr>
          <w:t xml:space="preserve">variables, and the relative importance of these variables </w:t>
        </w:r>
      </w:ins>
      <w:ins w:id="181" w:author="Josh Madin" w:date="2016-03-18T14:59:00Z">
        <w:r>
          <w:rPr>
            <w:lang w:val="en-AU"/>
          </w:rPr>
          <w:t xml:space="preserve">needs to be </w:t>
        </w:r>
      </w:ins>
      <w:ins w:id="182" w:author="Josh Madin" w:date="2016-03-24T13:02:00Z">
        <w:r w:rsidR="003C38A4">
          <w:rPr>
            <w:lang w:val="en-AU"/>
          </w:rPr>
          <w:t>quantified</w:t>
        </w:r>
      </w:ins>
      <w:ins w:id="183" w:author="Josh Madin" w:date="2016-03-18T14:59:00Z">
        <w:r>
          <w:rPr>
            <w:lang w:val="en-AU"/>
          </w:rPr>
          <w:t xml:space="preserve"> if we are to understand and predict success in different environments</w:t>
        </w:r>
      </w:ins>
      <w:ins w:id="184" w:author="Josh Madin" w:date="2016-03-18T14:58:00Z">
        <w:r>
          <w:rPr>
            <w:lang w:val="en-AU"/>
          </w:rPr>
          <w:t xml:space="preserve">. </w:t>
        </w:r>
      </w:ins>
      <w:ins w:id="185" w:author="Rachael Maree Woods" w:date="2016-03-02T09:52:00Z">
        <w:del w:id="186" w:author="Josh Madin" w:date="2016-03-18T14:55:00Z">
          <w:r w:rsidR="00506AAF" w:rsidRPr="00CC30E1" w:rsidDel="000E6773">
            <w:rPr>
              <w:lang w:val="en-AU"/>
            </w:rPr>
            <w:delText>including</w:delText>
          </w:r>
        </w:del>
        <w:del w:id="187" w:author="Josh Madin" w:date="2016-03-18T14:57:00Z">
          <w:r w:rsidR="00506AAF" w:rsidRPr="00CC30E1" w:rsidDel="000671F3">
            <w:rPr>
              <w:lang w:val="en-AU"/>
            </w:rPr>
            <w:delText xml:space="preserve"> heavy metals, </w:delText>
          </w:r>
        </w:del>
      </w:ins>
      <w:ins w:id="188" w:author="Rachael Maree Woods" w:date="2016-03-02T09:53:00Z">
        <w:del w:id="189" w:author="Josh Madin" w:date="2016-03-18T14:57:00Z">
          <w:r w:rsidR="00506AAF" w:rsidRPr="00CC30E1" w:rsidDel="000671F3">
            <w:rPr>
              <w:lang w:val="en-AU"/>
            </w:rPr>
            <w:delText>nutrients and changes in ocean chemistry</w:delText>
          </w:r>
        </w:del>
        <w:del w:id="190" w:author="Josh Madin" w:date="2016-03-18T14:59:00Z">
          <w:r w:rsidR="00506AAF" w:rsidRPr="00CC30E1" w:rsidDel="000671F3">
            <w:rPr>
              <w:lang w:val="en-AU"/>
            </w:rPr>
            <w:delText xml:space="preserve"> are </w:delText>
          </w:r>
        </w:del>
        <w:del w:id="191" w:author="Josh Madin" w:date="2016-03-18T14:56:00Z">
          <w:r w:rsidR="00506AAF" w:rsidRPr="00CC30E1" w:rsidDel="000E6773">
            <w:rPr>
              <w:lang w:val="en-AU"/>
            </w:rPr>
            <w:delText>known to</w:delText>
          </w:r>
        </w:del>
        <w:del w:id="192" w:author="Josh Madin" w:date="2016-03-18T14:55:00Z">
          <w:r w:rsidR="00506AAF" w:rsidRPr="00CC30E1" w:rsidDel="000E6773">
            <w:rPr>
              <w:lang w:val="en-AU"/>
            </w:rPr>
            <w:delText xml:space="preserve"> affect early life stages in corals</w:delText>
          </w:r>
        </w:del>
        <w:del w:id="193" w:author="Josh Madin" w:date="2016-03-18T14:56:00Z">
          <w:r w:rsidR="00506AAF" w:rsidRPr="00CC30E1" w:rsidDel="000E6773">
            <w:rPr>
              <w:lang w:val="en-AU"/>
            </w:rPr>
            <w:delText xml:space="preserve">, however mitigating these factors is </w:delText>
          </w:r>
        </w:del>
      </w:ins>
      <w:ins w:id="194" w:author="Rachael Maree Woods" w:date="2016-03-02T10:33:00Z">
        <w:del w:id="195" w:author="Josh Madin" w:date="2016-03-18T14:56:00Z">
          <w:r w:rsidR="00123AA4" w:rsidRPr="00CC30E1" w:rsidDel="000E6773">
            <w:rPr>
              <w:lang w:val="en-AU"/>
            </w:rPr>
            <w:delText>difficult</w:delText>
          </w:r>
        </w:del>
      </w:ins>
      <w:ins w:id="196" w:author="Rachael Maree Woods" w:date="2016-03-02T09:53:00Z">
        <w:del w:id="197" w:author="Josh Madin" w:date="2016-03-18T14:56:00Z">
          <w:r w:rsidR="00506AAF" w:rsidRPr="00CC30E1" w:rsidDel="000E6773">
            <w:rPr>
              <w:lang w:val="en-AU"/>
            </w:rPr>
            <w:delText xml:space="preserve"> </w:delText>
          </w:r>
        </w:del>
      </w:ins>
      <w:ins w:id="198" w:author="Rachael Maree Woods" w:date="2016-03-02T09:54:00Z">
        <w:del w:id="199" w:author="Josh Madin" w:date="2016-03-18T14:56:00Z">
          <w:r w:rsidR="00506AAF" w:rsidRPr="00CC30E1" w:rsidDel="000E6773">
            <w:rPr>
              <w:lang w:val="en-AU"/>
            </w:rPr>
            <w:delText xml:space="preserve">as they are </w:delText>
          </w:r>
        </w:del>
        <w:del w:id="200" w:author="Josh Madin" w:date="2016-03-18T14:59:00Z">
          <w:r w:rsidR="00506AAF" w:rsidRPr="00CC30E1" w:rsidDel="000671F3">
            <w:rPr>
              <w:lang w:val="en-AU"/>
            </w:rPr>
            <w:delText xml:space="preserve">diverse in </w:delText>
          </w:r>
        </w:del>
      </w:ins>
      <w:ins w:id="201" w:author="Rachael Maree Woods" w:date="2016-03-02T10:33:00Z">
        <w:del w:id="202" w:author="Josh Madin" w:date="2016-03-18T14:59:00Z">
          <w:r w:rsidR="00123AA4" w:rsidRPr="00CC30E1" w:rsidDel="000671F3">
            <w:rPr>
              <w:lang w:val="en-AU"/>
            </w:rPr>
            <w:delText>origin</w:delText>
          </w:r>
        </w:del>
      </w:ins>
      <w:ins w:id="203" w:author="Rachael Maree Woods" w:date="2016-03-02T09:54:00Z">
        <w:del w:id="204" w:author="Josh Madin" w:date="2016-03-18T14:59:00Z">
          <w:r w:rsidR="00506AAF" w:rsidRPr="00CC30E1" w:rsidDel="000671F3">
            <w:rPr>
              <w:lang w:val="en-AU"/>
            </w:rPr>
            <w:delText>.</w:delText>
          </w:r>
        </w:del>
        <w:r w:rsidR="00506AAF" w:rsidRPr="00CC30E1">
          <w:rPr>
            <w:lang w:val="en-AU"/>
          </w:rPr>
          <w:t xml:space="preserve"> </w:t>
        </w:r>
      </w:ins>
      <w:ins w:id="205" w:author="Rachael Maree Woods" w:date="2016-03-02T11:10:00Z">
        <w:del w:id="206" w:author="Josh Madin" w:date="2016-03-18T15:00:00Z">
          <w:r w:rsidR="00E161EA" w:rsidRPr="00CC30E1" w:rsidDel="000671F3">
            <w:rPr>
              <w:lang w:val="en-AU"/>
            </w:rPr>
            <w:delText xml:space="preserve">In recent years the use of </w:delText>
          </w:r>
          <w:r w:rsidR="00EE7EA7" w:rsidRPr="00CC30E1" w:rsidDel="000671F3">
            <w:rPr>
              <w:lang w:val="en-AU"/>
            </w:rPr>
            <w:delText>meta-analysis techniques has become increasing</w:delText>
          </w:r>
        </w:del>
      </w:ins>
      <w:ins w:id="207" w:author="Rachael Maree Woods" w:date="2016-03-16T14:12:00Z">
        <w:del w:id="208" w:author="Josh Madin" w:date="2016-03-18T15:00:00Z">
          <w:r w:rsidR="00705133" w:rsidRPr="00CC30E1" w:rsidDel="000671F3">
            <w:rPr>
              <w:lang w:val="en-AU"/>
            </w:rPr>
            <w:delText>ly</w:delText>
          </w:r>
        </w:del>
      </w:ins>
      <w:ins w:id="209" w:author="Rachael Maree Woods" w:date="2016-03-02T11:10:00Z">
        <w:del w:id="210" w:author="Josh Madin" w:date="2016-03-18T15:00:00Z">
          <w:r w:rsidR="00EE7EA7" w:rsidRPr="00CC30E1" w:rsidDel="000671F3">
            <w:rPr>
              <w:lang w:val="en-AU"/>
            </w:rPr>
            <w:delText xml:space="preserve"> common to review the current state of a field</w:delText>
          </w:r>
        </w:del>
      </w:ins>
      <w:ins w:id="211" w:author="Rachael Maree Woods" w:date="2016-03-02T11:11:00Z">
        <w:del w:id="212" w:author="Josh Madin" w:date="2016-03-18T15:00:00Z">
          <w:r w:rsidR="00EE7EA7" w:rsidRPr="00CC30E1" w:rsidDel="000671F3">
            <w:rPr>
              <w:lang w:val="en-AU"/>
            </w:rPr>
            <w:delText xml:space="preserve"> and incorporate data from multiple published papers. These techniques including the use of generalised linear mixed effect model</w:delText>
          </w:r>
        </w:del>
      </w:ins>
      <w:ins w:id="213" w:author="Rachael Maree Woods" w:date="2016-03-16T14:13:00Z">
        <w:del w:id="214" w:author="Josh Madin" w:date="2016-03-18T15:00:00Z">
          <w:r w:rsidR="00705133" w:rsidRPr="00CC30E1" w:rsidDel="000671F3">
            <w:rPr>
              <w:lang w:val="en-AU"/>
            </w:rPr>
            <w:delText>s</w:delText>
          </w:r>
        </w:del>
      </w:ins>
      <w:ins w:id="215" w:author="Rachael Maree Woods" w:date="2016-03-02T14:03:00Z">
        <w:del w:id="216" w:author="Josh Madin" w:date="2016-03-18T15:00:00Z">
          <w:r w:rsidR="00873D80" w:rsidRPr="00CC30E1" w:rsidDel="000671F3">
            <w:rPr>
              <w:lang w:val="en-AU"/>
            </w:rPr>
            <w:delText>,</w:delText>
          </w:r>
        </w:del>
      </w:ins>
      <w:ins w:id="217" w:author="Rachael Maree Woods" w:date="2016-03-02T11:11:00Z">
        <w:del w:id="218" w:author="Josh Madin" w:date="2016-03-18T15:00:00Z">
          <w:r w:rsidR="00EE7EA7" w:rsidRPr="00CC30E1" w:rsidDel="000671F3">
            <w:rPr>
              <w:lang w:val="en-AU"/>
            </w:rPr>
            <w:delText xml:space="preserve"> allow </w:delText>
          </w:r>
        </w:del>
      </w:ins>
      <w:ins w:id="219" w:author="Rachael Maree Woods" w:date="2016-03-02T11:12:00Z">
        <w:del w:id="220" w:author="Josh Madin" w:date="2016-03-18T15:00:00Z">
          <w:r w:rsidR="00EE7EA7" w:rsidRPr="00CC30E1" w:rsidDel="000671F3">
            <w:rPr>
              <w:lang w:val="en-AU"/>
            </w:rPr>
            <w:delText xml:space="preserve">for the use of response variables </w:delText>
          </w:r>
        </w:del>
      </w:ins>
      <w:ins w:id="221" w:author="Rachael Maree Woods" w:date="2016-03-02T14:03:00Z">
        <w:del w:id="222" w:author="Josh Madin" w:date="2016-03-18T15:00:00Z">
          <w:r w:rsidR="00873D80" w:rsidRPr="00CC30E1" w:rsidDel="000671F3">
            <w:rPr>
              <w:lang w:val="en-AU"/>
            </w:rPr>
            <w:delText>with</w:delText>
          </w:r>
        </w:del>
      </w:ins>
      <w:ins w:id="223" w:author="Rachael Maree Woods" w:date="2016-03-02T11:12:00Z">
        <w:del w:id="224" w:author="Josh Madin" w:date="2016-03-18T15:00:00Z">
          <w:r w:rsidR="00EE7EA7" w:rsidRPr="00CC30E1" w:rsidDel="000671F3">
            <w:rPr>
              <w:lang w:val="en-AU"/>
            </w:rPr>
            <w:delText xml:space="preserve"> different distributions </w:delText>
          </w:r>
        </w:del>
      </w:ins>
      <w:ins w:id="225" w:author="Rachael Maree Woods" w:date="2016-03-02T11:13:00Z">
        <w:del w:id="226" w:author="Josh Madin" w:date="2016-03-18T15:00:00Z">
          <w:r w:rsidR="00EE7EA7" w:rsidRPr="00CC30E1" w:rsidDel="000671F3">
            <w:rPr>
              <w:lang w:val="en-AU"/>
            </w:rPr>
            <w:delText>(</w:delText>
          </w:r>
          <w:r w:rsidR="00FB5B92" w:rsidRPr="00CC30E1" w:rsidDel="000671F3">
            <w:rPr>
              <w:lang w:val="en-AU"/>
            </w:rPr>
            <w:delText>Stram, 1996</w:delText>
          </w:r>
          <w:r w:rsidR="00EE7EA7" w:rsidRPr="00CC30E1" w:rsidDel="000671F3">
            <w:rPr>
              <w:lang w:val="en-AU"/>
            </w:rPr>
            <w:delText>)</w:delText>
          </w:r>
        </w:del>
      </w:ins>
      <w:ins w:id="227" w:author="Rachael Maree Woods" w:date="2016-03-02T11:12:00Z">
        <w:del w:id="228" w:author="Josh Madin" w:date="2016-03-18T15:00:00Z">
          <w:r w:rsidR="00EE7EA7" w:rsidRPr="00CC30E1" w:rsidDel="000671F3">
            <w:rPr>
              <w:lang w:val="en-AU"/>
            </w:rPr>
            <w:delText xml:space="preserve">. </w:delText>
          </w:r>
        </w:del>
      </w:ins>
      <w:ins w:id="229" w:author="Rachael Maree Woods" w:date="2016-03-02T11:28:00Z">
        <w:del w:id="230" w:author="Josh Madin" w:date="2016-03-18T15:00:00Z">
          <w:r w:rsidR="00FB3D5B" w:rsidRPr="00CC30E1" w:rsidDel="000671F3">
            <w:rPr>
              <w:lang w:val="en-AU"/>
            </w:rPr>
            <w:delText>Within ecology</w:delText>
          </w:r>
        </w:del>
      </w:ins>
      <w:ins w:id="231" w:author="Rachael Maree Woods" w:date="2016-03-02T11:30:00Z">
        <w:del w:id="232" w:author="Josh Madin" w:date="2016-03-18T15:00:00Z">
          <w:r w:rsidR="00FB3D5B" w:rsidRPr="00CC30E1" w:rsidDel="000671F3">
            <w:rPr>
              <w:lang w:val="en-AU"/>
            </w:rPr>
            <w:delText xml:space="preserve"> and the marine fields</w:delText>
          </w:r>
        </w:del>
      </w:ins>
      <w:ins w:id="233" w:author="Rachael Maree Woods" w:date="2016-03-02T11:28:00Z">
        <w:del w:id="234" w:author="Josh Madin" w:date="2016-03-18T15:00:00Z">
          <w:r w:rsidR="00FB3D5B" w:rsidRPr="00CC30E1" w:rsidDel="000671F3">
            <w:rPr>
              <w:lang w:val="en-AU"/>
            </w:rPr>
            <w:delText xml:space="preserve"> these techniq</w:delText>
          </w:r>
        </w:del>
      </w:ins>
      <w:ins w:id="235" w:author="Rachael Maree Woods" w:date="2016-03-02T11:29:00Z">
        <w:del w:id="236" w:author="Josh Madin" w:date="2016-03-18T15:00:00Z">
          <w:r w:rsidR="00FB3D5B" w:rsidRPr="00CC30E1" w:rsidDel="000671F3">
            <w:rPr>
              <w:lang w:val="en-AU"/>
            </w:rPr>
            <w:delText>ues are often used to understand large topics and answer broad scale questions (</w:delText>
          </w:r>
        </w:del>
      </w:ins>
      <w:ins w:id="237" w:author="Rachael Maree Woods" w:date="2016-03-02T11:30:00Z">
        <w:del w:id="238" w:author="Josh Madin" w:date="2016-03-18T15:00:00Z">
          <w:r w:rsidR="00FB3D5B" w:rsidRPr="00CC30E1" w:rsidDel="000671F3">
            <w:rPr>
              <w:lang w:val="en-AU"/>
            </w:rPr>
            <w:delText>Collie et al., 2000;</w:delText>
          </w:r>
        </w:del>
      </w:ins>
      <w:ins w:id="239" w:author="Rachael Maree Woods" w:date="2016-03-02T11:31:00Z">
        <w:del w:id="240" w:author="Josh Madin" w:date="2016-03-18T15:00:00Z">
          <w:r w:rsidR="00FB3D5B" w:rsidRPr="00CC30E1" w:rsidDel="000671F3">
            <w:rPr>
              <w:lang w:val="en-AU"/>
            </w:rPr>
            <w:delText xml:space="preserve"> Claudet et al, 2008). </w:delText>
          </w:r>
        </w:del>
      </w:ins>
    </w:p>
    <w:p w14:paraId="78126B4F" w14:textId="789399A6" w:rsidR="009604BC" w:rsidRPr="00CC30E1" w:rsidDel="000671F3" w:rsidRDefault="009604BC" w:rsidP="009219E1">
      <w:pPr>
        <w:spacing w:line="480" w:lineRule="auto"/>
        <w:rPr>
          <w:del w:id="241" w:author="Josh Madin" w:date="2016-03-18T15:00:00Z"/>
          <w:lang w:val="en-AU"/>
        </w:rPr>
      </w:pPr>
    </w:p>
    <w:p w14:paraId="75ABAB42" w14:textId="439F66B6" w:rsidR="009604BC" w:rsidRPr="00CC30E1" w:rsidRDefault="007600C2" w:rsidP="000671F3">
      <w:pPr>
        <w:spacing w:line="480" w:lineRule="auto"/>
        <w:rPr>
          <w:lang w:val="en-AU"/>
        </w:rPr>
      </w:pPr>
      <w:del w:id="242" w:author="Josh Madin" w:date="2016-03-18T15:00:00Z">
        <w:r w:rsidRPr="00CC30E1" w:rsidDel="000671F3">
          <w:rPr>
            <w:lang w:val="en-AU"/>
          </w:rPr>
          <w:delText>I</w:delText>
        </w:r>
      </w:del>
      <w:ins w:id="243" w:author="Josh Madin" w:date="2016-03-18T15:00:00Z">
        <w:r w:rsidR="000671F3">
          <w:rPr>
            <w:lang w:val="en-AU"/>
          </w:rPr>
          <w:t>Therefore, i</w:t>
        </w:r>
      </w:ins>
      <w:r w:rsidRPr="00CC30E1">
        <w:rPr>
          <w:lang w:val="en-AU"/>
        </w:rPr>
        <w:t>n this study</w:t>
      </w:r>
      <w:r w:rsidR="009604BC" w:rsidRPr="00CC30E1">
        <w:rPr>
          <w:lang w:val="en-AU"/>
        </w:rPr>
        <w:t xml:space="preserve">, </w:t>
      </w:r>
      <w:r w:rsidR="00C65F62" w:rsidRPr="00CC30E1">
        <w:rPr>
          <w:lang w:val="en-AU"/>
        </w:rPr>
        <w:t>we</w:t>
      </w:r>
      <w:r w:rsidR="009604BC" w:rsidRPr="00CC30E1">
        <w:rPr>
          <w:lang w:val="en-AU"/>
        </w:rPr>
        <w:t xml:space="preserve"> </w:t>
      </w:r>
      <w:r w:rsidRPr="00CC30E1">
        <w:rPr>
          <w:lang w:val="en-AU"/>
        </w:rPr>
        <w:t>quantif</w:t>
      </w:r>
      <w:ins w:id="244" w:author="Josh Madin" w:date="2016-03-18T15:00:00Z">
        <w:r w:rsidR="000671F3">
          <w:rPr>
            <w:lang w:val="en-AU"/>
          </w:rPr>
          <w:t>ied</w:t>
        </w:r>
      </w:ins>
      <w:del w:id="245" w:author="Josh Madin" w:date="2016-03-18T15:00:00Z">
        <w:r w:rsidR="00C65F62" w:rsidRPr="00CC30E1" w:rsidDel="000671F3">
          <w:rPr>
            <w:lang w:val="en-AU"/>
          </w:rPr>
          <w:delText>y</w:delText>
        </w:r>
      </w:del>
      <w:r w:rsidRPr="00CC30E1">
        <w:rPr>
          <w:lang w:val="en-AU"/>
        </w:rPr>
        <w:t xml:space="preserve"> </w:t>
      </w:r>
      <w:r w:rsidR="009604BC" w:rsidRPr="00CC30E1">
        <w:rPr>
          <w:lang w:val="en-AU"/>
        </w:rPr>
        <w:t>the relative importance of</w:t>
      </w:r>
      <w:del w:id="246" w:author="Josh Madin" w:date="2016-03-18T15:01:00Z">
        <w:r w:rsidR="009604BC" w:rsidRPr="00CC30E1" w:rsidDel="000671F3">
          <w:rPr>
            <w:lang w:val="en-AU"/>
          </w:rPr>
          <w:delText xml:space="preserve"> </w:delText>
        </w:r>
        <w:r w:rsidR="00C65F62" w:rsidRPr="00CC30E1" w:rsidDel="000671F3">
          <w:rPr>
            <w:lang w:val="en-AU"/>
          </w:rPr>
          <w:delText>a</w:delText>
        </w:r>
      </w:del>
      <w:r w:rsidR="00C65F62" w:rsidRPr="00CC30E1">
        <w:rPr>
          <w:lang w:val="en-AU"/>
        </w:rPr>
        <w:t xml:space="preserve"> </w:t>
      </w:r>
      <w:del w:id="247" w:author="Josh Madin" w:date="2016-03-18T15:01:00Z">
        <w:r w:rsidR="00C65F62" w:rsidRPr="00CC30E1" w:rsidDel="000671F3">
          <w:rPr>
            <w:lang w:val="en-AU"/>
          </w:rPr>
          <w:delText xml:space="preserve">number </w:delText>
        </w:r>
      </w:del>
      <w:ins w:id="248" w:author="Josh Madin" w:date="2016-03-18T15:01:00Z">
        <w:r w:rsidR="000671F3">
          <w:rPr>
            <w:lang w:val="en-AU"/>
          </w:rPr>
          <w:t>multiple</w:t>
        </w:r>
      </w:ins>
      <w:del w:id="249" w:author="Josh Madin" w:date="2016-03-18T15:01:00Z">
        <w:r w:rsidR="00C65F62" w:rsidRPr="00CC30E1" w:rsidDel="000671F3">
          <w:rPr>
            <w:lang w:val="en-AU"/>
          </w:rPr>
          <w:delText>of</w:delText>
        </w:r>
      </w:del>
      <w:r w:rsidR="00C65F62" w:rsidRPr="00CC30E1">
        <w:rPr>
          <w:lang w:val="en-AU"/>
        </w:rPr>
        <w:t xml:space="preserve"> factors known to affect the</w:t>
      </w:r>
      <w:r w:rsidR="00121E38" w:rsidRPr="00CC30E1">
        <w:rPr>
          <w:lang w:val="en-AU"/>
        </w:rPr>
        <w:t xml:space="preserve"> early life</w:t>
      </w:r>
      <w:r w:rsidR="009604BC" w:rsidRPr="00CC30E1">
        <w:rPr>
          <w:lang w:val="en-AU"/>
        </w:rPr>
        <w:t xml:space="preserve"> stages of reef building corals</w:t>
      </w:r>
      <w:ins w:id="250" w:author="Rachael Maree Woods" w:date="2016-03-02T10:34:00Z">
        <w:r w:rsidR="005A3EDE" w:rsidRPr="00CC30E1">
          <w:rPr>
            <w:lang w:val="en-AU"/>
          </w:rPr>
          <w:t xml:space="preserve"> using generalised linear mixed effects model</w:t>
        </w:r>
      </w:ins>
      <w:ins w:id="251" w:author="Rachael Maree Woods" w:date="2016-03-16T14:13:00Z">
        <w:r w:rsidR="00705133" w:rsidRPr="00CC30E1">
          <w:rPr>
            <w:lang w:val="en-AU"/>
          </w:rPr>
          <w:t>s</w:t>
        </w:r>
      </w:ins>
      <w:r w:rsidR="009604BC" w:rsidRPr="00CC30E1">
        <w:rPr>
          <w:lang w:val="en-AU"/>
        </w:rPr>
        <w:t xml:space="preserve">.  To do so, </w:t>
      </w:r>
      <w:r w:rsidR="00C65F62" w:rsidRPr="00CC30E1">
        <w:rPr>
          <w:lang w:val="en-AU"/>
        </w:rPr>
        <w:t xml:space="preserve">we </w:t>
      </w:r>
      <w:r w:rsidR="009604BC" w:rsidRPr="00CC30E1">
        <w:rPr>
          <w:lang w:val="en-AU"/>
        </w:rPr>
        <w:t xml:space="preserve">compiled data from the literature </w:t>
      </w:r>
      <w:r w:rsidR="00121E38" w:rsidRPr="00CC30E1">
        <w:rPr>
          <w:lang w:val="en-AU"/>
        </w:rPr>
        <w:t xml:space="preserve">from </w:t>
      </w:r>
      <w:r w:rsidR="009604BC" w:rsidRPr="00CC30E1">
        <w:rPr>
          <w:lang w:val="en-AU"/>
        </w:rPr>
        <w:t xml:space="preserve">coral fertilisation and larval survival experiments, and then used multiple regression and model selection to determine the </w:t>
      </w:r>
      <w:del w:id="252" w:author="Josh Madin" w:date="2016-03-24T13:05:00Z">
        <w:r w:rsidR="00687CEB" w:rsidRPr="00CC30E1" w:rsidDel="003C38A4">
          <w:rPr>
            <w:lang w:val="en-AU"/>
          </w:rPr>
          <w:delText>relative importance</w:delText>
        </w:r>
      </w:del>
      <w:ins w:id="253" w:author="Josh Madin" w:date="2016-03-24T13:05:00Z">
        <w:del w:id="254" w:author="Rachael Maree Woods" w:date="2016-03-25T09:40:00Z">
          <w:r w:rsidR="003C38A4" w:rsidDel="00BD72D0">
            <w:rPr>
              <w:lang w:val="en-AU"/>
            </w:rPr>
            <w:delText xml:space="preserve">the </w:delText>
          </w:r>
        </w:del>
        <w:r w:rsidR="003C38A4">
          <w:rPr>
            <w:lang w:val="en-AU"/>
          </w:rPr>
          <w:t>relationships</w:t>
        </w:r>
      </w:ins>
      <w:r w:rsidR="00687CEB" w:rsidRPr="00CC30E1">
        <w:rPr>
          <w:lang w:val="en-AU"/>
        </w:rPr>
        <w:t xml:space="preserve"> </w:t>
      </w:r>
      <w:ins w:id="255" w:author="Josh Madin" w:date="2016-03-24T13:05:00Z">
        <w:r w:rsidR="003C38A4">
          <w:rPr>
            <w:lang w:val="en-AU"/>
          </w:rPr>
          <w:t>between a</w:t>
        </w:r>
      </w:ins>
      <w:del w:id="256" w:author="Josh Madin" w:date="2016-03-24T13:05:00Z">
        <w:r w:rsidR="00687CEB" w:rsidRPr="00CC30E1" w:rsidDel="003C38A4">
          <w:rPr>
            <w:lang w:val="en-AU"/>
          </w:rPr>
          <w:delText xml:space="preserve">of </w:delText>
        </w:r>
      </w:del>
      <w:ins w:id="257" w:author="Josh Madin" w:date="2016-03-24T13:03:00Z">
        <w:r w:rsidR="003C38A4">
          <w:rPr>
            <w:lang w:val="en-AU"/>
          </w:rPr>
          <w:t xml:space="preserve"> range of </w:t>
        </w:r>
      </w:ins>
      <w:r w:rsidR="00687CEB" w:rsidRPr="00CC30E1">
        <w:rPr>
          <w:lang w:val="en-AU"/>
        </w:rPr>
        <w:t>nutrient</w:t>
      </w:r>
      <w:del w:id="258" w:author="Josh Madin" w:date="2016-03-24T13:05:00Z">
        <w:r w:rsidR="00687CEB" w:rsidRPr="00CC30E1" w:rsidDel="003C38A4">
          <w:rPr>
            <w:lang w:val="en-AU"/>
          </w:rPr>
          <w:delText>s</w:delText>
        </w:r>
      </w:del>
      <w:r w:rsidR="00687CEB" w:rsidRPr="00CC30E1">
        <w:rPr>
          <w:lang w:val="en-AU"/>
        </w:rPr>
        <w:t>, heavy metal</w:t>
      </w:r>
      <w:del w:id="259" w:author="Josh Madin" w:date="2016-03-24T13:05:00Z">
        <w:r w:rsidR="00687CEB" w:rsidRPr="00CC30E1" w:rsidDel="003C38A4">
          <w:rPr>
            <w:lang w:val="en-AU"/>
          </w:rPr>
          <w:delText>s</w:delText>
        </w:r>
      </w:del>
      <w:r w:rsidR="00687CEB" w:rsidRPr="00CC30E1">
        <w:rPr>
          <w:lang w:val="en-AU"/>
        </w:rPr>
        <w:t xml:space="preserve"> and </w:t>
      </w:r>
      <w:ins w:id="260" w:author="Josh Madin" w:date="2016-03-24T13:03:00Z">
        <w:r w:rsidR="003C38A4">
          <w:rPr>
            <w:lang w:val="en-AU"/>
          </w:rPr>
          <w:t xml:space="preserve">other </w:t>
        </w:r>
      </w:ins>
      <w:ins w:id="261" w:author="Josh Madin" w:date="2016-03-24T13:05:00Z">
        <w:r w:rsidR="003C38A4">
          <w:rPr>
            <w:lang w:val="en-AU"/>
          </w:rPr>
          <w:t>sea</w:t>
        </w:r>
      </w:ins>
      <w:r w:rsidR="00687CEB" w:rsidRPr="00CC30E1">
        <w:rPr>
          <w:lang w:val="en-AU"/>
        </w:rPr>
        <w:t xml:space="preserve">water </w:t>
      </w:r>
      <w:ins w:id="262" w:author="Josh Madin" w:date="2016-03-24T13:03:00Z">
        <w:r w:rsidR="003C38A4">
          <w:rPr>
            <w:lang w:val="en-AU"/>
          </w:rPr>
          <w:t>properties</w:t>
        </w:r>
      </w:ins>
      <w:del w:id="263" w:author="Josh Madin" w:date="2016-03-24T13:03:00Z">
        <w:r w:rsidR="00687CEB" w:rsidRPr="00CC30E1" w:rsidDel="003C38A4">
          <w:rPr>
            <w:lang w:val="en-AU"/>
          </w:rPr>
          <w:delText>chemistry</w:delText>
        </w:r>
      </w:del>
      <w:r w:rsidR="009604BC" w:rsidRPr="00CC30E1">
        <w:rPr>
          <w:lang w:val="en-AU"/>
        </w:rPr>
        <w:t xml:space="preserve"> </w:t>
      </w:r>
      <w:ins w:id="264" w:author="Josh Madin" w:date="2016-03-24T13:05:00Z">
        <w:del w:id="265" w:author="Rachael Maree Woods" w:date="2016-03-25T09:40:00Z">
          <w:r w:rsidR="003C38A4" w:rsidDel="00BD72D0">
            <w:rPr>
              <w:lang w:val="en-AU"/>
            </w:rPr>
            <w:delText>and</w:delText>
          </w:r>
        </w:del>
      </w:ins>
      <w:ins w:id="266" w:author="Rachael Maree Woods" w:date="2016-03-25T09:40:00Z">
        <w:r w:rsidR="00BD72D0">
          <w:rPr>
            <w:lang w:val="en-AU"/>
          </w:rPr>
          <w:t>on</w:t>
        </w:r>
      </w:ins>
      <w:ins w:id="267" w:author="Josh Madin" w:date="2016-03-24T13:04:00Z">
        <w:r w:rsidR="003C38A4">
          <w:rPr>
            <w:lang w:val="en-AU"/>
          </w:rPr>
          <w:t xml:space="preserve"> fertilisation</w:t>
        </w:r>
      </w:ins>
      <w:ins w:id="268" w:author="Josh Madin" w:date="2016-03-24T13:06:00Z">
        <w:r w:rsidR="003C38A4">
          <w:rPr>
            <w:lang w:val="en-AU"/>
          </w:rPr>
          <w:t xml:space="preserve"> and larval</w:t>
        </w:r>
      </w:ins>
      <w:ins w:id="269" w:author="Josh Madin" w:date="2016-03-24T13:04:00Z">
        <w:r w:rsidR="003C38A4">
          <w:rPr>
            <w:lang w:val="en-AU"/>
          </w:rPr>
          <w:t xml:space="preserve"> success</w:t>
        </w:r>
      </w:ins>
      <w:del w:id="270" w:author="Josh Madin" w:date="2016-03-24T13:04:00Z">
        <w:r w:rsidR="00687CEB" w:rsidRPr="00CC30E1" w:rsidDel="003C38A4">
          <w:rPr>
            <w:lang w:val="en-AU"/>
          </w:rPr>
          <w:delText>in</w:delText>
        </w:r>
        <w:r w:rsidR="009604BC" w:rsidRPr="00CC30E1" w:rsidDel="003C38A4">
          <w:rPr>
            <w:lang w:val="en-AU"/>
          </w:rPr>
          <w:delText xml:space="preserve"> surviving to settlement competency</w:delText>
        </w:r>
      </w:del>
      <w:r w:rsidR="001A3DAF" w:rsidRPr="00CC30E1">
        <w:rPr>
          <w:lang w:val="en-AU"/>
        </w:rPr>
        <w:t>.</w:t>
      </w:r>
      <w:r w:rsidR="005A3EDE" w:rsidRPr="00CC30E1">
        <w:rPr>
          <w:lang w:val="en-AU"/>
        </w:rPr>
        <w:t xml:space="preserve"> </w:t>
      </w:r>
      <w:ins w:id="271" w:author="Josh Madin" w:date="2016-03-18T15:02:00Z">
        <w:r w:rsidR="000671F3">
          <w:rPr>
            <w:lang w:val="en-AU"/>
          </w:rPr>
          <w:t xml:space="preserve">Finally, we develop </w:t>
        </w:r>
      </w:ins>
      <w:ins w:id="272" w:author="Josh Madin" w:date="2016-03-18T15:03:00Z">
        <w:r w:rsidR="000671F3">
          <w:rPr>
            <w:lang w:val="en-AU"/>
          </w:rPr>
          <w:t xml:space="preserve">and demonstrate </w:t>
        </w:r>
      </w:ins>
      <w:ins w:id="273" w:author="Josh Madin" w:date="2016-03-18T15:02:00Z">
        <w:r w:rsidR="000671F3">
          <w:rPr>
            <w:lang w:val="en-AU"/>
          </w:rPr>
          <w:t xml:space="preserve">a combined model to estimate </w:t>
        </w:r>
        <w:del w:id="274" w:author="Rachael Maree Woods" w:date="2016-03-22T08:26:00Z">
          <w:r w:rsidR="000671F3" w:rsidDel="007B765C">
            <w:rPr>
              <w:lang w:val="en-AU"/>
            </w:rPr>
            <w:delText>to</w:delText>
          </w:r>
        </w:del>
      </w:ins>
      <w:ins w:id="275" w:author="Rachael Maree Woods" w:date="2016-03-22T08:26:00Z">
        <w:r w:rsidR="007B765C">
          <w:rPr>
            <w:lang w:val="en-AU"/>
          </w:rPr>
          <w:t>the</w:t>
        </w:r>
      </w:ins>
      <w:ins w:id="276" w:author="Josh Madin" w:date="2016-03-18T15:02:00Z">
        <w:r w:rsidR="000671F3">
          <w:rPr>
            <w:lang w:val="en-AU"/>
          </w:rPr>
          <w:t xml:space="preserve"> </w:t>
        </w:r>
      </w:ins>
      <w:ins w:id="277" w:author="Josh Madin" w:date="2016-03-18T15:03:00Z">
        <w:r w:rsidR="000671F3">
          <w:rPr>
            <w:lang w:val="en-AU"/>
          </w:rPr>
          <w:t xml:space="preserve">joint </w:t>
        </w:r>
      </w:ins>
      <w:ins w:id="278" w:author="Josh Madin" w:date="2016-03-18T15:02:00Z">
        <w:r w:rsidR="000671F3">
          <w:rPr>
            <w:lang w:val="en-AU"/>
          </w:rPr>
          <w:t xml:space="preserve">probability of transitioning both </w:t>
        </w:r>
      </w:ins>
      <w:ins w:id="279" w:author="Josh Madin" w:date="2016-03-18T15:03:00Z">
        <w:r w:rsidR="000671F3">
          <w:rPr>
            <w:lang w:val="en-AU"/>
          </w:rPr>
          <w:t xml:space="preserve">early </w:t>
        </w:r>
      </w:ins>
      <w:ins w:id="280" w:author="Josh Madin" w:date="2016-03-18T15:02:00Z">
        <w:r w:rsidR="000671F3">
          <w:rPr>
            <w:lang w:val="en-AU"/>
          </w:rPr>
          <w:t xml:space="preserve">life history </w:t>
        </w:r>
      </w:ins>
      <w:ins w:id="281" w:author="Josh Madin" w:date="2016-03-18T15:03:00Z">
        <w:r w:rsidR="000671F3">
          <w:rPr>
            <w:lang w:val="en-AU"/>
          </w:rPr>
          <w:t>stages.</w:t>
        </w:r>
      </w:ins>
    </w:p>
    <w:p w14:paraId="55D60307" w14:textId="77777777" w:rsidR="00B21654" w:rsidRPr="00CC30E1" w:rsidRDefault="00B21654" w:rsidP="009219E1">
      <w:pPr>
        <w:spacing w:line="480" w:lineRule="auto"/>
        <w:rPr>
          <w:lang w:val="en-AU"/>
        </w:rPr>
      </w:pPr>
    </w:p>
    <w:p w14:paraId="0E3F0DB8" w14:textId="77777777" w:rsidR="00B21654"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Materials and Methods</w:t>
      </w:r>
    </w:p>
    <w:p w14:paraId="23FE0E15" w14:textId="77777777" w:rsidR="00B21654" w:rsidRPr="00CC30E1" w:rsidRDefault="00B21654" w:rsidP="009219E1">
      <w:pPr>
        <w:pStyle w:val="heading20"/>
        <w:spacing w:line="480" w:lineRule="auto"/>
        <w:rPr>
          <w:rFonts w:ascii="Times New Roman" w:hAnsi="Times New Roman"/>
          <w:lang w:val="en-AU"/>
        </w:rPr>
      </w:pPr>
      <w:r w:rsidRPr="00CC30E1">
        <w:rPr>
          <w:rFonts w:ascii="Times New Roman" w:hAnsi="Times New Roman"/>
          <w:lang w:val="en-AU"/>
        </w:rPr>
        <w:t>Data collection</w:t>
      </w:r>
    </w:p>
    <w:p w14:paraId="6DA2DA0A" w14:textId="7A6DF350" w:rsidR="00CF1776" w:rsidRPr="00CC30E1" w:rsidRDefault="00B21654" w:rsidP="009219E1">
      <w:pPr>
        <w:spacing w:line="480" w:lineRule="auto"/>
        <w:rPr>
          <w:lang w:val="en-AU"/>
        </w:rPr>
      </w:pPr>
      <w:r w:rsidRPr="00CC30E1">
        <w:rPr>
          <w:lang w:val="en-AU"/>
        </w:rPr>
        <w:t xml:space="preserve">Data were collected from experimental studies that observed the </w:t>
      </w:r>
      <w:r w:rsidR="00C65F62" w:rsidRPr="00CC30E1">
        <w:rPr>
          <w:lang w:val="en-AU"/>
        </w:rPr>
        <w:t xml:space="preserve">effect </w:t>
      </w:r>
      <w:r w:rsidRPr="00CC30E1">
        <w:rPr>
          <w:lang w:val="en-AU"/>
        </w:rPr>
        <w:t>of seawater properties on the probability of fertilisation or larval survivorship</w:t>
      </w:r>
      <w:r w:rsidR="00B45384" w:rsidRPr="00CC30E1">
        <w:rPr>
          <w:lang w:val="en-AU"/>
        </w:rPr>
        <w:t xml:space="preserve"> </w:t>
      </w:r>
      <w:del w:id="282" w:author="Rachael Maree Woods" w:date="2016-03-25T09:41:00Z">
        <w:r w:rsidR="00F62661" w:rsidRPr="00CC30E1" w:rsidDel="00BD72D0">
          <w:rPr>
            <w:lang w:val="en-AU"/>
          </w:rPr>
          <w:delText xml:space="preserve">for </w:delText>
        </w:r>
      </w:del>
      <w:ins w:id="283" w:author="Rachael Maree Woods" w:date="2016-03-25T09:41:00Z">
        <w:r w:rsidR="00BD72D0">
          <w:rPr>
            <w:lang w:val="en-AU"/>
          </w:rPr>
          <w:t>in</w:t>
        </w:r>
        <w:r w:rsidR="00BD72D0" w:rsidRPr="00CC30E1">
          <w:rPr>
            <w:lang w:val="en-AU"/>
          </w:rPr>
          <w:t xml:space="preserve"> </w:t>
        </w:r>
      </w:ins>
      <w:r w:rsidR="00B45384" w:rsidRPr="00CC30E1">
        <w:rPr>
          <w:lang w:val="en-AU"/>
        </w:rPr>
        <w:t>scleractinian corals</w:t>
      </w:r>
      <w:r w:rsidR="00763756" w:rsidRPr="00CC30E1">
        <w:rPr>
          <w:lang w:val="en-AU"/>
        </w:rPr>
        <w:t xml:space="preserve">. </w:t>
      </w:r>
      <w:r w:rsidR="00F62661" w:rsidRPr="00CC30E1">
        <w:rPr>
          <w:lang w:val="en-AU"/>
        </w:rPr>
        <w:t xml:space="preserve">Literature searches </w:t>
      </w:r>
      <w:r w:rsidR="00861C80" w:rsidRPr="00CC30E1">
        <w:rPr>
          <w:lang w:val="en-AU"/>
        </w:rPr>
        <w:t xml:space="preserve">for published articles </w:t>
      </w:r>
      <w:del w:id="284" w:author="Rachael Maree Woods" w:date="2016-03-16T10:07:00Z">
        <w:r w:rsidR="00861C80" w:rsidRPr="00CC30E1" w:rsidDel="00B05B6D">
          <w:rPr>
            <w:lang w:val="en-AU"/>
          </w:rPr>
          <w:delText xml:space="preserve">using search terms </w:delText>
        </w:r>
        <w:r w:rsidR="00365B3A" w:rsidRPr="00CC30E1" w:rsidDel="00B05B6D">
          <w:rPr>
            <w:lang w:val="en-AU"/>
          </w:rPr>
          <w:delText xml:space="preserve">“coral larvae”, “fertilisation”, “survivorship”, “success”, “water chemistry” and “nutrients and heavy metals” </w:delText>
        </w:r>
      </w:del>
      <w:r w:rsidRPr="00CC30E1">
        <w:rPr>
          <w:lang w:val="en-AU"/>
        </w:rPr>
        <w:t>were conducted</w:t>
      </w:r>
      <w:r w:rsidR="00365B3A" w:rsidRPr="00CC30E1">
        <w:rPr>
          <w:lang w:val="en-AU"/>
        </w:rPr>
        <w:t xml:space="preserve"> up until the 1st of July 2014. </w:t>
      </w:r>
      <w:r w:rsidR="001C16DA" w:rsidRPr="00CC30E1">
        <w:rPr>
          <w:lang w:val="en-AU"/>
        </w:rPr>
        <w:t>For fertilisation success</w:t>
      </w:r>
      <w:r w:rsidR="00861C80" w:rsidRPr="00CC30E1">
        <w:rPr>
          <w:lang w:val="en-AU"/>
        </w:rPr>
        <w:t>,</w:t>
      </w:r>
      <w:r w:rsidR="001C16DA" w:rsidRPr="00CC30E1">
        <w:rPr>
          <w:lang w:val="en-AU"/>
        </w:rPr>
        <w:t xml:space="preserve"> </w:t>
      </w:r>
      <w:r w:rsidR="008E7616" w:rsidRPr="00CC30E1">
        <w:rPr>
          <w:lang w:val="en-AU"/>
        </w:rPr>
        <w:t>we selected studies</w:t>
      </w:r>
      <w:r w:rsidR="001C16DA" w:rsidRPr="00CC30E1">
        <w:rPr>
          <w:lang w:val="en-AU"/>
        </w:rPr>
        <w:t xml:space="preserve"> </w:t>
      </w:r>
      <w:r w:rsidR="008E7616" w:rsidRPr="00CC30E1">
        <w:rPr>
          <w:lang w:val="en-AU"/>
        </w:rPr>
        <w:t>that</w:t>
      </w:r>
      <w:r w:rsidR="00F62661" w:rsidRPr="00CC30E1">
        <w:rPr>
          <w:lang w:val="en-AU"/>
        </w:rPr>
        <w:t xml:space="preserve"> </w:t>
      </w:r>
      <w:r w:rsidR="001C16DA" w:rsidRPr="00CC30E1">
        <w:rPr>
          <w:lang w:val="en-AU"/>
        </w:rPr>
        <w:t>re</w:t>
      </w:r>
      <w:r w:rsidRPr="00CC30E1">
        <w:rPr>
          <w:lang w:val="en-AU"/>
        </w:rPr>
        <w:t xml:space="preserve">ported the </w:t>
      </w:r>
      <w:r w:rsidRPr="00CC30E1">
        <w:rPr>
          <w:lang w:val="en-AU"/>
        </w:rPr>
        <w:lastRenderedPageBreak/>
        <w:t>proportion of eggs fertilised within a 1</w:t>
      </w:r>
      <w:ins w:id="285" w:author="Josh Madin" w:date="2016-03-24T13:06:00Z">
        <w:r w:rsidR="00F81326">
          <w:rPr>
            <w:lang w:val="en-AU"/>
          </w:rPr>
          <w:t>-</w:t>
        </w:r>
      </w:ins>
      <w:r w:rsidRPr="00CC30E1">
        <w:rPr>
          <w:lang w:val="en-AU"/>
        </w:rPr>
        <w:t xml:space="preserve"> to 36</w:t>
      </w:r>
      <w:ins w:id="286" w:author="Josh Madin" w:date="2016-03-24T13:06:00Z">
        <w:r w:rsidR="00F81326">
          <w:rPr>
            <w:lang w:val="en-AU"/>
          </w:rPr>
          <w:t>-</w:t>
        </w:r>
      </w:ins>
      <w:del w:id="287" w:author="Josh Madin" w:date="2016-03-24T13:06:00Z">
        <w:r w:rsidRPr="00CC30E1" w:rsidDel="00F81326">
          <w:rPr>
            <w:lang w:val="en-AU"/>
          </w:rPr>
          <w:delText xml:space="preserve"> </w:delText>
        </w:r>
      </w:del>
      <w:r w:rsidRPr="00CC30E1">
        <w:rPr>
          <w:lang w:val="en-AU"/>
        </w:rPr>
        <w:t>hour period in seawater</w:t>
      </w:r>
      <w:r w:rsidR="008E7616" w:rsidRPr="00CC30E1">
        <w:rPr>
          <w:lang w:val="en-AU"/>
        </w:rPr>
        <w:t>. In these studies, l</w:t>
      </w:r>
      <w:r w:rsidR="00521ACB" w:rsidRPr="00CC30E1">
        <w:rPr>
          <w:lang w:val="en-AU"/>
        </w:rPr>
        <w:t>evels of ammonium, phosph</w:t>
      </w:r>
      <w:ins w:id="288" w:author="Rachael Maree Woods" w:date="2016-02-17T10:10:00Z">
        <w:r w:rsidR="00DE3BDE" w:rsidRPr="00CC30E1">
          <w:rPr>
            <w:lang w:val="en-AU"/>
          </w:rPr>
          <w:t>ate</w:t>
        </w:r>
      </w:ins>
      <w:del w:id="289" w:author="Rachael Maree Woods" w:date="2016-02-17T10:10:00Z">
        <w:r w:rsidR="00521ACB" w:rsidRPr="00CC30E1" w:rsidDel="00DE3BDE">
          <w:rPr>
            <w:lang w:val="en-AU"/>
          </w:rPr>
          <w:delText>or</w:delText>
        </w:r>
        <w:r w:rsidRPr="00CC30E1" w:rsidDel="00DE3BDE">
          <w:rPr>
            <w:lang w:val="en-AU"/>
          </w:rPr>
          <w:delText>us</w:delText>
        </w:r>
      </w:del>
      <w:r w:rsidRPr="00CC30E1">
        <w:rPr>
          <w:lang w:val="en-AU"/>
        </w:rPr>
        <w:t>, nit</w:t>
      </w:r>
      <w:r w:rsidR="00F15DF1" w:rsidRPr="00CC30E1">
        <w:rPr>
          <w:lang w:val="en-AU"/>
        </w:rPr>
        <w:t>rate, copper, zinc, cadmium, tri</w:t>
      </w:r>
      <w:r w:rsidRPr="00CC30E1">
        <w:rPr>
          <w:lang w:val="en-AU"/>
        </w:rPr>
        <w:t xml:space="preserve">butyltin, suspended sediment, salinity, </w:t>
      </w:r>
      <w:del w:id="290" w:author="Rachael Maree Woods" w:date="2016-02-17T10:41:00Z">
        <w:r w:rsidRPr="00CC30E1" w:rsidDel="00705141">
          <w:rPr>
            <w:lang w:val="en-AU"/>
          </w:rPr>
          <w:delText xml:space="preserve">acidification </w:delText>
        </w:r>
      </w:del>
      <w:ins w:id="291" w:author="Rachael Maree Woods" w:date="2016-02-17T10:41:00Z">
        <w:r w:rsidR="00705141" w:rsidRPr="00CC30E1">
          <w:rPr>
            <w:lang w:val="en-AU"/>
          </w:rPr>
          <w:t xml:space="preserve">pH </w:t>
        </w:r>
      </w:ins>
      <w:r w:rsidRPr="00CC30E1">
        <w:rPr>
          <w:lang w:val="en-AU"/>
        </w:rPr>
        <w:t xml:space="preserve">or temperature had been experimentally manipulated (Table </w:t>
      </w:r>
      <w:del w:id="292" w:author="Rachael Maree Woods" w:date="2016-03-25T09:42:00Z">
        <w:r w:rsidRPr="00CC30E1" w:rsidDel="00BD72D0">
          <w:rPr>
            <w:lang w:val="en-AU"/>
          </w:rPr>
          <w:delText>S1</w:delText>
        </w:r>
      </w:del>
      <w:ins w:id="293" w:author="Rachael Maree Woods" w:date="2016-03-25T09:42:00Z">
        <w:r w:rsidR="00BD72D0">
          <w:rPr>
            <w:lang w:val="en-AU"/>
          </w:rPr>
          <w:t>1</w:t>
        </w:r>
      </w:ins>
      <w:r w:rsidRPr="00CC30E1">
        <w:rPr>
          <w:lang w:val="en-AU"/>
        </w:rPr>
        <w:t xml:space="preserve">). </w:t>
      </w:r>
      <w:r w:rsidR="00FC7EAD" w:rsidRPr="00CC30E1">
        <w:rPr>
          <w:lang w:val="en-AU"/>
        </w:rPr>
        <w:t xml:space="preserve">For </w:t>
      </w:r>
      <w:r w:rsidR="00DC2579" w:rsidRPr="00CC30E1">
        <w:rPr>
          <w:lang w:val="en-AU"/>
        </w:rPr>
        <w:t>l</w:t>
      </w:r>
      <w:r w:rsidR="00FC7EAD" w:rsidRPr="00CC30E1">
        <w:rPr>
          <w:lang w:val="en-AU"/>
        </w:rPr>
        <w:t xml:space="preserve">arval survivorship, </w:t>
      </w:r>
      <w:r w:rsidR="008E7616" w:rsidRPr="00CC30E1">
        <w:rPr>
          <w:lang w:val="en-AU"/>
        </w:rPr>
        <w:t xml:space="preserve">we selected </w:t>
      </w:r>
      <w:r w:rsidR="00FC7EAD" w:rsidRPr="00CC30E1">
        <w:rPr>
          <w:lang w:val="en-AU"/>
        </w:rPr>
        <w:t>s</w:t>
      </w:r>
      <w:r w:rsidR="00EE75AF" w:rsidRPr="00CC30E1">
        <w:rPr>
          <w:lang w:val="en-AU"/>
        </w:rPr>
        <w:t>tudies</w:t>
      </w:r>
      <w:r w:rsidRPr="00CC30E1">
        <w:rPr>
          <w:lang w:val="en-AU"/>
        </w:rPr>
        <w:t xml:space="preserve"> </w:t>
      </w:r>
      <w:r w:rsidR="008E7616" w:rsidRPr="00CC30E1">
        <w:rPr>
          <w:lang w:val="en-AU"/>
        </w:rPr>
        <w:t xml:space="preserve">that </w:t>
      </w:r>
      <w:r w:rsidRPr="00CC30E1">
        <w:rPr>
          <w:lang w:val="en-AU"/>
        </w:rPr>
        <w:t>reported the proportion of larvae that survived for 4 to 14 days in seawater</w:t>
      </w:r>
      <w:r w:rsidR="008E7616" w:rsidRPr="00CC30E1">
        <w:rPr>
          <w:lang w:val="en-AU"/>
        </w:rPr>
        <w:t xml:space="preserve">. In these studies, </w:t>
      </w:r>
      <w:r w:rsidRPr="00CC30E1">
        <w:rPr>
          <w:lang w:val="en-AU"/>
        </w:rPr>
        <w:t xml:space="preserve">levels of ammonium, copper, mercury, lead, salinity, </w:t>
      </w:r>
      <w:del w:id="294" w:author="Rachael Maree Woods" w:date="2016-03-02T14:04:00Z">
        <w:r w:rsidRPr="00CC30E1" w:rsidDel="00C90DD5">
          <w:rPr>
            <w:lang w:val="en-AU"/>
          </w:rPr>
          <w:delText xml:space="preserve">acidification </w:delText>
        </w:r>
      </w:del>
      <w:ins w:id="295" w:author="Rachael Maree Woods" w:date="2016-03-02T14:04:00Z">
        <w:r w:rsidR="00C90DD5" w:rsidRPr="00CC30E1">
          <w:rPr>
            <w:lang w:val="en-AU"/>
          </w:rPr>
          <w:t>p</w:t>
        </w:r>
      </w:ins>
      <w:ins w:id="296" w:author="Rachael Maree Woods" w:date="2016-03-02T14:06:00Z">
        <w:r w:rsidR="00C90DD5" w:rsidRPr="00CC30E1">
          <w:rPr>
            <w:lang w:val="en-AU"/>
          </w:rPr>
          <w:t>H</w:t>
        </w:r>
      </w:ins>
      <w:ins w:id="297" w:author="Rachael Maree Woods" w:date="2016-03-02T14:04:00Z">
        <w:r w:rsidR="00C90DD5" w:rsidRPr="00CC30E1">
          <w:rPr>
            <w:lang w:val="en-AU"/>
          </w:rPr>
          <w:t xml:space="preserve"> </w:t>
        </w:r>
      </w:ins>
      <w:r w:rsidRPr="00CC30E1">
        <w:rPr>
          <w:lang w:val="en-AU"/>
        </w:rPr>
        <w:t>or temperature had been manipulated</w:t>
      </w:r>
      <w:r w:rsidR="008E7616" w:rsidRPr="00CC30E1">
        <w:rPr>
          <w:lang w:val="en-AU"/>
        </w:rPr>
        <w:t xml:space="preserve"> (Table </w:t>
      </w:r>
      <w:ins w:id="298" w:author="Rachael Maree Woods" w:date="2016-03-25T09:42:00Z">
        <w:r w:rsidR="00BD72D0">
          <w:rPr>
            <w:lang w:val="en-AU"/>
          </w:rPr>
          <w:t>S</w:t>
        </w:r>
      </w:ins>
      <w:del w:id="299" w:author="Rachael Maree Woods" w:date="2016-03-25T09:42:00Z">
        <w:r w:rsidR="008E7616" w:rsidRPr="00CC30E1" w:rsidDel="00BD72D0">
          <w:rPr>
            <w:lang w:val="en-AU"/>
          </w:rPr>
          <w:delText>S</w:delText>
        </w:r>
      </w:del>
      <w:r w:rsidR="008E7616" w:rsidRPr="00CC30E1">
        <w:rPr>
          <w:lang w:val="en-AU"/>
        </w:rPr>
        <w:t>1)</w:t>
      </w:r>
      <w:r w:rsidRPr="00CC30E1">
        <w:rPr>
          <w:lang w:val="en-AU"/>
        </w:rPr>
        <w:t xml:space="preserve">.  </w:t>
      </w:r>
      <w:r w:rsidR="002A3B31" w:rsidRPr="00CC30E1">
        <w:rPr>
          <w:lang w:val="en-AU"/>
        </w:rPr>
        <w:t xml:space="preserve">Studies that did not report the number of eggs or larvae used </w:t>
      </w:r>
      <w:r w:rsidR="00575A35" w:rsidRPr="00CC30E1">
        <w:rPr>
          <w:lang w:val="en-AU"/>
        </w:rPr>
        <w:t>to calculate proportions</w:t>
      </w:r>
      <w:r w:rsidR="002A3B31" w:rsidRPr="00CC30E1">
        <w:rPr>
          <w:lang w:val="en-AU"/>
        </w:rPr>
        <w:t xml:space="preserve"> were excluded, as they could not be converted </w:t>
      </w:r>
      <w:r w:rsidR="00575A35" w:rsidRPr="00CC30E1">
        <w:rPr>
          <w:lang w:val="en-AU"/>
        </w:rPr>
        <w:t>in</w:t>
      </w:r>
      <w:r w:rsidR="002A3B31" w:rsidRPr="00CC30E1">
        <w:rPr>
          <w:lang w:val="en-AU"/>
        </w:rPr>
        <w:t xml:space="preserve">to </w:t>
      </w:r>
      <w:r w:rsidR="008E7616" w:rsidRPr="00CC30E1">
        <w:rPr>
          <w:lang w:val="en-AU"/>
        </w:rPr>
        <w:t>binomial trials</w:t>
      </w:r>
      <w:r w:rsidR="002A3B31" w:rsidRPr="00CC30E1">
        <w:rPr>
          <w:lang w:val="en-AU"/>
        </w:rPr>
        <w:t xml:space="preserve">. Studies that reported the effect of factors associated with petroleum pollution were also excluded, because they are not </w:t>
      </w:r>
      <w:del w:id="300" w:author="Rachael Maree Woods" w:date="2016-03-16T14:15:00Z">
        <w:r w:rsidR="002A3B31" w:rsidRPr="00CC30E1" w:rsidDel="00705133">
          <w:rPr>
            <w:lang w:val="en-AU"/>
          </w:rPr>
          <w:delText xml:space="preserve">commonly </w:delText>
        </w:r>
      </w:del>
      <w:ins w:id="301" w:author="Rachael Maree Woods" w:date="2016-03-16T14:15:00Z">
        <w:r w:rsidR="00705133" w:rsidRPr="00CC30E1">
          <w:rPr>
            <w:lang w:val="en-AU"/>
          </w:rPr>
          <w:t xml:space="preserve">naturally </w:t>
        </w:r>
      </w:ins>
      <w:r w:rsidR="002A3B31" w:rsidRPr="00CC30E1">
        <w:rPr>
          <w:lang w:val="en-AU"/>
        </w:rPr>
        <w:t>found within the marine environment</w:t>
      </w:r>
      <w:r w:rsidR="00F952EA" w:rsidRPr="00CC30E1">
        <w:rPr>
          <w:lang w:val="en-AU"/>
        </w:rPr>
        <w:t xml:space="preserve"> and tended to kill gametes and larvae outright</w:t>
      </w:r>
      <w:r w:rsidR="002A3B31" w:rsidRPr="00CC30E1">
        <w:rPr>
          <w:lang w:val="en-AU"/>
        </w:rPr>
        <w:t>.</w:t>
      </w:r>
      <w:r w:rsidR="00ED1DC3" w:rsidRPr="00CC30E1">
        <w:rPr>
          <w:lang w:val="en-AU"/>
        </w:rPr>
        <w:t xml:space="preserve"> </w:t>
      </w:r>
      <w:r w:rsidR="00931B69" w:rsidRPr="00CC30E1">
        <w:rPr>
          <w:lang w:val="en-AU"/>
        </w:rPr>
        <w:t>For salinity</w:t>
      </w:r>
      <w:r w:rsidR="003D6B4D" w:rsidRPr="00CC30E1">
        <w:rPr>
          <w:lang w:val="en-AU"/>
        </w:rPr>
        <w:t>,</w:t>
      </w:r>
      <w:r w:rsidR="00931B69" w:rsidRPr="00CC30E1">
        <w:rPr>
          <w:lang w:val="en-AU"/>
        </w:rPr>
        <w:t xml:space="preserve"> the practical salinity unit (psu) was used instead of ppt</w:t>
      </w:r>
      <w:r w:rsidR="003D6B4D" w:rsidRPr="00CC30E1">
        <w:rPr>
          <w:lang w:val="en-AU"/>
        </w:rPr>
        <w:t>,</w:t>
      </w:r>
      <w:r w:rsidR="009E2CF9" w:rsidRPr="00CC30E1">
        <w:rPr>
          <w:lang w:val="en-AU"/>
        </w:rPr>
        <w:t xml:space="preserve"> </w:t>
      </w:r>
      <w:r w:rsidR="00931B69" w:rsidRPr="00CC30E1">
        <w:rPr>
          <w:lang w:val="en-AU"/>
        </w:rPr>
        <w:t>as psu is the most modern usage</w:t>
      </w:r>
      <w:r w:rsidR="002A3B31" w:rsidRPr="00CC30E1">
        <w:rPr>
          <w:lang w:val="en-AU"/>
        </w:rPr>
        <w:t xml:space="preserve"> and </w:t>
      </w:r>
      <w:r w:rsidR="004814E6" w:rsidRPr="00CC30E1">
        <w:rPr>
          <w:lang w:val="en-AU"/>
        </w:rPr>
        <w:t xml:space="preserve">both </w:t>
      </w:r>
      <w:r w:rsidR="009E2CF9" w:rsidRPr="00CC30E1">
        <w:rPr>
          <w:lang w:val="en-AU"/>
        </w:rPr>
        <w:t xml:space="preserve">were </w:t>
      </w:r>
      <w:r w:rsidR="002A3B31" w:rsidRPr="00CC30E1">
        <w:rPr>
          <w:lang w:val="en-AU"/>
        </w:rPr>
        <w:t>assumed to be equal</w:t>
      </w:r>
      <w:r w:rsidR="00931B69" w:rsidRPr="00CC30E1">
        <w:rPr>
          <w:lang w:val="en-AU"/>
        </w:rPr>
        <w:t xml:space="preserve">. </w:t>
      </w:r>
    </w:p>
    <w:p w14:paraId="0B035D1D" w14:textId="77777777" w:rsidR="00CF1776" w:rsidRPr="00CC30E1" w:rsidRDefault="00CF1776" w:rsidP="009219E1">
      <w:pPr>
        <w:spacing w:line="480" w:lineRule="auto"/>
        <w:rPr>
          <w:lang w:val="en-AU"/>
        </w:rPr>
      </w:pPr>
    </w:p>
    <w:p w14:paraId="5DDCCCAF" w14:textId="392A5556" w:rsidR="00EB4628" w:rsidRPr="00BF6499" w:rsidRDefault="006659A6">
      <w:pPr>
        <w:spacing w:line="480" w:lineRule="auto"/>
        <w:rPr>
          <w:ins w:id="302" w:author="Rachael Maree Woods" w:date="2016-03-01T12:37:00Z"/>
        </w:rPr>
        <w:pPrChange w:id="303" w:author="Rachael Maree Woods" w:date="2016-03-01T12:37:00Z">
          <w:pPr>
            <w:pStyle w:val="NoSpacing"/>
            <w:numPr>
              <w:numId w:val="5"/>
            </w:numPr>
            <w:ind w:left="720" w:hanging="360"/>
          </w:pPr>
        </w:pPrChange>
      </w:pPr>
      <w:r w:rsidRPr="00CC30E1">
        <w:rPr>
          <w:lang w:val="en-AU"/>
          <w:rPrChange w:id="304" w:author="Rachael Maree Woods" w:date="2016-03-16T14:26:00Z">
            <w:rPr/>
          </w:rPrChange>
        </w:rPr>
        <w:t xml:space="preserve">Because studies </w:t>
      </w:r>
      <w:ins w:id="305" w:author="Josh Madin" w:date="2016-03-18T15:11:00Z">
        <w:r w:rsidR="00D95A0D">
          <w:rPr>
            <w:lang w:val="en-AU"/>
          </w:rPr>
          <w:t>generally</w:t>
        </w:r>
      </w:ins>
      <w:ins w:id="306" w:author="Josh Madin" w:date="2016-03-18T15:05:00Z">
        <w:r w:rsidR="00E519EA">
          <w:rPr>
            <w:lang w:val="en-AU"/>
          </w:rPr>
          <w:t xml:space="preserve"> </w:t>
        </w:r>
      </w:ins>
      <w:del w:id="307" w:author="Josh Madin" w:date="2016-03-18T15:05:00Z">
        <w:r w:rsidRPr="00CC30E1" w:rsidDel="00E519EA">
          <w:rPr>
            <w:lang w:val="en-AU"/>
            <w:rPrChange w:id="308" w:author="Rachael Maree Woods" w:date="2016-03-16T14:26:00Z">
              <w:rPr/>
            </w:rPrChange>
          </w:rPr>
          <w:delText xml:space="preserve">focusing </w:delText>
        </w:r>
      </w:del>
      <w:ins w:id="309" w:author="Josh Madin" w:date="2016-03-18T15:05:00Z">
        <w:r w:rsidR="00E519EA" w:rsidRPr="00CC30E1">
          <w:rPr>
            <w:lang w:val="en-AU"/>
            <w:rPrChange w:id="310" w:author="Rachael Maree Woods" w:date="2016-03-16T14:26:00Z">
              <w:rPr/>
            </w:rPrChange>
          </w:rPr>
          <w:t>focus</w:t>
        </w:r>
        <w:r w:rsidR="00E519EA">
          <w:rPr>
            <w:lang w:val="en-AU"/>
          </w:rPr>
          <w:t>ed</w:t>
        </w:r>
        <w:r w:rsidR="00E519EA" w:rsidRPr="00CC30E1">
          <w:rPr>
            <w:lang w:val="en-AU"/>
            <w:rPrChange w:id="311" w:author="Rachael Maree Woods" w:date="2016-03-16T14:26:00Z">
              <w:rPr/>
            </w:rPrChange>
          </w:rPr>
          <w:t xml:space="preserve"> </w:t>
        </w:r>
      </w:ins>
      <w:r w:rsidRPr="00CC30E1">
        <w:rPr>
          <w:lang w:val="en-AU"/>
          <w:rPrChange w:id="312" w:author="Rachael Maree Woods" w:date="2016-03-16T14:26:00Z">
            <w:rPr/>
          </w:rPrChange>
        </w:rPr>
        <w:t xml:space="preserve">on </w:t>
      </w:r>
      <w:del w:id="313" w:author="Josh Madin" w:date="2016-03-18T15:05:00Z">
        <w:r w:rsidRPr="00CC30E1" w:rsidDel="00E519EA">
          <w:rPr>
            <w:lang w:val="en-AU"/>
            <w:rPrChange w:id="314" w:author="Rachael Maree Woods" w:date="2016-03-16T14:26:00Z">
              <w:rPr/>
            </w:rPrChange>
          </w:rPr>
          <w:delText>a given</w:delText>
        </w:r>
      </w:del>
      <w:ins w:id="315" w:author="Josh Madin" w:date="2016-03-18T15:05:00Z">
        <w:r w:rsidR="00E519EA">
          <w:rPr>
            <w:lang w:val="en-AU"/>
          </w:rPr>
          <w:t>one or two</w:t>
        </w:r>
      </w:ins>
      <w:r w:rsidRPr="00CC30E1">
        <w:rPr>
          <w:lang w:val="en-AU"/>
          <w:rPrChange w:id="316" w:author="Rachael Maree Woods" w:date="2016-03-16T14:26:00Z">
            <w:rPr/>
          </w:rPrChange>
        </w:rPr>
        <w:t xml:space="preserve"> </w:t>
      </w:r>
      <w:r w:rsidR="00007A13" w:rsidRPr="00CC30E1">
        <w:rPr>
          <w:lang w:val="en-AU"/>
          <w:rPrChange w:id="317" w:author="Rachael Maree Woods" w:date="2016-03-16T14:26:00Z">
            <w:rPr/>
          </w:rPrChange>
        </w:rPr>
        <w:t>environmental factor</w:t>
      </w:r>
      <w:ins w:id="318" w:author="Josh Madin" w:date="2016-03-18T15:05:00Z">
        <w:r w:rsidR="00E519EA">
          <w:rPr>
            <w:lang w:val="en-AU"/>
          </w:rPr>
          <w:t>s</w:t>
        </w:r>
      </w:ins>
      <w:ins w:id="319" w:author="Josh Madin" w:date="2016-03-18T15:07:00Z">
        <w:r w:rsidR="00D654B6">
          <w:rPr>
            <w:lang w:val="en-AU"/>
          </w:rPr>
          <w:t xml:space="preserve">, </w:t>
        </w:r>
      </w:ins>
      <w:del w:id="320" w:author="Josh Madin" w:date="2016-03-18T15:07:00Z">
        <w:r w:rsidR="00007A13" w:rsidRPr="00CC30E1" w:rsidDel="00D654B6">
          <w:rPr>
            <w:lang w:val="en-AU"/>
            <w:rPrChange w:id="321" w:author="Rachael Maree Woods" w:date="2016-03-16T14:26:00Z">
              <w:rPr/>
            </w:rPrChange>
          </w:rPr>
          <w:delText xml:space="preserve"> </w:delText>
        </w:r>
      </w:del>
      <w:ins w:id="322" w:author="Josh Madin" w:date="2016-03-18T15:05:00Z">
        <w:r w:rsidR="00E519EA">
          <w:rPr>
            <w:lang w:val="en-AU"/>
          </w:rPr>
          <w:t xml:space="preserve">and </w:t>
        </w:r>
      </w:ins>
      <w:ins w:id="323" w:author="Josh Madin" w:date="2016-03-18T15:09:00Z">
        <w:r w:rsidR="00D654B6">
          <w:rPr>
            <w:lang w:val="en-AU"/>
          </w:rPr>
          <w:t xml:space="preserve">tended </w:t>
        </w:r>
      </w:ins>
      <w:del w:id="324" w:author="Josh Madin" w:date="2016-03-18T15:09:00Z">
        <w:r w:rsidR="00007A13" w:rsidRPr="00CC30E1" w:rsidDel="00D654B6">
          <w:rPr>
            <w:lang w:val="en-AU"/>
            <w:rPrChange w:id="325" w:author="Rachael Maree Woods" w:date="2016-03-16T14:26:00Z">
              <w:rPr/>
            </w:rPrChange>
          </w:rPr>
          <w:delText xml:space="preserve">did </w:delText>
        </w:r>
      </w:del>
      <w:r w:rsidR="00007A13" w:rsidRPr="00CC30E1">
        <w:rPr>
          <w:lang w:val="en-AU"/>
          <w:rPrChange w:id="326" w:author="Rachael Maree Woods" w:date="2016-03-16T14:26:00Z">
            <w:rPr/>
          </w:rPrChange>
        </w:rPr>
        <w:t>not</w:t>
      </w:r>
      <w:del w:id="327" w:author="Josh Madin" w:date="2016-03-18T15:09:00Z">
        <w:r w:rsidR="00007A13" w:rsidRPr="00CC30E1" w:rsidDel="00D654B6">
          <w:rPr>
            <w:lang w:val="en-AU"/>
            <w:rPrChange w:id="328" w:author="Rachael Maree Woods" w:date="2016-03-16T14:26:00Z">
              <w:rPr/>
            </w:rPrChange>
          </w:rPr>
          <w:delText xml:space="preserve"> </w:delText>
        </w:r>
      </w:del>
      <w:ins w:id="329" w:author="Josh Madin" w:date="2016-03-18T15:07:00Z">
        <w:r w:rsidR="00D654B6">
          <w:rPr>
            <w:lang w:val="en-AU"/>
          </w:rPr>
          <w:t xml:space="preserve"> to </w:t>
        </w:r>
      </w:ins>
      <w:r w:rsidR="00007A13" w:rsidRPr="00CC30E1">
        <w:rPr>
          <w:lang w:val="en-AU"/>
          <w:rPrChange w:id="330" w:author="Rachael Maree Woods" w:date="2016-03-16T14:26:00Z">
            <w:rPr/>
          </w:rPrChange>
        </w:rPr>
        <w:t xml:space="preserve">report </w:t>
      </w:r>
      <w:ins w:id="331" w:author="Josh Madin" w:date="2016-03-18T15:08:00Z">
        <w:r w:rsidR="00D654B6">
          <w:rPr>
            <w:lang w:val="en-AU"/>
          </w:rPr>
          <w:t>non</w:t>
        </w:r>
      </w:ins>
      <w:ins w:id="332" w:author="Josh Madin" w:date="2016-03-18T15:09:00Z">
        <w:r w:rsidR="00D654B6">
          <w:rPr>
            <w:lang w:val="en-AU"/>
          </w:rPr>
          <w:t>-</w:t>
        </w:r>
      </w:ins>
      <w:del w:id="333" w:author="Josh Madin" w:date="2016-03-18T15:07:00Z">
        <w:r w:rsidR="00007A13" w:rsidRPr="00CC30E1" w:rsidDel="00D654B6">
          <w:rPr>
            <w:lang w:val="en-AU"/>
            <w:rPrChange w:id="334" w:author="Rachael Maree Woods" w:date="2016-03-16T14:26:00Z">
              <w:rPr/>
            </w:rPrChange>
          </w:rPr>
          <w:delText>all other factors</w:delText>
        </w:r>
      </w:del>
      <w:ins w:id="335" w:author="Josh Madin" w:date="2016-03-18T15:08:00Z">
        <w:r w:rsidR="00D654B6">
          <w:rPr>
            <w:lang w:val="en-AU"/>
          </w:rPr>
          <w:t xml:space="preserve">manipulated </w:t>
        </w:r>
      </w:ins>
      <w:ins w:id="336" w:author="Josh Madin" w:date="2016-03-18T15:07:00Z">
        <w:r w:rsidR="00D654B6">
          <w:rPr>
            <w:lang w:val="en-AU"/>
          </w:rPr>
          <w:t>factors</w:t>
        </w:r>
      </w:ins>
      <w:r w:rsidR="00007A13" w:rsidRPr="00CC30E1">
        <w:rPr>
          <w:lang w:val="en-AU"/>
          <w:rPrChange w:id="337" w:author="Rachael Maree Woods" w:date="2016-03-16T14:26:00Z">
            <w:rPr/>
          </w:rPrChange>
        </w:rPr>
        <w:t xml:space="preserve">, we </w:t>
      </w:r>
      <w:ins w:id="338" w:author="Josh Madin" w:date="2016-03-18T15:09:00Z">
        <w:r w:rsidR="00D654B6">
          <w:rPr>
            <w:lang w:val="en-AU"/>
          </w:rPr>
          <w:t xml:space="preserve">filled </w:t>
        </w:r>
      </w:ins>
      <w:ins w:id="339" w:author="Josh Madin" w:date="2016-03-24T13:08:00Z">
        <w:r w:rsidR="00F47157">
          <w:rPr>
            <w:lang w:val="en-AU"/>
          </w:rPr>
          <w:t xml:space="preserve">data </w:t>
        </w:r>
      </w:ins>
      <w:ins w:id="340" w:author="Josh Madin" w:date="2016-03-18T15:09:00Z">
        <w:r w:rsidR="00D654B6">
          <w:rPr>
            <w:lang w:val="en-AU"/>
          </w:rPr>
          <w:t xml:space="preserve">gaps </w:t>
        </w:r>
      </w:ins>
      <w:ins w:id="341" w:author="Josh Madin" w:date="2016-03-24T13:08:00Z">
        <w:r w:rsidR="00F47157">
          <w:rPr>
            <w:lang w:val="en-AU"/>
          </w:rPr>
          <w:t xml:space="preserve">in two different ways. For linear relationships (e.g., such as </w:t>
        </w:r>
      </w:ins>
      <w:ins w:id="342" w:author="Josh Madin" w:date="2016-03-24T13:09:00Z">
        <w:r w:rsidR="00F47157">
          <w:rPr>
            <w:lang w:val="en-AU"/>
          </w:rPr>
          <w:t>between</w:t>
        </w:r>
      </w:ins>
      <w:ins w:id="343" w:author="Josh Madin" w:date="2016-03-24T13:08:00Z">
        <w:r w:rsidR="00F47157">
          <w:rPr>
            <w:lang w:val="en-AU"/>
          </w:rPr>
          <w:t xml:space="preserve"> </w:t>
        </w:r>
      </w:ins>
      <w:ins w:id="344" w:author="Josh Madin" w:date="2016-03-24T13:09:00Z">
        <w:r w:rsidR="00F47157">
          <w:rPr>
            <w:lang w:val="en-AU"/>
          </w:rPr>
          <w:t xml:space="preserve">copper and success probability), </w:t>
        </w:r>
      </w:ins>
      <w:ins w:id="345" w:author="Rachael Maree Woods" w:date="2016-03-16T10:08:00Z">
        <w:del w:id="346" w:author="Josh Madin" w:date="2016-03-18T15:10:00Z">
          <w:r w:rsidR="00705133" w:rsidRPr="00CC30E1" w:rsidDel="00D654B6">
            <w:rPr>
              <w:lang w:val="en-AU"/>
              <w:rPrChange w:id="347" w:author="Rachael Maree Woods" w:date="2016-03-16T14:26:00Z">
                <w:rPr/>
              </w:rPrChange>
            </w:rPr>
            <w:delText>calculated the level of each factor</w:delText>
          </w:r>
          <w:r w:rsidR="00B05B6D" w:rsidRPr="00CC30E1" w:rsidDel="00D654B6">
            <w:rPr>
              <w:lang w:val="en-AU"/>
              <w:rPrChange w:id="348" w:author="Rachael Maree Woods" w:date="2016-03-16T14:26:00Z">
                <w:rPr/>
              </w:rPrChange>
            </w:rPr>
            <w:delText xml:space="preserve"> to be</w:delText>
          </w:r>
        </w:del>
      </w:ins>
      <w:ins w:id="349" w:author="Josh Madin" w:date="2016-03-24T13:10:00Z">
        <w:r w:rsidR="00F47157">
          <w:rPr>
            <w:lang w:val="en-AU"/>
          </w:rPr>
          <w:t>we used</w:t>
        </w:r>
      </w:ins>
      <w:ins w:id="350" w:author="Josh Madin" w:date="2016-03-18T15:10:00Z">
        <w:r w:rsidR="00D654B6">
          <w:rPr>
            <w:lang w:val="en-AU"/>
          </w:rPr>
          <w:t xml:space="preserve"> value</w:t>
        </w:r>
      </w:ins>
      <w:ins w:id="351" w:author="Josh Madin" w:date="2016-03-24T13:07:00Z">
        <w:r w:rsidR="00F81326">
          <w:rPr>
            <w:lang w:val="en-AU"/>
          </w:rPr>
          <w:t>s</w:t>
        </w:r>
      </w:ins>
      <w:ins w:id="352" w:author="Josh Madin" w:date="2016-03-18T15:10:00Z">
        <w:r w:rsidR="00D654B6">
          <w:rPr>
            <w:lang w:val="en-AU"/>
          </w:rPr>
          <w:t xml:space="preserve"> corresponding to</w:t>
        </w:r>
      </w:ins>
      <w:ins w:id="353" w:author="Rachael Maree Woods" w:date="2016-03-16T10:08:00Z">
        <w:r w:rsidR="00B05B6D" w:rsidRPr="00CC30E1">
          <w:rPr>
            <w:lang w:val="en-AU"/>
            <w:rPrChange w:id="354" w:author="Rachael Maree Woods" w:date="2016-03-16T14:26:00Z">
              <w:rPr/>
            </w:rPrChange>
          </w:rPr>
          <w:t xml:space="preserve"> one percent of the maximum</w:t>
        </w:r>
      </w:ins>
      <w:ins w:id="355" w:author="Rachael Maree Woods" w:date="2016-03-16T10:09:00Z">
        <w:r w:rsidR="00B05B6D" w:rsidRPr="00CC30E1">
          <w:rPr>
            <w:lang w:val="en-AU"/>
            <w:rPrChange w:id="356" w:author="Rachael Maree Woods" w:date="2016-03-16T14:26:00Z">
              <w:rPr/>
            </w:rPrChange>
          </w:rPr>
          <w:t xml:space="preserve"> pollutant </w:t>
        </w:r>
      </w:ins>
      <w:ins w:id="357" w:author="Josh Madin" w:date="2016-03-24T13:10:00Z">
        <w:r w:rsidR="00F47157">
          <w:rPr>
            <w:lang w:val="en-AU"/>
          </w:rPr>
          <w:t xml:space="preserve">treatment </w:t>
        </w:r>
      </w:ins>
      <w:ins w:id="358" w:author="Rachael Maree Woods" w:date="2016-03-16T10:09:00Z">
        <w:r w:rsidR="00B05B6D" w:rsidRPr="00CC30E1">
          <w:rPr>
            <w:lang w:val="en-AU"/>
            <w:rPrChange w:id="359" w:author="Rachael Maree Woods" w:date="2016-03-16T14:26:00Z">
              <w:rPr/>
            </w:rPrChange>
          </w:rPr>
          <w:t xml:space="preserve">level reported </w:t>
        </w:r>
        <w:del w:id="360" w:author="Josh Madin" w:date="2016-03-18T15:10:00Z">
          <w:r w:rsidR="00B05B6D" w:rsidRPr="00CC30E1" w:rsidDel="00D654B6">
            <w:rPr>
              <w:lang w:val="en-AU"/>
              <w:rPrChange w:id="361" w:author="Rachael Maree Woods" w:date="2016-03-16T14:26:00Z">
                <w:rPr/>
              </w:rPrChange>
            </w:rPr>
            <w:delText xml:space="preserve">within </w:delText>
          </w:r>
        </w:del>
      </w:ins>
      <w:ins w:id="362" w:author="Rachael Maree Woods" w:date="2016-03-16T14:17:00Z">
        <w:del w:id="363" w:author="Josh Madin" w:date="2016-03-18T15:10:00Z">
          <w:r w:rsidR="00705133" w:rsidRPr="00CC30E1" w:rsidDel="00D654B6">
            <w:rPr>
              <w:lang w:val="en-AU"/>
              <w:rPrChange w:id="364" w:author="Rachael Maree Woods" w:date="2016-03-16T14:26:00Z">
                <w:rPr/>
              </w:rPrChange>
            </w:rPr>
            <w:delText>each</w:delText>
          </w:r>
        </w:del>
      </w:ins>
      <w:ins w:id="365" w:author="Josh Madin" w:date="2016-03-18T15:10:00Z">
        <w:r w:rsidR="00D654B6">
          <w:rPr>
            <w:lang w:val="en-AU"/>
          </w:rPr>
          <w:t>across all</w:t>
        </w:r>
      </w:ins>
      <w:ins w:id="366" w:author="Rachael Maree Woods" w:date="2016-03-16T10:09:00Z">
        <w:r w:rsidR="00705133" w:rsidRPr="00CC30E1">
          <w:rPr>
            <w:lang w:val="en-AU"/>
            <w:rPrChange w:id="367" w:author="Rachael Maree Woods" w:date="2016-03-16T14:26:00Z">
              <w:rPr/>
            </w:rPrChange>
          </w:rPr>
          <w:t xml:space="preserve"> stud</w:t>
        </w:r>
        <w:del w:id="368" w:author="Josh Madin" w:date="2016-03-18T15:10:00Z">
          <w:r w:rsidR="00705133" w:rsidRPr="00CC30E1" w:rsidDel="00D654B6">
            <w:rPr>
              <w:lang w:val="en-AU"/>
              <w:rPrChange w:id="369" w:author="Rachael Maree Woods" w:date="2016-03-16T14:26:00Z">
                <w:rPr/>
              </w:rPrChange>
            </w:rPr>
            <w:delText>y</w:delText>
          </w:r>
          <w:r w:rsidR="00B05B6D" w:rsidRPr="00CC30E1" w:rsidDel="00D654B6">
            <w:rPr>
              <w:lang w:val="en-AU"/>
              <w:rPrChange w:id="370" w:author="Rachael Maree Woods" w:date="2016-03-16T14:26:00Z">
                <w:rPr/>
              </w:rPrChange>
            </w:rPr>
            <w:delText xml:space="preserve"> included in the model as paper</w:delText>
          </w:r>
        </w:del>
      </w:ins>
      <w:ins w:id="371" w:author="Rachael Maree Woods" w:date="2016-03-16T10:10:00Z">
        <w:del w:id="372" w:author="Josh Madin" w:date="2016-03-18T15:10:00Z">
          <w:r w:rsidR="00B05B6D" w:rsidRPr="00CC30E1" w:rsidDel="00D654B6">
            <w:rPr>
              <w:lang w:val="en-AU"/>
              <w:rPrChange w:id="373" w:author="Rachael Maree Woods" w:date="2016-03-16T14:26:00Z">
                <w:rPr/>
              </w:rPrChange>
            </w:rPr>
            <w:delText>s tended to</w:delText>
          </w:r>
        </w:del>
      </w:ins>
      <w:ins w:id="374" w:author="Rachael Maree Woods" w:date="2016-03-16T10:09:00Z">
        <w:del w:id="375" w:author="Josh Madin" w:date="2016-03-18T15:10:00Z">
          <w:r w:rsidR="00B05B6D" w:rsidRPr="00CC30E1" w:rsidDel="00D654B6">
            <w:rPr>
              <w:lang w:val="en-AU"/>
              <w:rPrChange w:id="376" w:author="Rachael Maree Woods" w:date="2016-03-16T14:26:00Z">
                <w:rPr/>
              </w:rPrChange>
            </w:rPr>
            <w:delText xml:space="preserve"> justified their maximum</w:delText>
          </w:r>
        </w:del>
      </w:ins>
      <w:ins w:id="377" w:author="Rachael Maree Woods" w:date="2016-03-16T10:10:00Z">
        <w:del w:id="378" w:author="Josh Madin" w:date="2016-03-18T15:10:00Z">
          <w:r w:rsidR="00B05B6D" w:rsidRPr="00CC30E1" w:rsidDel="00D654B6">
            <w:rPr>
              <w:lang w:val="en-AU"/>
              <w:rPrChange w:id="379" w:author="Rachael Maree Woods" w:date="2016-03-16T14:26:00Z">
                <w:rPr/>
              </w:rPrChange>
            </w:rPr>
            <w:delText xml:space="preserve"> level</w:delText>
          </w:r>
        </w:del>
      </w:ins>
      <w:ins w:id="380" w:author="Josh Madin" w:date="2016-03-18T15:10:00Z">
        <w:r w:rsidR="00D654B6">
          <w:rPr>
            <w:lang w:val="en-AU"/>
          </w:rPr>
          <w:t>ies</w:t>
        </w:r>
      </w:ins>
      <w:ins w:id="381" w:author="Rachael Maree Woods" w:date="2016-03-16T10:09:00Z">
        <w:r w:rsidR="00B05B6D" w:rsidRPr="00CC30E1">
          <w:rPr>
            <w:lang w:val="en-AU"/>
            <w:rPrChange w:id="382" w:author="Rachael Maree Woods" w:date="2016-03-16T14:26:00Z">
              <w:rPr/>
            </w:rPrChange>
          </w:rPr>
          <w:t xml:space="preserve">. </w:t>
        </w:r>
      </w:ins>
      <w:ins w:id="383" w:author="Josh Madin" w:date="2016-03-24T13:10:00Z">
        <w:r w:rsidR="00F47157">
          <w:rPr>
            <w:lang w:val="en-AU"/>
          </w:rPr>
          <w:t xml:space="preserve">For hump-shaped </w:t>
        </w:r>
      </w:ins>
      <w:ins w:id="384" w:author="Josh Madin" w:date="2016-03-24T13:11:00Z">
        <w:r w:rsidR="00F47157">
          <w:rPr>
            <w:lang w:val="en-AU"/>
          </w:rPr>
          <w:t>relationship</w:t>
        </w:r>
      </w:ins>
      <w:ins w:id="385" w:author="Josh Madin" w:date="2016-03-24T13:10:00Z">
        <w:r w:rsidR="00F47157">
          <w:rPr>
            <w:lang w:val="en-AU"/>
          </w:rPr>
          <w:t xml:space="preserve"> (e.g., such as between salinity and success probability), we fit </w:t>
        </w:r>
      </w:ins>
      <w:ins w:id="386" w:author="Josh Madin" w:date="2016-03-24T13:11:00Z">
        <w:r w:rsidR="00F47157">
          <w:rPr>
            <w:lang w:val="en-AU"/>
          </w:rPr>
          <w:t>quadratic models and identifie</w:t>
        </w:r>
      </w:ins>
      <w:ins w:id="387" w:author="Rachael Maree Woods" w:date="2016-03-25T09:43:00Z">
        <w:r w:rsidR="00BD72D0">
          <w:rPr>
            <w:lang w:val="en-AU"/>
          </w:rPr>
          <w:t>d the</w:t>
        </w:r>
      </w:ins>
      <w:ins w:id="388" w:author="Josh Madin" w:date="2016-03-24T13:11:00Z">
        <w:del w:id="389" w:author="Rachael Maree Woods" w:date="2016-03-25T09:43:00Z">
          <w:r w:rsidR="00F47157" w:rsidDel="00BD72D0">
            <w:rPr>
              <w:lang w:val="en-AU"/>
            </w:rPr>
            <w:delText>s</w:delText>
          </w:r>
        </w:del>
        <w:r w:rsidR="00F47157">
          <w:rPr>
            <w:lang w:val="en-AU"/>
          </w:rPr>
          <w:t xml:space="preserve"> peak probability (e.g., the salinity-success relationship </w:t>
        </w:r>
      </w:ins>
      <w:ins w:id="390" w:author="Josh Madin" w:date="2016-03-24T13:14:00Z">
        <w:r w:rsidR="00F47157">
          <w:rPr>
            <w:lang w:val="en-AU"/>
          </w:rPr>
          <w:t xml:space="preserve">for fertilisation </w:t>
        </w:r>
      </w:ins>
      <w:ins w:id="391" w:author="Josh Madin" w:date="2016-03-24T13:11:00Z">
        <w:r w:rsidR="00F47157">
          <w:rPr>
            <w:lang w:val="en-AU"/>
          </w:rPr>
          <w:t xml:space="preserve">peaked at </w:t>
        </w:r>
      </w:ins>
      <w:ins w:id="392" w:author="Josh Madin" w:date="2016-03-24T13:12:00Z">
        <w:r w:rsidR="00F47157">
          <w:rPr>
            <w:lang w:val="en-AU"/>
          </w:rPr>
          <w:t>approximately</w:t>
        </w:r>
      </w:ins>
      <w:ins w:id="393" w:author="Josh Madin" w:date="2016-03-24T13:11:00Z">
        <w:r w:rsidR="00F47157">
          <w:rPr>
            <w:lang w:val="en-AU"/>
          </w:rPr>
          <w:t xml:space="preserve"> </w:t>
        </w:r>
      </w:ins>
      <w:ins w:id="394" w:author="Josh Madin" w:date="2016-03-24T13:12:00Z">
        <w:r w:rsidR="00F47157">
          <w:rPr>
            <w:lang w:val="en-AU"/>
          </w:rPr>
          <w:t xml:space="preserve">34 psu). </w:t>
        </w:r>
      </w:ins>
      <w:del w:id="395" w:author="Rachael Maree Woods" w:date="2016-03-16T10:09:00Z">
        <w:r w:rsidR="00007A13" w:rsidRPr="00CC30E1" w:rsidDel="00B05B6D">
          <w:rPr>
            <w:lang w:val="en-AU"/>
            <w:rPrChange w:id="396" w:author="Rachael Maree Woods" w:date="2016-03-16T14:26:00Z">
              <w:rPr/>
            </w:rPrChange>
          </w:rPr>
          <w:delText>assume</w:delText>
        </w:r>
        <w:r w:rsidR="00287738" w:rsidRPr="00CC30E1" w:rsidDel="00B05B6D">
          <w:rPr>
            <w:lang w:val="en-AU"/>
            <w:rPrChange w:id="397" w:author="Rachael Maree Woods" w:date="2016-03-16T14:26:00Z">
              <w:rPr/>
            </w:rPrChange>
          </w:rPr>
          <w:delText>d</w:delText>
        </w:r>
        <w:r w:rsidR="00007A13" w:rsidRPr="00CC30E1" w:rsidDel="00B05B6D">
          <w:rPr>
            <w:lang w:val="en-AU"/>
            <w:rPrChange w:id="398" w:author="Rachael Maree Woods" w:date="2016-03-16T14:26:00Z">
              <w:rPr/>
            </w:rPrChange>
          </w:rPr>
          <w:delText xml:space="preserve"> they w</w:delText>
        </w:r>
        <w:r w:rsidR="005346CA" w:rsidRPr="00CC30E1" w:rsidDel="00B05B6D">
          <w:rPr>
            <w:lang w:val="en-AU"/>
            <w:rPrChange w:id="399" w:author="Rachael Maree Woods" w:date="2016-03-16T14:26:00Z">
              <w:rPr/>
            </w:rPrChange>
          </w:rPr>
          <w:delText xml:space="preserve">ere at levels </w:delText>
        </w:r>
        <w:r w:rsidR="00175F4E" w:rsidRPr="00CC30E1" w:rsidDel="00B05B6D">
          <w:rPr>
            <w:lang w:val="en-AU"/>
            <w:rPrChange w:id="400" w:author="Rachael Maree Woods" w:date="2016-03-16T14:26:00Z">
              <w:rPr/>
            </w:rPrChange>
          </w:rPr>
          <w:delText>characteristic</w:delText>
        </w:r>
        <w:r w:rsidR="005346CA" w:rsidRPr="00CC30E1" w:rsidDel="00B05B6D">
          <w:rPr>
            <w:lang w:val="en-AU"/>
            <w:rPrChange w:id="401" w:author="Rachael Maree Woods" w:date="2016-03-16T14:26:00Z">
              <w:rPr/>
            </w:rPrChange>
          </w:rPr>
          <w:delText xml:space="preserve"> of typical seawater (Table 1)</w:delText>
        </w:r>
        <w:r w:rsidR="00E24402" w:rsidRPr="00CC30E1" w:rsidDel="00B05B6D">
          <w:rPr>
            <w:lang w:val="en-AU"/>
            <w:rPrChange w:id="402" w:author="Rachael Maree Woods" w:date="2016-03-16T14:26:00Z">
              <w:rPr/>
            </w:rPrChange>
          </w:rPr>
          <w:delText xml:space="preserve">. </w:delText>
        </w:r>
      </w:del>
      <w:commentRangeStart w:id="403"/>
      <w:del w:id="404" w:author="Josh Madin" w:date="2016-03-24T13:10:00Z">
        <w:r w:rsidR="0099663D" w:rsidRPr="00CC30E1" w:rsidDel="00F47157">
          <w:rPr>
            <w:lang w:val="en-AU"/>
            <w:rPrChange w:id="405" w:author="Rachael Maree Woods" w:date="2016-03-16T14:26:00Z">
              <w:rPr/>
            </w:rPrChange>
          </w:rPr>
          <w:delText>As</w:delText>
        </w:r>
      </w:del>
      <w:ins w:id="406" w:author="Josh Madin" w:date="2016-03-24T13:10:00Z">
        <w:r w:rsidR="00F47157">
          <w:rPr>
            <w:lang w:val="en-AU"/>
          </w:rPr>
          <w:t>Because</w:t>
        </w:r>
      </w:ins>
      <w:r w:rsidR="00E24402" w:rsidRPr="00CC30E1">
        <w:rPr>
          <w:lang w:val="en-AU"/>
          <w:rPrChange w:id="407" w:author="Rachael Maree Woods" w:date="2016-03-16T14:26:00Z">
            <w:rPr/>
          </w:rPrChange>
        </w:rPr>
        <w:t xml:space="preserve"> experimental treatments tended to be large for a given factor</w:t>
      </w:r>
      <w:commentRangeEnd w:id="403"/>
      <w:ins w:id="408" w:author="Rachael Maree Woods" w:date="2016-03-02T14:07:00Z">
        <w:r w:rsidR="00F73C87" w:rsidRPr="00CC30E1">
          <w:rPr>
            <w:lang w:val="en-AU"/>
            <w:rPrChange w:id="409" w:author="Rachael Maree Woods" w:date="2016-03-16T14:26:00Z">
              <w:rPr/>
            </w:rPrChange>
          </w:rPr>
          <w:t xml:space="preserve"> (</w:t>
        </w:r>
      </w:ins>
      <w:ins w:id="410" w:author="Rachael Maree Woods" w:date="2016-03-02T14:09:00Z">
        <w:r w:rsidR="00F73C87" w:rsidRPr="00CC30E1">
          <w:rPr>
            <w:lang w:val="en-AU"/>
            <w:rPrChange w:id="411" w:author="Rachael Maree Woods" w:date="2016-03-16T14:26:00Z">
              <w:rPr/>
            </w:rPrChange>
          </w:rPr>
          <w:t xml:space="preserve">e.g., </w:t>
        </w:r>
      </w:ins>
      <w:ins w:id="412" w:author="Rachael Maree Woods" w:date="2016-03-02T14:11:00Z">
        <w:r w:rsidR="00F73C87" w:rsidRPr="00CC30E1">
          <w:rPr>
            <w:lang w:val="en-AU"/>
            <w:rPrChange w:id="413" w:author="Rachael Maree Woods" w:date="2016-03-16T14:26:00Z">
              <w:rPr/>
            </w:rPrChange>
          </w:rPr>
          <w:t>cadmium ranged from 0 to 1000 µg/L)</w:t>
        </w:r>
      </w:ins>
      <w:r w:rsidR="00995061" w:rsidRPr="00CC30E1">
        <w:rPr>
          <w:rStyle w:val="CommentReference"/>
          <w:lang w:val="en-AU"/>
          <w:rPrChange w:id="414" w:author="Rachael Maree Woods" w:date="2016-03-16T14:26:00Z">
            <w:rPr>
              <w:rStyle w:val="CommentReference"/>
            </w:rPr>
          </w:rPrChange>
        </w:rPr>
        <w:commentReference w:id="403"/>
      </w:r>
      <w:r w:rsidR="005346CA" w:rsidRPr="00CC30E1">
        <w:rPr>
          <w:lang w:val="en-AU"/>
          <w:rPrChange w:id="415" w:author="Rachael Maree Woods" w:date="2016-03-16T14:26:00Z">
            <w:rPr/>
          </w:rPrChange>
        </w:rPr>
        <w:t xml:space="preserve">, </w:t>
      </w:r>
      <w:r w:rsidR="00E24402" w:rsidRPr="00CC30E1">
        <w:rPr>
          <w:lang w:val="en-AU"/>
          <w:rPrChange w:id="416" w:author="Rachael Maree Woods" w:date="2016-03-16T14:26:00Z">
            <w:rPr/>
          </w:rPrChange>
        </w:rPr>
        <w:t xml:space="preserve">variation in </w:t>
      </w:r>
      <w:del w:id="417" w:author="Rachael Maree Woods" w:date="2016-03-16T10:10:00Z">
        <w:r w:rsidR="00E24402" w:rsidRPr="00CC30E1" w:rsidDel="00B05B6D">
          <w:rPr>
            <w:lang w:val="en-AU"/>
            <w:rPrChange w:id="418" w:author="Rachael Maree Woods" w:date="2016-03-16T14:26:00Z">
              <w:rPr/>
            </w:rPrChange>
          </w:rPr>
          <w:delText xml:space="preserve">typical </w:delText>
        </w:r>
      </w:del>
      <w:ins w:id="419" w:author="Rachael Maree Woods" w:date="2016-03-16T10:10:00Z">
        <w:del w:id="420" w:author="Josh Madin" w:date="2016-03-24T13:14:00Z">
          <w:r w:rsidR="00B05B6D" w:rsidRPr="00CC30E1" w:rsidDel="00F47157">
            <w:rPr>
              <w:lang w:val="en-AU"/>
              <w:rPrChange w:id="421" w:author="Rachael Maree Woods" w:date="2016-03-16T14:26:00Z">
                <w:rPr/>
              </w:rPrChange>
            </w:rPr>
            <w:delText>standard</w:delText>
          </w:r>
        </w:del>
      </w:ins>
      <w:ins w:id="422" w:author="Josh Madin" w:date="2016-03-24T13:14:00Z">
        <w:r w:rsidR="00F47157">
          <w:rPr>
            <w:lang w:val="en-AU"/>
          </w:rPr>
          <w:t>the filled-in</w:t>
        </w:r>
      </w:ins>
      <w:ins w:id="423" w:author="Rachael Maree Woods" w:date="2016-03-16T10:10:00Z">
        <w:r w:rsidR="00B05B6D" w:rsidRPr="00CC30E1">
          <w:rPr>
            <w:lang w:val="en-AU"/>
            <w:rPrChange w:id="424" w:author="Rachael Maree Woods" w:date="2016-03-16T14:26:00Z">
              <w:rPr/>
            </w:rPrChange>
          </w:rPr>
          <w:t xml:space="preserve"> </w:t>
        </w:r>
      </w:ins>
      <w:r w:rsidR="00E24402" w:rsidRPr="00CC30E1">
        <w:rPr>
          <w:lang w:val="en-AU"/>
          <w:rPrChange w:id="425" w:author="Rachael Maree Woods" w:date="2016-03-16T14:26:00Z">
            <w:rPr/>
          </w:rPrChange>
        </w:rPr>
        <w:t>water properties tended to have</w:t>
      </w:r>
      <w:r w:rsidR="00134457" w:rsidRPr="00CC30E1">
        <w:rPr>
          <w:lang w:val="en-AU"/>
          <w:rPrChange w:id="426" w:author="Rachael Maree Woods" w:date="2016-03-16T14:26:00Z">
            <w:rPr/>
          </w:rPrChange>
        </w:rPr>
        <w:t xml:space="preserve"> negligible effects on the final model</w:t>
      </w:r>
      <w:r w:rsidR="00E24402" w:rsidRPr="00CC30E1">
        <w:rPr>
          <w:lang w:val="en-AU"/>
          <w:rPrChange w:id="427" w:author="Rachael Maree Woods" w:date="2016-03-16T14:26:00Z">
            <w:rPr/>
          </w:rPrChange>
        </w:rPr>
        <w:t xml:space="preserve">, with the exception of </w:t>
      </w:r>
      <w:r w:rsidR="00A865C0" w:rsidRPr="00CC30E1">
        <w:rPr>
          <w:lang w:val="en-AU"/>
          <w:rPrChange w:id="428" w:author="Rachael Maree Woods" w:date="2016-03-16T14:26:00Z">
            <w:rPr/>
          </w:rPrChange>
        </w:rPr>
        <w:t xml:space="preserve">factors expected to cause hump-shaped </w:t>
      </w:r>
      <w:r w:rsidR="00A865C0" w:rsidRPr="00CC30E1">
        <w:rPr>
          <w:lang w:val="en-AU"/>
          <w:rPrChange w:id="429" w:author="Rachael Maree Woods" w:date="2016-03-16T14:26:00Z">
            <w:rPr/>
          </w:rPrChange>
        </w:rPr>
        <w:lastRenderedPageBreak/>
        <w:t>responses</w:t>
      </w:r>
      <w:r w:rsidR="002C1E95" w:rsidRPr="00CC30E1">
        <w:rPr>
          <w:lang w:val="en-AU"/>
          <w:rPrChange w:id="430" w:author="Rachael Maree Woods" w:date="2016-03-16T14:26:00Z">
            <w:rPr/>
          </w:rPrChange>
        </w:rPr>
        <w:t xml:space="preserve"> in fertilisation and larvae survivorship</w:t>
      </w:r>
      <w:r w:rsidR="00A865C0" w:rsidRPr="00CC30E1">
        <w:rPr>
          <w:lang w:val="en-AU"/>
          <w:rPrChange w:id="431" w:author="Rachael Maree Woods" w:date="2016-03-16T14:26:00Z">
            <w:rPr/>
          </w:rPrChange>
        </w:rPr>
        <w:t xml:space="preserve"> (i.e., </w:t>
      </w:r>
      <w:r w:rsidR="00E24402" w:rsidRPr="00CC30E1">
        <w:rPr>
          <w:lang w:val="en-AU"/>
          <w:rPrChange w:id="432" w:author="Rachael Maree Woods" w:date="2016-03-16T14:26:00Z">
            <w:rPr/>
          </w:rPrChange>
        </w:rPr>
        <w:t>temperature</w:t>
      </w:r>
      <w:r w:rsidR="00A865C0" w:rsidRPr="00CC30E1">
        <w:rPr>
          <w:lang w:val="en-AU"/>
          <w:rPrChange w:id="433" w:author="Rachael Maree Woods" w:date="2016-03-16T14:26:00Z">
            <w:rPr/>
          </w:rPrChange>
        </w:rPr>
        <w:t>, pH</w:t>
      </w:r>
      <w:r w:rsidR="00E24402" w:rsidRPr="00CC30E1">
        <w:rPr>
          <w:lang w:val="en-AU"/>
          <w:rPrChange w:id="434" w:author="Rachael Maree Woods" w:date="2016-03-16T14:26:00Z">
            <w:rPr/>
          </w:rPrChange>
        </w:rPr>
        <w:t xml:space="preserve"> and salinity</w:t>
      </w:r>
      <w:r w:rsidR="0099663D" w:rsidRPr="00CC30E1">
        <w:rPr>
          <w:lang w:val="en-AU"/>
          <w:rPrChange w:id="435" w:author="Rachael Maree Woods" w:date="2016-03-16T14:26:00Z">
            <w:rPr/>
          </w:rPrChange>
        </w:rPr>
        <w:t>)</w:t>
      </w:r>
      <w:r w:rsidR="00134457" w:rsidRPr="00CC30E1">
        <w:rPr>
          <w:lang w:val="en-AU"/>
          <w:rPrChange w:id="436" w:author="Rachael Maree Woods" w:date="2016-03-16T14:26:00Z">
            <w:rPr/>
          </w:rPrChange>
        </w:rPr>
        <w:t xml:space="preserve">. </w:t>
      </w:r>
      <w:commentRangeStart w:id="437"/>
      <w:del w:id="438" w:author="Rachael Maree Woods" w:date="2016-03-16T14:17:00Z">
        <w:r w:rsidR="009E2CF9" w:rsidRPr="00CC30E1" w:rsidDel="00F2559E">
          <w:rPr>
            <w:lang w:val="en-AU"/>
            <w:rPrChange w:id="439" w:author="Rachael Maree Woods" w:date="2016-03-16T14:26:00Z">
              <w:rPr/>
            </w:rPrChange>
          </w:rPr>
          <w:delText>Typically</w:delText>
        </w:r>
        <w:r w:rsidR="005924A2" w:rsidRPr="00CC30E1" w:rsidDel="00F2559E">
          <w:rPr>
            <w:lang w:val="en-AU"/>
            <w:rPrChange w:id="440" w:author="Rachael Maree Woods" w:date="2016-03-16T14:26:00Z">
              <w:rPr/>
            </w:rPrChange>
          </w:rPr>
          <w:delText xml:space="preserve"> </w:delText>
        </w:r>
      </w:del>
      <w:del w:id="441" w:author="Rachael Maree Woods" w:date="2016-03-22T08:27:00Z">
        <w:r w:rsidR="005924A2" w:rsidRPr="00CC30E1" w:rsidDel="007B765C">
          <w:rPr>
            <w:lang w:val="en-AU"/>
            <w:rPrChange w:id="442" w:author="Rachael Maree Woods" w:date="2016-03-16T14:26:00Z">
              <w:rPr/>
            </w:rPrChange>
          </w:rPr>
          <w:delText>s</w:delText>
        </w:r>
        <w:r w:rsidR="00134457" w:rsidRPr="00CC30E1" w:rsidDel="007B765C">
          <w:rPr>
            <w:lang w:val="en-AU"/>
            <w:rPrChange w:id="443" w:author="Rachael Maree Woods" w:date="2016-03-16T14:26:00Z">
              <w:rPr/>
            </w:rPrChange>
          </w:rPr>
          <w:delText xml:space="preserve">alinity, temperature and pH </w:delText>
        </w:r>
        <w:r w:rsidR="005924A2" w:rsidRPr="00CC30E1" w:rsidDel="007B765C">
          <w:rPr>
            <w:lang w:val="en-AU"/>
            <w:rPrChange w:id="444" w:author="Rachael Maree Woods" w:date="2016-03-16T14:26:00Z">
              <w:rPr/>
            </w:rPrChange>
          </w:rPr>
          <w:delText xml:space="preserve">levels for tropical seawater </w:delText>
        </w:r>
        <w:r w:rsidR="00134457" w:rsidRPr="00CC30E1" w:rsidDel="007B765C">
          <w:rPr>
            <w:lang w:val="en-AU"/>
            <w:rPrChange w:id="445" w:author="Rachael Maree Woods" w:date="2016-03-16T14:26:00Z">
              <w:rPr/>
            </w:rPrChange>
          </w:rPr>
          <w:delText xml:space="preserve">were </w:delText>
        </w:r>
        <w:r w:rsidR="005924A2" w:rsidRPr="00CC30E1" w:rsidDel="007B765C">
          <w:rPr>
            <w:lang w:val="en-AU"/>
            <w:rPrChange w:id="446" w:author="Rachael Maree Woods" w:date="2016-03-16T14:26:00Z">
              <w:rPr/>
            </w:rPrChange>
          </w:rPr>
          <w:delText>th</w:delText>
        </w:r>
        <w:r w:rsidR="00E96667" w:rsidRPr="00CC30E1" w:rsidDel="007B765C">
          <w:rPr>
            <w:lang w:val="en-AU"/>
            <w:rPrChange w:id="447" w:author="Rachael Maree Woods" w:date="2016-03-16T14:26:00Z">
              <w:rPr/>
            </w:rPrChange>
          </w:rPr>
          <w:delText xml:space="preserve">erefore </w:delText>
        </w:r>
        <w:r w:rsidR="00134457" w:rsidRPr="00CC30E1" w:rsidDel="007B765C">
          <w:rPr>
            <w:lang w:val="en-AU"/>
            <w:rPrChange w:id="448" w:author="Rachael Maree Woods" w:date="2016-03-16T14:26:00Z">
              <w:rPr/>
            </w:rPrChange>
          </w:rPr>
          <w:delText>source</w:delText>
        </w:r>
        <w:r w:rsidR="00763756" w:rsidRPr="00CC30E1" w:rsidDel="007B765C">
          <w:rPr>
            <w:lang w:val="en-AU"/>
            <w:rPrChange w:id="449" w:author="Rachael Maree Woods" w:date="2016-03-16T14:26:00Z">
              <w:rPr/>
            </w:rPrChange>
          </w:rPr>
          <w:delText>d</w:delText>
        </w:r>
        <w:r w:rsidR="00134457" w:rsidRPr="00CC30E1" w:rsidDel="007B765C">
          <w:rPr>
            <w:lang w:val="en-AU"/>
            <w:rPrChange w:id="450" w:author="Rachael Maree Woods" w:date="2016-03-16T14:26:00Z">
              <w:rPr/>
            </w:rPrChange>
          </w:rPr>
          <w:delText xml:space="preserve"> from peer-reviewed articles </w:delText>
        </w:r>
        <w:r w:rsidR="006B2A4C" w:rsidRPr="00CC30E1" w:rsidDel="007B765C">
          <w:rPr>
            <w:lang w:val="en-AU"/>
            <w:rPrChange w:id="451"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52" w:author="Rachael Maree Woods" w:date="2016-03-16T14:26:00Z">
              <w:rPr/>
            </w:rPrChange>
          </w:rPr>
          <w:delInstrText xml:space="preserve"> ADDIN EN.CITE </w:delInstrText>
        </w:r>
        <w:r w:rsidR="006B2A4C" w:rsidRPr="00CC30E1" w:rsidDel="007B765C">
          <w:rPr>
            <w:lang w:val="en-AU"/>
            <w:rPrChange w:id="453" w:author="Rachael Maree Woods" w:date="2016-03-16T14:26:00Z">
              <w:rPr/>
            </w:rPrChange>
          </w:rPr>
          <w:fldChar w:fldCharType="begin">
            <w:fldData xml:space="preserve">PEVuZE5vdGU+PENpdGU+PEF1dGhvcj5PcnI8L0F1dGhvcj48WWVhcj4yMDA1PC9ZZWFyPjxSZWNO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</w:fldData>
          </w:fldChar>
        </w:r>
        <w:r w:rsidR="00A14437" w:rsidRPr="00CC30E1" w:rsidDel="007B765C">
          <w:rPr>
            <w:lang w:val="en-AU"/>
            <w:rPrChange w:id="454" w:author="Rachael Maree Woods" w:date="2016-03-16T14:26:00Z">
              <w:rPr/>
            </w:rPrChange>
          </w:rPr>
          <w:delInstrText xml:space="preserve"> ADDIN EN.CITE.DATA </w:delInstrText>
        </w:r>
        <w:r w:rsidR="006B2A4C" w:rsidRPr="00CC30E1" w:rsidDel="007B765C">
          <w:rPr>
            <w:lang w:val="en-AU"/>
            <w:rPrChange w:id="455" w:author="Rachael Maree Woods" w:date="2016-03-16T14:26:00Z">
              <w:rPr/>
            </w:rPrChange>
          </w:rPr>
        </w:r>
        <w:r w:rsidR="006B2A4C" w:rsidRPr="00CC30E1" w:rsidDel="007B765C">
          <w:rPr>
            <w:lang w:val="en-AU"/>
            <w:rPrChange w:id="456" w:author="Rachael Maree Woods" w:date="2016-03-16T14:26:00Z">
              <w:rPr/>
            </w:rPrChange>
          </w:rPr>
          <w:fldChar w:fldCharType="end"/>
        </w:r>
        <w:r w:rsidR="006B2A4C" w:rsidRPr="00CC30E1" w:rsidDel="007B765C">
          <w:rPr>
            <w:lang w:val="en-AU"/>
            <w:rPrChange w:id="457" w:author="Rachael Maree Woods" w:date="2016-03-16T14:26:00Z">
              <w:rPr/>
            </w:rPrChange>
          </w:rPr>
        </w:r>
        <w:r w:rsidR="006B2A4C" w:rsidRPr="00CC30E1" w:rsidDel="007B765C">
          <w:rPr>
            <w:lang w:val="en-AU"/>
            <w:rPrChange w:id="458" w:author="Rachael Maree Woods" w:date="2016-03-16T14:26:00Z">
              <w:rPr/>
            </w:rPrChange>
          </w:rPr>
          <w:fldChar w:fldCharType="separate"/>
        </w:r>
        <w:r w:rsidR="00A14437" w:rsidRPr="00CC30E1" w:rsidDel="007B765C">
          <w:rPr>
            <w:lang w:val="en-AU"/>
            <w:rPrChange w:id="459" w:author="Rachael Maree Woods" w:date="2016-03-16T14:26:00Z">
              <w:rPr/>
            </w:rPrChange>
          </w:rPr>
          <w:delText>(</w:delText>
        </w:r>
        <w:r w:rsidR="00E71073" w:rsidRPr="00CC30E1" w:rsidDel="007B765C">
          <w:rPr>
            <w:lang w:val="en-AU"/>
            <w:rPrChange w:id="460" w:author="Rachael Maree Woods" w:date="2016-03-16T14:26:00Z">
              <w:rPr/>
            </w:rPrChange>
          </w:rPr>
          <w:fldChar w:fldCharType="begin"/>
        </w:r>
        <w:r w:rsidR="00E71073" w:rsidRPr="00CC30E1" w:rsidDel="007B765C">
          <w:rPr>
            <w:lang w:val="en-AU"/>
            <w:rPrChange w:id="461" w:author="Rachael Maree Woods" w:date="2016-03-16T14:26:00Z">
              <w:rPr/>
            </w:rPrChange>
          </w:rPr>
          <w:delInstrText xml:space="preserve"> HYPERLINK \l "_ENREF_26" \o "Graham, 1987 #91" </w:delInstrText>
        </w:r>
        <w:r w:rsidR="00E71073" w:rsidRPr="00CC30E1" w:rsidDel="007B765C">
          <w:rPr>
            <w:lang w:val="en-AU"/>
            <w:rPrChange w:id="462" w:author="Rachael Maree Woods" w:date="2016-03-16T14:26:00Z">
              <w:rPr/>
            </w:rPrChange>
          </w:rPr>
          <w:fldChar w:fldCharType="separate"/>
        </w:r>
        <w:r w:rsidR="00196F2F" w:rsidRPr="00CC30E1" w:rsidDel="007B765C">
          <w:rPr>
            <w:lang w:val="en-AU"/>
            <w:rPrChange w:id="463" w:author="Rachael Maree Woods" w:date="2016-03-16T14:26:00Z">
              <w:rPr/>
            </w:rPrChange>
          </w:rPr>
          <w:delText>Graham and Barnett 1987</w:delText>
        </w:r>
        <w:r w:rsidR="00E71073" w:rsidRPr="00CC30E1" w:rsidDel="007B765C">
          <w:rPr>
            <w:lang w:val="en-AU"/>
            <w:rPrChange w:id="464" w:author="Rachael Maree Woods" w:date="2016-03-16T14:26:00Z">
              <w:rPr/>
            </w:rPrChange>
          </w:rPr>
          <w:fldChar w:fldCharType="end"/>
        </w:r>
        <w:r w:rsidR="00A14437" w:rsidRPr="00CC30E1" w:rsidDel="007B765C">
          <w:rPr>
            <w:lang w:val="en-AU"/>
            <w:rPrChange w:id="465" w:author="Rachael Maree Woods" w:date="2016-03-16T14:26:00Z">
              <w:rPr/>
            </w:rPrChange>
          </w:rPr>
          <w:delText xml:space="preserve">; </w:delText>
        </w:r>
        <w:r w:rsidR="00E71073" w:rsidRPr="00CC30E1" w:rsidDel="007B765C">
          <w:rPr>
            <w:lang w:val="en-AU"/>
            <w:rPrChange w:id="466" w:author="Rachael Maree Woods" w:date="2016-03-16T14:26:00Z">
              <w:rPr/>
            </w:rPrChange>
          </w:rPr>
          <w:fldChar w:fldCharType="begin"/>
        </w:r>
        <w:r w:rsidR="00E71073" w:rsidRPr="00CC30E1" w:rsidDel="007B765C">
          <w:rPr>
            <w:lang w:val="en-AU"/>
            <w:rPrChange w:id="467" w:author="Rachael Maree Woods" w:date="2016-03-16T14:26:00Z">
              <w:rPr/>
            </w:rPrChange>
          </w:rPr>
          <w:delInstrText xml:space="preserve"> HYPERLINK \l "_ENREF_44" \o "Orr, 2005 #90" </w:delInstrText>
        </w:r>
        <w:r w:rsidR="00E71073" w:rsidRPr="00CC30E1" w:rsidDel="007B765C">
          <w:rPr>
            <w:lang w:val="en-AU"/>
            <w:rPrChange w:id="468" w:author="Rachael Maree Woods" w:date="2016-03-16T14:26:00Z">
              <w:rPr/>
            </w:rPrChange>
          </w:rPr>
          <w:fldChar w:fldCharType="separate"/>
        </w:r>
        <w:r w:rsidR="00196F2F" w:rsidRPr="00CC30E1" w:rsidDel="007B765C">
          <w:rPr>
            <w:lang w:val="en-AU"/>
            <w:rPrChange w:id="469" w:author="Rachael Maree Woods" w:date="2016-03-16T14:26:00Z">
              <w:rPr/>
            </w:rPrChange>
          </w:rPr>
          <w:delText>Orr et al. 2005</w:delText>
        </w:r>
        <w:r w:rsidR="00E71073" w:rsidRPr="00CC30E1" w:rsidDel="007B765C">
          <w:rPr>
            <w:lang w:val="en-AU"/>
            <w:rPrChange w:id="470" w:author="Rachael Maree Woods" w:date="2016-03-16T14:26:00Z">
              <w:rPr/>
            </w:rPrChange>
          </w:rPr>
          <w:fldChar w:fldCharType="end"/>
        </w:r>
        <w:r w:rsidR="00A14437" w:rsidRPr="00CC30E1" w:rsidDel="007B765C">
          <w:rPr>
            <w:lang w:val="en-AU"/>
            <w:rPrChange w:id="471" w:author="Rachael Maree Woods" w:date="2016-03-16T14:26:00Z">
              <w:rPr/>
            </w:rPrChange>
          </w:rPr>
          <w:delText xml:space="preserve">; </w:delText>
        </w:r>
        <w:r w:rsidR="00E71073" w:rsidRPr="00CC30E1" w:rsidDel="007B765C">
          <w:rPr>
            <w:lang w:val="en-AU"/>
            <w:rPrChange w:id="472" w:author="Rachael Maree Woods" w:date="2016-03-16T14:26:00Z">
              <w:rPr/>
            </w:rPrChange>
          </w:rPr>
          <w:fldChar w:fldCharType="begin"/>
        </w:r>
        <w:r w:rsidR="00E71073" w:rsidRPr="00CC30E1" w:rsidDel="007B765C">
          <w:rPr>
            <w:lang w:val="en-AU"/>
            <w:rPrChange w:id="473" w:author="Rachael Maree Woods" w:date="2016-03-16T14:26:00Z">
              <w:rPr/>
            </w:rPrChange>
          </w:rPr>
          <w:delInstrText xml:space="preserve"> HYPERLINK \l "_ENREF_39" \o "Lee, 2006 #92" </w:delInstrText>
        </w:r>
        <w:r w:rsidR="00E71073" w:rsidRPr="00CC30E1" w:rsidDel="007B765C">
          <w:rPr>
            <w:lang w:val="en-AU"/>
            <w:rPrChange w:id="474" w:author="Rachael Maree Woods" w:date="2016-03-16T14:26:00Z">
              <w:rPr/>
            </w:rPrChange>
          </w:rPr>
          <w:fldChar w:fldCharType="separate"/>
        </w:r>
        <w:r w:rsidR="00196F2F" w:rsidRPr="00CC30E1" w:rsidDel="007B765C">
          <w:rPr>
            <w:lang w:val="en-AU"/>
            <w:rPrChange w:id="475" w:author="Rachael Maree Woods" w:date="2016-03-16T14:26:00Z">
              <w:rPr/>
            </w:rPrChange>
          </w:rPr>
          <w:delText>Lee et al. 2006</w:delText>
        </w:r>
        <w:r w:rsidR="00E71073" w:rsidRPr="00CC30E1" w:rsidDel="007B765C">
          <w:rPr>
            <w:lang w:val="en-AU"/>
            <w:rPrChange w:id="476" w:author="Rachael Maree Woods" w:date="2016-03-16T14:26:00Z">
              <w:rPr/>
            </w:rPrChange>
          </w:rPr>
          <w:fldChar w:fldCharType="end"/>
        </w:r>
        <w:r w:rsidR="00A14437" w:rsidRPr="00CC30E1" w:rsidDel="007B765C">
          <w:rPr>
            <w:lang w:val="en-AU"/>
            <w:rPrChange w:id="477" w:author="Rachael Maree Woods" w:date="2016-03-16T14:26:00Z">
              <w:rPr/>
            </w:rPrChange>
          </w:rPr>
          <w:delText>)</w:delText>
        </w:r>
        <w:r w:rsidR="006B2A4C" w:rsidRPr="00CC30E1" w:rsidDel="007B765C">
          <w:rPr>
            <w:lang w:val="en-AU"/>
            <w:rPrChange w:id="478" w:author="Rachael Maree Woods" w:date="2016-03-16T14:26:00Z">
              <w:rPr/>
            </w:rPrChange>
          </w:rPr>
          <w:fldChar w:fldCharType="end"/>
        </w:r>
        <w:r w:rsidR="00A14437" w:rsidRPr="00CC30E1" w:rsidDel="007B765C">
          <w:rPr>
            <w:lang w:val="en-AU"/>
            <w:rPrChange w:id="479" w:author="Rachael Maree Woods" w:date="2016-03-16T14:26:00Z">
              <w:rPr/>
            </w:rPrChange>
          </w:rPr>
          <w:delText>.</w:delText>
        </w:r>
        <w:r w:rsidR="00196F2F" w:rsidRPr="00CC30E1" w:rsidDel="007B765C">
          <w:rPr>
            <w:lang w:val="en-AU"/>
            <w:rPrChange w:id="480" w:author="Rachael Maree Woods" w:date="2016-03-16T14:26:00Z">
              <w:rPr/>
            </w:rPrChange>
          </w:rPr>
          <w:delText xml:space="preserve">  </w:delText>
        </w:r>
        <w:commentRangeEnd w:id="437"/>
        <w:r w:rsidR="00D44CEE" w:rsidDel="007B765C">
          <w:rPr>
            <w:rStyle w:val="CommentReference"/>
          </w:rPr>
          <w:commentReference w:id="437"/>
        </w:r>
        <w:r w:rsidR="005924A2" w:rsidRPr="00CC30E1" w:rsidDel="007B765C">
          <w:rPr>
            <w:lang w:val="en-AU"/>
            <w:rPrChange w:id="481" w:author="Rachael Maree Woods" w:date="2016-03-16T14:26:00Z">
              <w:rPr/>
            </w:rPrChange>
          </w:rPr>
          <w:delText xml:space="preserve">For our analysis, salinity </w:delText>
        </w:r>
        <w:r w:rsidR="00196F2F" w:rsidRPr="00CC30E1" w:rsidDel="007B765C">
          <w:rPr>
            <w:lang w:val="en-AU"/>
            <w:rPrChange w:id="482" w:author="Rachael Maree Woods" w:date="2016-03-16T14:26:00Z">
              <w:rPr/>
            </w:rPrChange>
          </w:rPr>
          <w:delText xml:space="preserve">was </w:delText>
        </w:r>
        <w:r w:rsidR="005924A2" w:rsidRPr="00CC30E1" w:rsidDel="007B765C">
          <w:rPr>
            <w:lang w:val="en-AU"/>
            <w:rPrChange w:id="483" w:author="Rachael Maree Woods" w:date="2016-03-16T14:26:00Z">
              <w:rPr/>
            </w:rPrChange>
          </w:rPr>
          <w:delText xml:space="preserve">set </w:delText>
        </w:r>
        <w:r w:rsidR="00196F2F" w:rsidRPr="00CC30E1" w:rsidDel="007B765C">
          <w:rPr>
            <w:lang w:val="en-AU"/>
            <w:rPrChange w:id="484" w:author="Rachael Maree Woods" w:date="2016-03-16T14:26:00Z">
              <w:rPr/>
            </w:rPrChange>
          </w:rPr>
          <w:delText>at 3</w:delText>
        </w:r>
      </w:del>
      <w:del w:id="485" w:author="Rachael Maree Woods" w:date="2016-03-16T10:11:00Z">
        <w:r w:rsidR="00196F2F" w:rsidRPr="00CC30E1" w:rsidDel="00B05B6D">
          <w:rPr>
            <w:lang w:val="en-AU"/>
            <w:rPrChange w:id="486" w:author="Rachael Maree Woods" w:date="2016-03-16T14:26:00Z">
              <w:rPr/>
            </w:rPrChange>
          </w:rPr>
          <w:delText>5</w:delText>
        </w:r>
      </w:del>
      <w:del w:id="487" w:author="Rachael Maree Woods" w:date="2016-03-22T08:27:00Z">
        <w:r w:rsidR="00196F2F" w:rsidRPr="00CC30E1" w:rsidDel="007B765C">
          <w:rPr>
            <w:lang w:val="en-AU"/>
            <w:rPrChange w:id="488" w:author="Rachael Maree Woods" w:date="2016-03-16T14:26:00Z">
              <w:rPr/>
            </w:rPrChange>
          </w:rPr>
          <w:delText>psu, temperat</w:delText>
        </w:r>
        <w:r w:rsidR="005924A2" w:rsidRPr="00CC30E1" w:rsidDel="007B765C">
          <w:rPr>
            <w:lang w:val="en-AU"/>
            <w:rPrChange w:id="489" w:author="Rachael Maree Woods" w:date="2016-03-16T14:26:00Z">
              <w:rPr/>
            </w:rPrChange>
          </w:rPr>
          <w:delText>ur</w:delText>
        </w:r>
        <w:r w:rsidR="00196F2F" w:rsidRPr="00CC30E1" w:rsidDel="007B765C">
          <w:rPr>
            <w:lang w:val="en-AU"/>
            <w:rPrChange w:id="490" w:author="Rachael Maree Woods" w:date="2016-03-16T14:26:00Z">
              <w:rPr/>
            </w:rPrChange>
          </w:rPr>
          <w:delText xml:space="preserve">e </w:delText>
        </w:r>
        <w:r w:rsidR="005924A2" w:rsidRPr="00CC30E1" w:rsidDel="007B765C">
          <w:rPr>
            <w:lang w:val="en-AU"/>
            <w:rPrChange w:id="491" w:author="Rachael Maree Woods" w:date="2016-03-16T14:26:00Z">
              <w:rPr/>
            </w:rPrChange>
          </w:rPr>
          <w:delText xml:space="preserve">at </w:delText>
        </w:r>
        <w:r w:rsidR="00196F2F" w:rsidRPr="00CC30E1" w:rsidDel="007B765C">
          <w:rPr>
            <w:lang w:val="en-AU"/>
            <w:rPrChange w:id="492" w:author="Rachael Maree Woods" w:date="2016-03-16T14:26:00Z">
              <w:rPr/>
            </w:rPrChange>
          </w:rPr>
          <w:delText>28</w:delText>
        </w:r>
        <w:r w:rsidR="00196F2F" w:rsidRPr="00CC30E1" w:rsidDel="007B765C">
          <w:rPr>
            <w:lang w:val="en-AU"/>
            <w:rPrChange w:id="493" w:author="Rachael Maree Woods" w:date="2016-03-16T14:26:00Z">
              <w:rPr/>
            </w:rPrChange>
          </w:rPr>
          <w:sym w:font="Symbol" w:char="F0B0"/>
        </w:r>
        <w:r w:rsidR="00196F2F" w:rsidRPr="00CC30E1" w:rsidDel="007B765C">
          <w:rPr>
            <w:lang w:val="en-AU"/>
            <w:rPrChange w:id="494" w:author="Rachael Maree Woods" w:date="2016-03-16T14:26:00Z">
              <w:rPr/>
            </w:rPrChange>
          </w:rPr>
          <w:delText>C</w:delText>
        </w:r>
        <w:r w:rsidR="005924A2" w:rsidRPr="00CC30E1" w:rsidDel="007B765C">
          <w:rPr>
            <w:lang w:val="en-AU"/>
            <w:rPrChange w:id="495" w:author="Rachael Maree Woods" w:date="2016-03-16T14:26:00Z">
              <w:rPr/>
            </w:rPrChange>
          </w:rPr>
          <w:delText>,</w:delText>
        </w:r>
        <w:r w:rsidR="00196F2F" w:rsidRPr="00CC30E1" w:rsidDel="007B765C">
          <w:rPr>
            <w:lang w:val="en-AU"/>
            <w:rPrChange w:id="496" w:author="Rachael Maree Woods" w:date="2016-03-16T14:26:00Z">
              <w:rPr/>
            </w:rPrChange>
          </w:rPr>
          <w:delText xml:space="preserve"> and pH at 8.1.</w:delText>
        </w:r>
        <w:r w:rsidR="00A14437" w:rsidRPr="00CC30E1" w:rsidDel="007B765C">
          <w:rPr>
            <w:lang w:val="en-AU"/>
            <w:rPrChange w:id="497" w:author="Rachael Maree Woods" w:date="2016-03-16T14:26:00Z">
              <w:rPr/>
            </w:rPrChange>
          </w:rPr>
          <w:delText xml:space="preserve"> </w:delText>
        </w:r>
      </w:del>
      <w:r w:rsidR="00B21654" w:rsidRPr="00CC30E1">
        <w:rPr>
          <w:lang w:val="en-AU"/>
          <w:rPrChange w:id="498" w:author="Rachael Maree Woods" w:date="2016-03-16T14:26:00Z">
            <w:rPr/>
          </w:rPrChange>
        </w:rPr>
        <w:t xml:space="preserve">The </w:t>
      </w:r>
      <w:r w:rsidR="007B2485" w:rsidRPr="00CC30E1">
        <w:rPr>
          <w:lang w:val="en-AU"/>
          <w:rPrChange w:id="499" w:author="Rachael Maree Woods" w:date="2016-03-16T14:26:00Z">
            <w:rPr/>
          </w:rPrChange>
        </w:rPr>
        <w:t xml:space="preserve">final </w:t>
      </w:r>
      <w:r w:rsidR="00B21654" w:rsidRPr="00CC30E1">
        <w:rPr>
          <w:lang w:val="en-AU"/>
          <w:rPrChange w:id="500" w:author="Rachael Maree Woods" w:date="2016-03-16T14:26:00Z">
            <w:rPr/>
          </w:rPrChange>
        </w:rPr>
        <w:t xml:space="preserve">data </w:t>
      </w:r>
      <w:r w:rsidR="007B2485" w:rsidRPr="00CC30E1">
        <w:rPr>
          <w:lang w:val="en-AU"/>
          <w:rPrChange w:id="501" w:author="Rachael Maree Woods" w:date="2016-03-16T14:26:00Z">
            <w:rPr/>
          </w:rPrChange>
        </w:rPr>
        <w:t xml:space="preserve">set is </w:t>
      </w:r>
      <w:r w:rsidR="00B21654" w:rsidRPr="00CC30E1">
        <w:rPr>
          <w:lang w:val="en-AU"/>
          <w:rPrChange w:id="502" w:author="Rachael Maree Woods" w:date="2016-03-16T14:26:00Z">
            <w:rPr/>
          </w:rPrChange>
        </w:rPr>
        <w:t xml:space="preserve">available </w:t>
      </w:r>
      <w:r w:rsidR="007B2485" w:rsidRPr="00CC30E1">
        <w:rPr>
          <w:lang w:val="en-AU"/>
          <w:rPrChange w:id="503" w:author="Rachael Maree Woods" w:date="2016-03-16T14:26:00Z">
            <w:rPr/>
          </w:rPrChange>
        </w:rPr>
        <w:t xml:space="preserve">in the </w:t>
      </w:r>
      <w:r w:rsidR="00B21654" w:rsidRPr="00CC30E1">
        <w:rPr>
          <w:lang w:val="en-AU"/>
          <w:rPrChange w:id="504" w:author="Rachael Maree Woods" w:date="2016-03-16T14:26:00Z">
            <w:rPr/>
          </w:rPrChange>
        </w:rPr>
        <w:t>supplementary material (</w:t>
      </w:r>
      <w:del w:id="505" w:author="Rachael Maree Woods" w:date="2016-03-25T09:44:00Z">
        <w:r w:rsidR="00B21654" w:rsidRPr="00CC30E1" w:rsidDel="00BD72D0">
          <w:rPr>
            <w:lang w:val="en-AU"/>
            <w:rPrChange w:id="506" w:author="Rachael Maree Woods" w:date="2016-03-16T14:26:00Z">
              <w:rPr/>
            </w:rPrChange>
          </w:rPr>
          <w:delText xml:space="preserve">Appendix </w:delText>
        </w:r>
      </w:del>
      <w:ins w:id="507" w:author="Rachael Maree Woods" w:date="2016-03-25T09:44:00Z">
        <w:r w:rsidR="00BD72D0">
          <w:rPr>
            <w:lang w:val="en-AU"/>
          </w:rPr>
          <w:t>Table</w:t>
        </w:r>
        <w:r w:rsidR="00BD72D0" w:rsidRPr="00CC30E1">
          <w:rPr>
            <w:lang w:val="en-AU"/>
            <w:rPrChange w:id="508" w:author="Rachael Maree Woods" w:date="2016-03-16T14:26:00Z">
              <w:rPr/>
            </w:rPrChange>
          </w:rPr>
          <w:t xml:space="preserve"> </w:t>
        </w:r>
      </w:ins>
      <w:r w:rsidR="00B21654" w:rsidRPr="00CC30E1">
        <w:rPr>
          <w:lang w:val="en-AU"/>
          <w:rPrChange w:id="509" w:author="Rachael Maree Woods" w:date="2016-03-16T14:26:00Z">
            <w:rPr/>
          </w:rPrChange>
        </w:rPr>
        <w:t>S1).</w:t>
      </w:r>
      <w:r w:rsidR="00584AD5" w:rsidRPr="00CC30E1">
        <w:rPr>
          <w:lang w:val="en-AU"/>
          <w:rPrChange w:id="510" w:author="Rachael Maree Woods" w:date="2016-03-16T14:26:00Z">
            <w:rPr/>
          </w:rPrChange>
        </w:rPr>
        <w:t xml:space="preserve"> </w:t>
      </w:r>
    </w:p>
    <w:p w14:paraId="205600B5" w14:textId="77777777" w:rsidR="00EB4628" w:rsidRPr="00492DC6" w:rsidRDefault="00EB4628">
      <w:pPr>
        <w:spacing w:line="480" w:lineRule="auto"/>
        <w:rPr>
          <w:ins w:id="511" w:author="Rachael Maree Woods" w:date="2016-03-01T12:37:00Z"/>
        </w:rPr>
        <w:pPrChange w:id="512" w:author="Rachael Maree Woods" w:date="2016-03-01T12:37:00Z">
          <w:pPr>
            <w:pStyle w:val="NoSpacing"/>
            <w:numPr>
              <w:numId w:val="5"/>
            </w:numPr>
            <w:ind w:left="720" w:hanging="360"/>
          </w:pPr>
        </w:pPrChange>
      </w:pPr>
    </w:p>
    <w:p w14:paraId="495F4EA0" w14:textId="22D59D0F" w:rsidR="004876D1" w:rsidRPr="00CC30E1" w:rsidDel="00F2559E" w:rsidRDefault="00EB4628">
      <w:pPr>
        <w:pStyle w:val="heading20"/>
        <w:tabs>
          <w:tab w:val="left" w:pos="6754"/>
        </w:tabs>
        <w:spacing w:line="480" w:lineRule="auto"/>
        <w:rPr>
          <w:del w:id="513" w:author="Rachael Maree Woods" w:date="2016-03-01T12:40:00Z"/>
          <w:rFonts w:ascii="Times New Roman" w:hAnsi="Times New Roman"/>
          <w:b w:val="0"/>
          <w:lang w:val="en-AU"/>
        </w:rPr>
      </w:pPr>
      <w:ins w:id="514" w:author="Rachael Maree Woods" w:date="2016-03-01T12:37:00Z">
        <w:r w:rsidRPr="00CC30E1">
          <w:rPr>
            <w:rFonts w:ascii="Times New Roman" w:hAnsi="Times New Roman"/>
            <w:b w:val="0"/>
            <w:lang w:val="en-AU"/>
            <w:rPrChange w:id="515" w:author="Rachael Maree Woods" w:date="2016-03-16T14:26:00Z">
              <w:rPr>
                <w:b w:val="0"/>
              </w:rPr>
            </w:rPrChange>
          </w:rPr>
          <w:t xml:space="preserve">In order to </w:t>
        </w:r>
        <w:del w:id="516" w:author="Josh Madin" w:date="2016-03-18T15:13:00Z">
          <w:r w:rsidRPr="00CC30E1" w:rsidDel="004A0FBF">
            <w:rPr>
              <w:rFonts w:ascii="Times New Roman" w:hAnsi="Times New Roman"/>
              <w:b w:val="0"/>
              <w:lang w:val="en-AU"/>
              <w:rPrChange w:id="517" w:author="Rachael Maree Woods" w:date="2016-03-16T14:26:00Z">
                <w:rPr>
                  <w:b w:val="0"/>
                </w:rPr>
              </w:rPrChange>
            </w:rPr>
            <w:delText>test the applications of</w:delText>
          </w:r>
        </w:del>
      </w:ins>
      <w:ins w:id="518" w:author="Josh Madin" w:date="2016-03-18T15:13:00Z">
        <w:r w:rsidR="004A0FBF">
          <w:rPr>
            <w:lang w:val="en-AU"/>
          </w:rPr>
          <w:t>demonstrate</w:t>
        </w:r>
      </w:ins>
      <w:ins w:id="519" w:author="Rachael Maree Woods" w:date="2016-03-01T12:37:00Z">
        <w:r w:rsidRPr="00CC30E1">
          <w:rPr>
            <w:rFonts w:ascii="Times New Roman" w:hAnsi="Times New Roman"/>
            <w:b w:val="0"/>
            <w:lang w:val="en-AU"/>
            <w:rPrChange w:id="520" w:author="Rachael Maree Woods" w:date="2016-03-16T14:26:00Z">
              <w:rPr>
                <w:b w:val="0"/>
              </w:rPr>
            </w:rPrChange>
          </w:rPr>
          <w:t xml:space="preserve"> </w:t>
        </w:r>
      </w:ins>
      <w:ins w:id="521" w:author="Josh Madin" w:date="2016-03-24T13:17:00Z">
        <w:r w:rsidR="00EE4CD1">
          <w:rPr>
            <w:lang w:val="en-AU"/>
          </w:rPr>
          <w:t>usage of the different</w:t>
        </w:r>
      </w:ins>
      <w:ins w:id="522" w:author="Rachael Maree Woods" w:date="2016-03-01T12:37:00Z">
        <w:del w:id="523" w:author="Josh Madin" w:date="2016-03-18T15:14:00Z">
          <w:r w:rsidRPr="00CC30E1" w:rsidDel="004A0FBF">
            <w:rPr>
              <w:rFonts w:ascii="Times New Roman" w:hAnsi="Times New Roman"/>
              <w:b w:val="0"/>
              <w:lang w:val="en-AU"/>
              <w:rPrChange w:id="524" w:author="Rachael Maree Woods" w:date="2016-03-16T14:26:00Z">
                <w:rPr>
                  <w:b w:val="0"/>
                </w:rPr>
              </w:rPrChange>
            </w:rPr>
            <w:delText>our</w:delText>
          </w:r>
        </w:del>
        <w:r w:rsidRPr="00CC30E1">
          <w:rPr>
            <w:rFonts w:ascii="Times New Roman" w:hAnsi="Times New Roman"/>
            <w:b w:val="0"/>
            <w:lang w:val="en-AU"/>
            <w:rPrChange w:id="525" w:author="Rachael Maree Woods" w:date="2016-03-16T14:26:00Z">
              <w:rPr>
                <w:b w:val="0"/>
              </w:rPr>
            </w:rPrChange>
          </w:rPr>
          <w:t xml:space="preserve"> models</w:t>
        </w:r>
      </w:ins>
      <w:ins w:id="526" w:author="Josh Madin" w:date="2016-03-18T15:14:00Z">
        <w:r w:rsidR="004A0FBF">
          <w:rPr>
            <w:lang w:val="en-AU"/>
          </w:rPr>
          <w:t xml:space="preserve"> (explained in the next section)</w:t>
        </w:r>
      </w:ins>
      <w:ins w:id="527" w:author="Rachael Maree Woods" w:date="2016-03-02T14:12:00Z">
        <w:r w:rsidR="00176F9C" w:rsidRPr="00492DC6">
          <w:rPr>
            <w:rFonts w:ascii="Times New Roman" w:hAnsi="Times New Roman"/>
            <w:b w:val="0"/>
            <w:lang w:val="en-AU"/>
          </w:rPr>
          <w:t>,</w:t>
        </w:r>
      </w:ins>
      <w:ins w:id="528" w:author="Rachael Maree Woods" w:date="2016-03-01T12:37:00Z">
        <w:r w:rsidRPr="00CC30E1">
          <w:rPr>
            <w:rFonts w:ascii="Times New Roman" w:hAnsi="Times New Roman"/>
            <w:b w:val="0"/>
            <w:lang w:val="en-AU"/>
            <w:rPrChange w:id="529" w:author="Rachael Maree Woods" w:date="2016-03-16T14:26:00Z">
              <w:rPr>
                <w:b w:val="0"/>
              </w:rPr>
            </w:rPrChange>
          </w:rPr>
          <w:t xml:space="preserve"> </w:t>
        </w:r>
      </w:ins>
      <w:ins w:id="530" w:author="Josh Madin" w:date="2016-03-18T15:14:00Z">
        <w:r w:rsidR="004A0FBF">
          <w:rPr>
            <w:lang w:val="en-AU"/>
          </w:rPr>
          <w:t xml:space="preserve">we collected </w:t>
        </w:r>
      </w:ins>
      <w:ins w:id="531" w:author="Rachael Maree Woods" w:date="2016-03-01T12:37:00Z">
        <w:del w:id="532" w:author="Josh Madin" w:date="2016-03-18T15:14:00Z">
          <w:r w:rsidRPr="00CC30E1" w:rsidDel="004A0FBF">
            <w:rPr>
              <w:rFonts w:ascii="Times New Roman" w:hAnsi="Times New Roman"/>
              <w:b w:val="0"/>
              <w:lang w:val="en-AU"/>
              <w:rPrChange w:id="533" w:author="Rachael Maree Woods" w:date="2016-03-16T14:26:00Z">
                <w:rPr>
                  <w:b w:val="0"/>
                </w:rPr>
              </w:rPrChange>
            </w:rPr>
            <w:delText xml:space="preserve">real-world </w:delText>
          </w:r>
        </w:del>
        <w:r w:rsidRPr="00CC30E1">
          <w:rPr>
            <w:rFonts w:ascii="Times New Roman" w:hAnsi="Times New Roman"/>
            <w:b w:val="0"/>
            <w:lang w:val="en-AU"/>
            <w:rPrChange w:id="534" w:author="Rachael Maree Woods" w:date="2016-03-16T14:26:00Z">
              <w:rPr>
                <w:b w:val="0"/>
              </w:rPr>
            </w:rPrChange>
          </w:rPr>
          <w:t xml:space="preserve">water samples </w:t>
        </w:r>
        <w:del w:id="535" w:author="Josh Madin" w:date="2016-03-18T15:14:00Z">
          <w:r w:rsidRPr="00CC30E1" w:rsidDel="004A0FBF">
            <w:rPr>
              <w:rFonts w:ascii="Times New Roman" w:hAnsi="Times New Roman"/>
              <w:b w:val="0"/>
              <w:lang w:val="en-AU"/>
              <w:rPrChange w:id="536" w:author="Rachael Maree Woods" w:date="2016-03-16T14:26:00Z">
                <w:rPr>
                  <w:b w:val="0"/>
                </w:rPr>
              </w:rPrChange>
            </w:rPr>
            <w:delText xml:space="preserve">were collect </w:delText>
          </w:r>
        </w:del>
      </w:ins>
      <w:ins w:id="537" w:author="Rachael Maree Woods" w:date="2016-03-01T12:38:00Z">
        <w:r w:rsidRPr="00CC30E1">
          <w:rPr>
            <w:rFonts w:ascii="Times New Roman" w:hAnsi="Times New Roman"/>
            <w:b w:val="0"/>
            <w:lang w:val="en-AU"/>
            <w:rPrChange w:id="538" w:author="Rachael Maree Woods" w:date="2016-03-16T14:26:00Z">
              <w:rPr>
                <w:b w:val="0"/>
              </w:rPr>
            </w:rPrChange>
          </w:rPr>
          <w:t xml:space="preserve">from </w:t>
        </w:r>
      </w:ins>
      <w:ins w:id="539" w:author="Josh Madin" w:date="2016-03-18T15:14:00Z">
        <w:r w:rsidR="004A0FBF">
          <w:rPr>
            <w:lang w:val="en-AU"/>
          </w:rPr>
          <w:t xml:space="preserve">three locations: (1) </w:t>
        </w:r>
      </w:ins>
      <w:ins w:id="540" w:author="Josh Madin" w:date="2016-03-18T15:15:00Z">
        <w:r w:rsidR="004A0FBF" w:rsidRPr="00BD72D0">
          <w:rPr>
            <w:lang w:val="en-AU"/>
            <w:rPrChange w:id="541" w:author="Rachael Maree Woods" w:date="2016-03-25T09:44:00Z">
              <w:rPr>
                <w:lang w:val="en-AU"/>
              </w:rPr>
            </w:rPrChange>
          </w:rPr>
          <w:t>Chowder Bay</w:t>
        </w:r>
        <w:r w:rsidR="004A0FBF" w:rsidRPr="00BD72D0">
          <w:rPr>
            <w:lang w:val="en-AU"/>
          </w:rPr>
          <w:t>,</w:t>
        </w:r>
        <w:r w:rsidR="004A0FBF">
          <w:rPr>
            <w:lang w:val="en-AU"/>
          </w:rPr>
          <w:t xml:space="preserve"> which is inside Sydney Harbour and </w:t>
        </w:r>
      </w:ins>
      <w:ins w:id="542" w:author="Josh Madin" w:date="2016-03-24T13:18:00Z">
        <w:r w:rsidR="00B95805">
          <w:rPr>
            <w:lang w:val="en-AU"/>
          </w:rPr>
          <w:t>was</w:t>
        </w:r>
      </w:ins>
      <w:ins w:id="543" w:author="Josh Madin" w:date="2016-03-18T15:15:00Z">
        <w:r w:rsidR="004A0FBF">
          <w:rPr>
            <w:lang w:val="en-AU"/>
          </w:rPr>
          <w:t xml:space="preserve"> expected to have higher levels of heavy metals</w:t>
        </w:r>
      </w:ins>
      <w:ins w:id="544" w:author="Josh Madin" w:date="2016-03-18T15:16:00Z">
        <w:r w:rsidR="004A0FBF">
          <w:rPr>
            <w:lang w:val="en-AU"/>
          </w:rPr>
          <w:t>,</w:t>
        </w:r>
      </w:ins>
      <w:ins w:id="545" w:author="Josh Madin" w:date="2016-03-18T15:15:00Z">
        <w:r w:rsidR="004A0FBF">
          <w:rPr>
            <w:lang w:val="en-AU"/>
          </w:rPr>
          <w:t xml:space="preserve"> nutrients </w:t>
        </w:r>
      </w:ins>
      <w:ins w:id="546" w:author="Josh Madin" w:date="2016-03-18T15:16:00Z">
        <w:r w:rsidR="004A0FBF">
          <w:rPr>
            <w:lang w:val="en-AU"/>
          </w:rPr>
          <w:t>and sediment and lower sa</w:t>
        </w:r>
        <w:r w:rsidR="003E41E4">
          <w:rPr>
            <w:lang w:val="en-AU"/>
          </w:rPr>
          <w:t xml:space="preserve">linity; (2) Mona Vale, which </w:t>
        </w:r>
      </w:ins>
      <w:ins w:id="547" w:author="Rachael Maree Woods" w:date="2016-03-01T12:38:00Z">
        <w:del w:id="548" w:author="Josh Madin" w:date="2016-03-18T15:14:00Z">
          <w:r w:rsidRPr="00CC30E1" w:rsidDel="004A0FBF">
            <w:rPr>
              <w:rFonts w:ascii="Times New Roman" w:hAnsi="Times New Roman"/>
              <w:b w:val="0"/>
              <w:lang w:val="en-AU"/>
              <w:rPrChange w:id="549" w:author="Rachael Maree Woods" w:date="2016-03-16T14:26:00Z">
                <w:rPr>
                  <w:b w:val="0"/>
                </w:rPr>
              </w:rPrChange>
            </w:rPr>
            <w:delText>i</w:delText>
          </w:r>
        </w:del>
        <w:del w:id="550" w:author="Josh Madin" w:date="2016-03-18T15:16:00Z">
          <w:r w:rsidRPr="00CC30E1" w:rsidDel="003E41E4">
            <w:rPr>
              <w:rFonts w:ascii="Times New Roman" w:hAnsi="Times New Roman"/>
              <w:b w:val="0"/>
              <w:lang w:val="en-AU"/>
              <w:rPrChange w:id="551" w:author="Rachael Maree Woods" w:date="2016-03-16T14:26:00Z">
                <w:rPr>
                  <w:b w:val="0"/>
                </w:rPr>
              </w:rPrChange>
            </w:rPr>
            <w:delText>nside and</w:delText>
          </w:r>
        </w:del>
      </w:ins>
      <w:ins w:id="552" w:author="Josh Madin" w:date="2016-03-18T15:16:00Z">
        <w:r w:rsidR="003E41E4">
          <w:rPr>
            <w:lang w:val="en-AU"/>
          </w:rPr>
          <w:t>is an ocean beach</w:t>
        </w:r>
      </w:ins>
      <w:ins w:id="553" w:author="Rachael Maree Woods" w:date="2016-03-01T12:38:00Z">
        <w:r w:rsidRPr="00CC30E1">
          <w:rPr>
            <w:rFonts w:ascii="Times New Roman" w:hAnsi="Times New Roman"/>
            <w:b w:val="0"/>
            <w:lang w:val="en-AU"/>
            <w:rPrChange w:id="554" w:author="Rachael Maree Woods" w:date="2016-03-16T14:26:00Z">
              <w:rPr>
                <w:b w:val="0"/>
              </w:rPr>
            </w:rPrChange>
          </w:rPr>
          <w:t xml:space="preserve"> outside Sydney Harbour </w:t>
        </w:r>
        <w:del w:id="555" w:author="Josh Madin" w:date="2016-03-18T15:17:00Z">
          <w:r w:rsidRPr="00CC30E1" w:rsidDel="003E41E4">
            <w:rPr>
              <w:rFonts w:ascii="Times New Roman" w:hAnsi="Times New Roman"/>
              <w:b w:val="0"/>
              <w:lang w:val="en-AU"/>
              <w:rPrChange w:id="556" w:author="Rachael Maree Woods" w:date="2016-03-16T14:26:00Z">
                <w:rPr>
                  <w:b w:val="0"/>
                </w:rPr>
              </w:rPrChange>
            </w:rPr>
            <w:delText>(</w:delText>
          </w:r>
        </w:del>
        <w:del w:id="557" w:author="Josh Madin" w:date="2016-03-18T15:15:00Z">
          <w:r w:rsidRPr="00CC30E1" w:rsidDel="004A0FBF">
            <w:rPr>
              <w:rFonts w:ascii="Times New Roman" w:hAnsi="Times New Roman"/>
              <w:b w:val="0"/>
              <w:lang w:val="en-AU"/>
              <w:rPrChange w:id="558" w:author="Rachael Maree Woods" w:date="2016-03-16T14:26:00Z">
                <w:rPr>
                  <w:b w:val="0"/>
                </w:rPr>
              </w:rPrChange>
            </w:rPr>
            <w:delText xml:space="preserve">Chowder Bay </w:delText>
          </w:r>
        </w:del>
        <w:del w:id="559" w:author="Josh Madin" w:date="2016-03-18T15:17:00Z">
          <w:r w:rsidRPr="00CC30E1" w:rsidDel="003E41E4">
            <w:rPr>
              <w:rFonts w:ascii="Times New Roman" w:hAnsi="Times New Roman"/>
              <w:b w:val="0"/>
              <w:lang w:val="en-AU"/>
              <w:rPrChange w:id="560" w:author="Rachael Maree Woods" w:date="2016-03-16T14:26:00Z">
                <w:rPr>
                  <w:b w:val="0"/>
                </w:rPr>
              </w:rPrChange>
            </w:rPr>
            <w:delText>and Mona Vale, respectively) to highlight the difference between water qualities within the harbour compared to water collected outside</w:delText>
          </w:r>
        </w:del>
      </w:ins>
      <w:ins w:id="561" w:author="Josh Madin" w:date="2016-03-18T15:17:00Z">
        <w:r w:rsidR="003E41E4">
          <w:rPr>
            <w:lang w:val="en-AU"/>
          </w:rPr>
          <w:t xml:space="preserve">and </w:t>
        </w:r>
      </w:ins>
      <w:ins w:id="562" w:author="Josh Madin" w:date="2016-03-24T13:18:00Z">
        <w:r w:rsidR="00B95805">
          <w:rPr>
            <w:lang w:val="en-AU"/>
          </w:rPr>
          <w:t>was</w:t>
        </w:r>
      </w:ins>
      <w:ins w:id="563" w:author="Josh Madin" w:date="2016-03-18T15:17:00Z">
        <w:r w:rsidR="003E41E4">
          <w:rPr>
            <w:lang w:val="en-AU"/>
          </w:rPr>
          <w:t xml:space="preserve"> expected to be less polluted than inside the harbour; and (3) </w:t>
        </w:r>
      </w:ins>
      <w:ins w:id="564" w:author="Rachael Maree Woods" w:date="2016-03-01T12:38:00Z">
        <w:del w:id="565" w:author="Josh Madin" w:date="2016-03-18T15:18:00Z">
          <w:r w:rsidRPr="00CC30E1" w:rsidDel="003E41E4">
            <w:rPr>
              <w:rFonts w:ascii="Times New Roman" w:hAnsi="Times New Roman"/>
              <w:b w:val="0"/>
              <w:lang w:val="en-AU"/>
              <w:rPrChange w:id="566" w:author="Rachael Maree Woods" w:date="2016-03-16T14:26:00Z">
                <w:rPr>
                  <w:b w:val="0"/>
                </w:rPr>
              </w:rPrChange>
            </w:rPr>
            <w:delText xml:space="preserve"> the heads</w:delText>
          </w:r>
        </w:del>
      </w:ins>
      <w:ins w:id="567" w:author="Rachael Maree Woods" w:date="2016-03-01T12:39:00Z">
        <w:del w:id="568" w:author="Josh Madin" w:date="2016-03-18T15:18:00Z">
          <w:r w:rsidRPr="00CC30E1" w:rsidDel="003E41E4">
            <w:rPr>
              <w:rFonts w:ascii="Times New Roman" w:hAnsi="Times New Roman"/>
              <w:b w:val="0"/>
              <w:lang w:val="en-AU"/>
              <w:rPrChange w:id="569" w:author="Rachael Maree Woods" w:date="2016-03-16T14:26:00Z">
                <w:rPr>
                  <w:b w:val="0"/>
                </w:rPr>
              </w:rPrChange>
            </w:rPr>
            <w:delText xml:space="preserve"> as well as from </w:delText>
          </w:r>
        </w:del>
        <w:r w:rsidRPr="00CC30E1">
          <w:rPr>
            <w:rFonts w:ascii="Times New Roman" w:hAnsi="Times New Roman"/>
            <w:b w:val="0"/>
            <w:lang w:val="en-AU"/>
            <w:rPrChange w:id="570" w:author="Rachael Maree Woods" w:date="2016-03-16T14:26:00Z">
              <w:rPr>
                <w:b w:val="0"/>
              </w:rPr>
            </w:rPrChange>
          </w:rPr>
          <w:t>Lizard Island</w:t>
        </w:r>
        <w:del w:id="571" w:author="Josh Madin" w:date="2016-03-18T15:18:00Z">
          <w:r w:rsidRPr="00CC30E1" w:rsidDel="003E41E4">
            <w:rPr>
              <w:rFonts w:ascii="Times New Roman" w:hAnsi="Times New Roman"/>
              <w:b w:val="0"/>
              <w:lang w:val="en-AU"/>
              <w:rPrChange w:id="572" w:author="Rachael Maree Woods" w:date="2016-03-16T14:26:00Z">
                <w:rPr>
                  <w:b w:val="0"/>
                </w:rPr>
              </w:rPrChange>
            </w:rPr>
            <w:delText xml:space="preserve"> on</w:delText>
          </w:r>
        </w:del>
      </w:ins>
      <w:ins w:id="573" w:author="Josh Madin" w:date="2016-03-18T15:18:00Z">
        <w:r w:rsidR="003E41E4">
          <w:rPr>
            <w:lang w:val="en-AU"/>
          </w:rPr>
          <w:t>,</w:t>
        </w:r>
      </w:ins>
      <w:ins w:id="574" w:author="Rachael Maree Woods" w:date="2016-03-01T12:39:00Z">
        <w:r w:rsidRPr="00CC30E1">
          <w:rPr>
            <w:rFonts w:ascii="Times New Roman" w:hAnsi="Times New Roman"/>
            <w:b w:val="0"/>
            <w:lang w:val="en-AU"/>
            <w:rPrChange w:id="575" w:author="Rachael Maree Woods" w:date="2016-03-16T14:26:00Z">
              <w:rPr>
                <w:b w:val="0"/>
              </w:rPr>
            </w:rPrChange>
          </w:rPr>
          <w:t xml:space="preserve"> </w:t>
        </w:r>
        <w:del w:id="576" w:author="Josh Madin" w:date="2016-03-24T13:18:00Z">
          <w:r w:rsidRPr="00CC30E1" w:rsidDel="00B95805">
            <w:rPr>
              <w:rFonts w:ascii="Times New Roman" w:hAnsi="Times New Roman"/>
              <w:b w:val="0"/>
              <w:lang w:val="en-AU"/>
              <w:rPrChange w:id="577" w:author="Rachael Maree Woods" w:date="2016-03-16T14:26:00Z">
                <w:rPr>
                  <w:b w:val="0"/>
                </w:rPr>
              </w:rPrChange>
            </w:rPr>
            <w:delText>the</w:delText>
          </w:r>
        </w:del>
      </w:ins>
      <w:ins w:id="578" w:author="Josh Madin" w:date="2016-03-24T13:18:00Z">
        <w:r w:rsidR="00B95805">
          <w:rPr>
            <w:lang w:val="en-AU"/>
          </w:rPr>
          <w:t>northern</w:t>
        </w:r>
      </w:ins>
      <w:ins w:id="579" w:author="Rachael Maree Woods" w:date="2016-03-01T12:39:00Z">
        <w:r w:rsidRPr="00CC30E1">
          <w:rPr>
            <w:rFonts w:ascii="Times New Roman" w:hAnsi="Times New Roman"/>
            <w:b w:val="0"/>
            <w:lang w:val="en-AU"/>
            <w:rPrChange w:id="580" w:author="Rachael Maree Woods" w:date="2016-03-16T14:26:00Z">
              <w:rPr>
                <w:b w:val="0"/>
              </w:rPr>
            </w:rPrChange>
          </w:rPr>
          <w:t xml:space="preserve"> Great Barrier Reef</w:t>
        </w:r>
      </w:ins>
      <w:ins w:id="581" w:author="Josh Madin" w:date="2016-03-18T15:18:00Z">
        <w:r w:rsidR="003E41E4">
          <w:rPr>
            <w:lang w:val="en-AU"/>
          </w:rPr>
          <w:t xml:space="preserve">, to represent a tropical location where larvae </w:t>
        </w:r>
      </w:ins>
      <w:ins w:id="582" w:author="Josh Madin" w:date="2016-03-24T13:18:00Z">
        <w:r w:rsidR="00B95805">
          <w:rPr>
            <w:lang w:val="en-AU"/>
          </w:rPr>
          <w:t>supposedly</w:t>
        </w:r>
      </w:ins>
      <w:ins w:id="583" w:author="Josh Madin" w:date="2016-03-18T15:18:00Z">
        <w:r w:rsidR="003E41E4">
          <w:rPr>
            <w:lang w:val="en-AU"/>
          </w:rPr>
          <w:t xml:space="preserve"> do well</w:t>
        </w:r>
      </w:ins>
      <w:ins w:id="584" w:author="Rachael Maree Woods" w:date="2016-03-01T12:38:00Z">
        <w:r w:rsidRPr="00CC30E1">
          <w:rPr>
            <w:rFonts w:ascii="Times New Roman" w:hAnsi="Times New Roman"/>
            <w:b w:val="0"/>
            <w:lang w:val="en-AU"/>
            <w:rPrChange w:id="585" w:author="Rachael Maree Woods" w:date="2016-03-16T14:26:00Z">
              <w:rPr>
                <w:b w:val="0"/>
              </w:rPr>
            </w:rPrChange>
          </w:rPr>
          <w:t>.</w:t>
        </w:r>
      </w:ins>
      <w:ins w:id="586" w:author="Rachael Maree Woods" w:date="2016-03-01T12:40:00Z">
        <w:r w:rsidRPr="00CC30E1">
          <w:rPr>
            <w:rFonts w:ascii="Times New Roman" w:hAnsi="Times New Roman"/>
            <w:b w:val="0"/>
            <w:lang w:val="en-AU"/>
            <w:rPrChange w:id="587" w:author="Rachael Maree Woods" w:date="2016-03-16T14:26:00Z">
              <w:rPr>
                <w:b w:val="0"/>
              </w:rPr>
            </w:rPrChange>
          </w:rPr>
          <w:t xml:space="preserve"> </w:t>
        </w:r>
      </w:ins>
      <w:ins w:id="588" w:author="Josh Madin" w:date="2016-03-18T15:18:00Z">
        <w:r w:rsidR="003E41E4">
          <w:rPr>
            <w:lang w:val="en-AU"/>
          </w:rPr>
          <w:t xml:space="preserve">Water </w:t>
        </w:r>
      </w:ins>
      <w:ins w:id="589" w:author="Rachael Maree Woods" w:date="2016-03-01T12:40:00Z">
        <w:del w:id="590" w:author="Josh Madin" w:date="2016-03-18T15:18:00Z">
          <w:r w:rsidRPr="00CC30E1" w:rsidDel="003E41E4">
            <w:rPr>
              <w:rFonts w:ascii="Times New Roman" w:hAnsi="Times New Roman"/>
              <w:b w:val="0"/>
              <w:lang w:val="en-AU"/>
              <w:rPrChange w:id="591" w:author="Rachael Maree Woods" w:date="2016-03-16T14:26:00Z">
                <w:rPr>
                  <w:b w:val="0"/>
                </w:rPr>
              </w:rPrChange>
            </w:rPr>
            <w:delText>These s</w:delText>
          </w:r>
        </w:del>
      </w:ins>
      <w:ins w:id="592" w:author="Josh Madin" w:date="2016-03-18T15:18:00Z">
        <w:r w:rsidR="003E41E4">
          <w:rPr>
            <w:lang w:val="en-AU"/>
          </w:rPr>
          <w:t>s</w:t>
        </w:r>
      </w:ins>
      <w:ins w:id="593" w:author="Rachael Maree Woods" w:date="2016-03-01T12:40:00Z">
        <w:r w:rsidRPr="00CC30E1">
          <w:rPr>
            <w:rFonts w:ascii="Times New Roman" w:hAnsi="Times New Roman"/>
            <w:b w:val="0"/>
            <w:lang w:val="en-AU"/>
            <w:rPrChange w:id="594" w:author="Rachael Maree Woods" w:date="2016-03-16T14:26:00Z">
              <w:rPr>
                <w:b w:val="0"/>
              </w:rPr>
            </w:rPrChange>
          </w:rPr>
          <w:t xml:space="preserve">amples were </w:t>
        </w:r>
        <w:del w:id="595" w:author="Josh Madin" w:date="2016-03-18T15:19:00Z">
          <w:r w:rsidRPr="00CC30E1" w:rsidDel="003E41E4">
            <w:rPr>
              <w:rFonts w:ascii="Times New Roman" w:hAnsi="Times New Roman"/>
              <w:b w:val="0"/>
              <w:lang w:val="en-AU"/>
              <w:rPrChange w:id="596" w:author="Rachael Maree Woods" w:date="2016-03-16T14:26:00Z">
                <w:rPr>
                  <w:b w:val="0"/>
                </w:rPr>
              </w:rPrChange>
            </w:rPr>
            <w:delText>tested</w:delText>
          </w:r>
        </w:del>
      </w:ins>
      <w:ins w:id="597" w:author="Josh Madin" w:date="2016-03-18T15:19:00Z">
        <w:r w:rsidR="003E41E4">
          <w:rPr>
            <w:lang w:val="en-AU"/>
          </w:rPr>
          <w:t>analysed</w:t>
        </w:r>
      </w:ins>
      <w:ins w:id="598" w:author="Rachael Maree Woods" w:date="2016-03-01T12:40:00Z">
        <w:r w:rsidRPr="00CC30E1">
          <w:rPr>
            <w:rFonts w:ascii="Times New Roman" w:hAnsi="Times New Roman"/>
            <w:b w:val="0"/>
            <w:lang w:val="en-AU"/>
            <w:rPrChange w:id="599" w:author="Rachael Maree Woods" w:date="2016-03-16T14:26:00Z">
              <w:rPr>
                <w:b w:val="0"/>
              </w:rPr>
            </w:rPrChange>
          </w:rPr>
          <w:t xml:space="preserve"> for </w:t>
        </w:r>
        <w:del w:id="600" w:author="Josh Madin" w:date="2016-03-24T13:19:00Z">
          <w:r w:rsidRPr="00CC30E1" w:rsidDel="00862ED7">
            <w:rPr>
              <w:rFonts w:ascii="Times New Roman" w:hAnsi="Times New Roman"/>
              <w:b w:val="0"/>
              <w:lang w:val="en-AU"/>
              <w:rPrChange w:id="601" w:author="Rachael Maree Woods" w:date="2016-03-16T14:26:00Z">
                <w:rPr>
                  <w:b w:val="0"/>
                </w:rPr>
              </w:rPrChange>
            </w:rPr>
            <w:delText>each</w:delText>
          </w:r>
        </w:del>
      </w:ins>
      <w:ins w:id="602" w:author="Josh Madin" w:date="2016-03-24T13:19:00Z">
        <w:r w:rsidR="00862ED7">
          <w:rPr>
            <w:lang w:val="en-AU"/>
          </w:rPr>
          <w:t>all</w:t>
        </w:r>
      </w:ins>
      <w:ins w:id="603" w:author="Rachael Maree Woods" w:date="2016-03-01T12:40:00Z">
        <w:r w:rsidRPr="00CC30E1">
          <w:rPr>
            <w:rFonts w:ascii="Times New Roman" w:hAnsi="Times New Roman"/>
            <w:b w:val="0"/>
            <w:lang w:val="en-AU"/>
            <w:rPrChange w:id="604" w:author="Rachael Maree Woods" w:date="2016-03-16T14:26:00Z">
              <w:rPr>
                <w:b w:val="0"/>
              </w:rPr>
            </w:rPrChange>
          </w:rPr>
          <w:t xml:space="preserve"> of the </w:t>
        </w:r>
      </w:ins>
      <w:ins w:id="605" w:author="Josh Madin" w:date="2016-03-24T13:19:00Z">
        <w:r w:rsidR="00862ED7">
          <w:rPr>
            <w:lang w:val="en-AU"/>
          </w:rPr>
          <w:t xml:space="preserve">seawater properties </w:t>
        </w:r>
      </w:ins>
      <w:ins w:id="606" w:author="Rachael Maree Woods" w:date="2016-03-01T12:40:00Z">
        <w:del w:id="607" w:author="Josh Madin" w:date="2016-03-24T13:19:00Z">
          <w:r w:rsidRPr="00CC30E1" w:rsidDel="00862ED7">
            <w:rPr>
              <w:rFonts w:ascii="Times New Roman" w:hAnsi="Times New Roman"/>
              <w:b w:val="0"/>
              <w:lang w:val="en-AU"/>
              <w:rPrChange w:id="608" w:author="Rachael Maree Woods" w:date="2016-03-16T14:26:00Z">
                <w:rPr>
                  <w:b w:val="0"/>
                </w:rPr>
              </w:rPrChange>
            </w:rPr>
            <w:delText xml:space="preserve">factors used </w:delText>
          </w:r>
        </w:del>
        <w:del w:id="609" w:author="Josh Madin" w:date="2016-03-18T15:18:00Z">
          <w:r w:rsidRPr="00CC30E1" w:rsidDel="003E41E4">
            <w:rPr>
              <w:rFonts w:ascii="Times New Roman" w:hAnsi="Times New Roman"/>
              <w:b w:val="0"/>
              <w:lang w:val="en-AU"/>
              <w:rPrChange w:id="610" w:author="Rachael Maree Woods" w:date="2016-03-16T14:26:00Z">
                <w:rPr>
                  <w:b w:val="0"/>
                </w:rPr>
              </w:rPrChange>
            </w:rPr>
            <w:delText>with</w:delText>
          </w:r>
        </w:del>
        <w:del w:id="611" w:author="Josh Madin" w:date="2016-03-24T13:19:00Z">
          <w:r w:rsidRPr="00CC30E1" w:rsidDel="00862ED7">
            <w:rPr>
              <w:rFonts w:ascii="Times New Roman" w:hAnsi="Times New Roman"/>
              <w:b w:val="0"/>
              <w:lang w:val="en-AU"/>
              <w:rPrChange w:id="612" w:author="Rachael Maree Woods" w:date="2016-03-16T14:26:00Z">
                <w:rPr>
                  <w:b w:val="0"/>
                </w:rPr>
              </w:rPrChange>
            </w:rPr>
            <w:delText>in both</w:delText>
          </w:r>
        </w:del>
        <w:del w:id="613" w:author="Josh Madin" w:date="2016-03-18T15:18:00Z">
          <w:r w:rsidRPr="00CC30E1" w:rsidDel="003E41E4">
            <w:rPr>
              <w:rFonts w:ascii="Times New Roman" w:hAnsi="Times New Roman"/>
              <w:b w:val="0"/>
              <w:lang w:val="en-AU"/>
              <w:rPrChange w:id="614" w:author="Rachael Maree Woods" w:date="2016-03-16T14:26:00Z">
                <w:rPr>
                  <w:b w:val="0"/>
                </w:rPr>
              </w:rPrChange>
            </w:rPr>
            <w:delText xml:space="preserve"> the</w:delText>
          </w:r>
        </w:del>
        <w:del w:id="615" w:author="Josh Madin" w:date="2016-03-24T13:19:00Z">
          <w:r w:rsidRPr="00CC30E1" w:rsidDel="00862ED7">
            <w:rPr>
              <w:rFonts w:ascii="Times New Roman" w:hAnsi="Times New Roman"/>
              <w:b w:val="0"/>
              <w:lang w:val="en-AU"/>
              <w:rPrChange w:id="616" w:author="Rachael Maree Woods" w:date="2016-03-16T14:26:00Z">
                <w:rPr>
                  <w:b w:val="0"/>
                </w:rPr>
              </w:rPrChange>
            </w:rPr>
            <w:delText xml:space="preserve"> </w:delText>
          </w:r>
        </w:del>
        <w:del w:id="617" w:author="Josh Madin" w:date="2016-03-18T15:18:00Z">
          <w:r w:rsidRPr="00CC30E1" w:rsidDel="003E41E4">
            <w:rPr>
              <w:rFonts w:ascii="Times New Roman" w:hAnsi="Times New Roman"/>
              <w:b w:val="0"/>
              <w:lang w:val="en-AU"/>
              <w:rPrChange w:id="618" w:author="Rachael Maree Woods" w:date="2016-03-16T14:26:00Z">
                <w:rPr>
                  <w:b w:val="0"/>
                </w:rPr>
              </w:rPrChange>
            </w:rPr>
            <w:delText>fertisliation</w:delText>
          </w:r>
        </w:del>
        <w:del w:id="619" w:author="Josh Madin" w:date="2016-03-24T13:19:00Z">
          <w:r w:rsidRPr="00CC30E1" w:rsidDel="00862ED7">
            <w:rPr>
              <w:rFonts w:ascii="Times New Roman" w:hAnsi="Times New Roman"/>
              <w:b w:val="0"/>
              <w:lang w:val="en-AU"/>
              <w:rPrChange w:id="620" w:author="Rachael Maree Woods" w:date="2016-03-16T14:26:00Z">
                <w:rPr>
                  <w:b w:val="0"/>
                </w:rPr>
              </w:rPrChange>
            </w:rPr>
            <w:delText xml:space="preserve"> and larval survivorship</w:delText>
          </w:r>
        </w:del>
      </w:ins>
      <w:ins w:id="621" w:author="Josh Madin" w:date="2016-03-24T13:19:00Z">
        <w:r w:rsidR="00862ED7">
          <w:rPr>
            <w:lang w:val="en-AU"/>
          </w:rPr>
          <w:t>that we modelled</w:t>
        </w:r>
        <w:r w:rsidR="00B95805">
          <w:rPr>
            <w:lang w:val="en-AU"/>
          </w:rPr>
          <w:t xml:space="preserve"> </w:t>
        </w:r>
      </w:ins>
      <w:ins w:id="622" w:author="Rachael Maree Woods" w:date="2016-03-01T12:40:00Z">
        <w:del w:id="623" w:author="Josh Madin" w:date="2016-03-24T13:19:00Z">
          <w:r w:rsidRPr="00CC30E1" w:rsidDel="00862ED7">
            <w:rPr>
              <w:rFonts w:ascii="Times New Roman" w:hAnsi="Times New Roman"/>
              <w:b w:val="0"/>
              <w:lang w:val="en-AU"/>
              <w:rPrChange w:id="624" w:author="Rachael Maree Woods" w:date="2016-03-16T14:26:00Z">
                <w:rPr>
                  <w:b w:val="0"/>
                </w:rPr>
              </w:rPrChange>
            </w:rPr>
            <w:delText xml:space="preserve"> </w:delText>
          </w:r>
        </w:del>
        <w:del w:id="625" w:author="Josh Madin" w:date="2016-03-18T15:19:00Z">
          <w:r w:rsidRPr="00CC30E1" w:rsidDel="003E41E4">
            <w:rPr>
              <w:rFonts w:ascii="Times New Roman" w:hAnsi="Times New Roman"/>
              <w:b w:val="0"/>
              <w:lang w:val="en-AU"/>
              <w:rPrChange w:id="626" w:author="Rachael Maree Woods" w:date="2016-03-16T14:26:00Z">
                <w:rPr>
                  <w:b w:val="0"/>
                </w:rPr>
              </w:rPrChange>
            </w:rPr>
            <w:delText xml:space="preserve">analyses </w:delText>
          </w:r>
        </w:del>
        <w:r w:rsidRPr="00CC30E1">
          <w:rPr>
            <w:rFonts w:ascii="Times New Roman" w:hAnsi="Times New Roman"/>
            <w:b w:val="0"/>
            <w:lang w:val="en-AU"/>
            <w:rPrChange w:id="627" w:author="Rachael Maree Woods" w:date="2016-03-16T14:26:00Z">
              <w:rPr>
                <w:b w:val="0"/>
              </w:rPr>
            </w:rPrChange>
          </w:rPr>
          <w:t xml:space="preserve">by </w:t>
        </w:r>
        <w:del w:id="628" w:author="Josh Madin" w:date="2016-03-18T15:19:00Z">
          <w:r w:rsidRPr="00CC30E1" w:rsidDel="003E41E4">
            <w:rPr>
              <w:rFonts w:ascii="Times New Roman" w:hAnsi="Times New Roman"/>
              <w:b w:val="0"/>
              <w:lang w:val="en-AU"/>
              <w:rPrChange w:id="629" w:author="Rachael Maree Woods" w:date="2016-03-16T14:26:00Z">
                <w:rPr>
                  <w:b w:val="0"/>
                </w:rPr>
              </w:rPrChange>
            </w:rPr>
            <w:delText xml:space="preserve">an external laboratory, </w:delText>
          </w:r>
        </w:del>
        <w:r w:rsidRPr="00CC30E1">
          <w:rPr>
            <w:rFonts w:ascii="Times New Roman" w:hAnsi="Times New Roman"/>
            <w:b w:val="0"/>
            <w:lang w:val="en-AU"/>
            <w:rPrChange w:id="630" w:author="Rachael Maree Woods" w:date="2016-03-16T14:26:00Z">
              <w:rPr>
                <w:b w:val="0"/>
              </w:rPr>
            </w:rPrChange>
          </w:rPr>
          <w:t>Envirolab Services</w:t>
        </w:r>
      </w:ins>
      <w:ins w:id="631" w:author="Rachael Maree Woods" w:date="2016-03-16T10:12:00Z">
        <w:r w:rsidR="00B05B6D" w:rsidRPr="00492DC6">
          <w:rPr>
            <w:rFonts w:ascii="Times New Roman" w:hAnsi="Times New Roman"/>
            <w:b w:val="0"/>
            <w:lang w:val="en-AU"/>
          </w:rPr>
          <w:t>,</w:t>
        </w:r>
      </w:ins>
      <w:ins w:id="632" w:author="Rachael Maree Woods" w:date="2016-03-01T12:40:00Z">
        <w:r w:rsidRPr="00CC30E1">
          <w:rPr>
            <w:rFonts w:ascii="Times New Roman" w:hAnsi="Times New Roman"/>
            <w:b w:val="0"/>
            <w:lang w:val="en-AU"/>
            <w:rPrChange w:id="633" w:author="Rachael Maree Woods" w:date="2016-03-16T14:26:00Z">
              <w:rPr>
                <w:b w:val="0"/>
              </w:rPr>
            </w:rPrChange>
          </w:rPr>
          <w:t xml:space="preserve"> Sydney.</w:t>
        </w:r>
      </w:ins>
    </w:p>
    <w:p w14:paraId="47052459" w14:textId="77777777" w:rsidR="00F2559E" w:rsidRPr="00CC30E1" w:rsidRDefault="00F2559E">
      <w:pPr>
        <w:spacing w:line="480" w:lineRule="auto"/>
        <w:rPr>
          <w:ins w:id="634" w:author="Rachael Maree Woods" w:date="2016-03-16T14:18:00Z"/>
          <w:lang w:val="en-AU"/>
        </w:rPr>
      </w:pPr>
    </w:p>
    <w:p w14:paraId="121F0AB8" w14:textId="7C62BFDF" w:rsidR="00B21654" w:rsidRPr="00CC30E1" w:rsidDel="00EB4628" w:rsidRDefault="00B21654" w:rsidP="009219E1">
      <w:pPr>
        <w:spacing w:line="480" w:lineRule="auto"/>
        <w:rPr>
          <w:del w:id="635" w:author="Rachael Maree Woods" w:date="2016-03-01T12:40:00Z"/>
          <w:lang w:val="en-AU"/>
        </w:rPr>
      </w:pPr>
    </w:p>
    <w:p w14:paraId="4BEB0025" w14:textId="0DB0913C" w:rsidR="00B21654" w:rsidRPr="00CC30E1" w:rsidRDefault="00B21654" w:rsidP="00F551AD">
      <w:pPr>
        <w:pStyle w:val="heading20"/>
        <w:tabs>
          <w:tab w:val="left" w:pos="6754"/>
        </w:tabs>
        <w:spacing w:line="480" w:lineRule="auto"/>
        <w:rPr>
          <w:rFonts w:ascii="Times New Roman" w:hAnsi="Times New Roman"/>
          <w:lang w:val="en-AU"/>
        </w:rPr>
      </w:pPr>
      <w:r w:rsidRPr="00CC30E1">
        <w:rPr>
          <w:rFonts w:ascii="Times New Roman" w:hAnsi="Times New Roman"/>
          <w:lang w:val="en-AU"/>
        </w:rPr>
        <w:t>Data analysis</w:t>
      </w:r>
      <w:r w:rsidR="00F551AD" w:rsidRPr="00CC30E1">
        <w:rPr>
          <w:rFonts w:ascii="Times New Roman" w:hAnsi="Times New Roman"/>
          <w:lang w:val="en-AU"/>
        </w:rPr>
        <w:tab/>
      </w:r>
    </w:p>
    <w:p w14:paraId="11717A57" w14:textId="771992A3" w:rsidR="00AE0409" w:rsidRPr="00CC30E1" w:rsidRDefault="00AE4A08" w:rsidP="00F551AD">
      <w:pPr>
        <w:pStyle w:val="CommentText"/>
        <w:spacing w:line="480" w:lineRule="auto"/>
        <w:rPr>
          <w:lang w:val="en-AU"/>
        </w:rPr>
      </w:pPr>
      <w:del w:id="636" w:author="Josh Madin" w:date="2016-03-18T15:20:00Z">
        <w:r w:rsidRPr="00CC30E1" w:rsidDel="00111F85">
          <w:rPr>
            <w:szCs w:val="20"/>
            <w:lang w:val="en-AU"/>
          </w:rPr>
          <w:delText>We utilised</w:delText>
        </w:r>
      </w:del>
      <w:ins w:id="637" w:author="Josh Madin" w:date="2016-03-18T15:21:00Z">
        <w:r w:rsidR="00111F85">
          <w:rPr>
            <w:szCs w:val="20"/>
            <w:lang w:val="en-AU"/>
          </w:rPr>
          <w:t>W</w:t>
        </w:r>
      </w:ins>
      <w:del w:id="638" w:author="Josh Madin" w:date="2016-03-18T15:21:00Z">
        <w:r w:rsidRPr="00CC30E1" w:rsidDel="00111F85">
          <w:rPr>
            <w:szCs w:val="20"/>
            <w:lang w:val="en-AU"/>
          </w:rPr>
          <w:delText xml:space="preserve"> </w:delText>
        </w:r>
      </w:del>
      <w:ins w:id="639" w:author="Josh Madin" w:date="2016-03-18T15:20:00Z">
        <w:r w:rsidR="00111F85">
          <w:rPr>
            <w:szCs w:val="20"/>
            <w:lang w:val="en-AU"/>
          </w:rPr>
          <w:t xml:space="preserve">e were able to </w:t>
        </w:r>
      </w:ins>
      <w:ins w:id="640" w:author="Josh Madin" w:date="2016-03-24T13:20:00Z">
        <w:r w:rsidR="00862ED7">
          <w:rPr>
            <w:szCs w:val="20"/>
            <w:lang w:val="en-AU"/>
          </w:rPr>
          <w:t>combine</w:t>
        </w:r>
      </w:ins>
      <w:ins w:id="641" w:author="Josh Madin" w:date="2016-03-18T15:20:00Z">
        <w:r w:rsidR="00111F85">
          <w:rPr>
            <w:szCs w:val="20"/>
            <w:lang w:val="en-AU"/>
          </w:rPr>
          <w:t xml:space="preserve"> </w:t>
        </w:r>
      </w:ins>
      <w:del w:id="642" w:author="Rachael Maree Woods" w:date="2016-02-25T13:35:00Z">
        <w:r w:rsidRPr="00CC30E1" w:rsidDel="00E5403F">
          <w:rPr>
            <w:szCs w:val="20"/>
            <w:lang w:val="en-AU"/>
          </w:rPr>
          <w:delText xml:space="preserve">18 </w:delText>
        </w:r>
      </w:del>
      <w:ins w:id="643" w:author="Rachael Maree Woods" w:date="2016-02-25T13:35:00Z">
        <w:r w:rsidR="00E5403F" w:rsidRPr="00CC30E1">
          <w:rPr>
            <w:szCs w:val="20"/>
            <w:lang w:val="en-AU"/>
          </w:rPr>
          <w:t xml:space="preserve">20 </w:t>
        </w:r>
      </w:ins>
      <w:del w:id="644" w:author="Josh Madin" w:date="2016-03-18T15:20:00Z">
        <w:r w:rsidRPr="00CC30E1" w:rsidDel="00111F85">
          <w:rPr>
            <w:szCs w:val="20"/>
            <w:lang w:val="en-AU"/>
          </w:rPr>
          <w:delText xml:space="preserve">scientific </w:delText>
        </w:r>
      </w:del>
      <w:r w:rsidRPr="00CC30E1">
        <w:rPr>
          <w:szCs w:val="20"/>
          <w:lang w:val="en-AU"/>
        </w:rPr>
        <w:t>research paper</w:t>
      </w:r>
      <w:r w:rsidR="0099663D" w:rsidRPr="00CC30E1">
        <w:rPr>
          <w:szCs w:val="20"/>
          <w:lang w:val="en-AU"/>
        </w:rPr>
        <w:t>s</w:t>
      </w:r>
      <w:r w:rsidR="00A02EC0" w:rsidRPr="00CC30E1">
        <w:rPr>
          <w:szCs w:val="20"/>
          <w:lang w:val="en-AU"/>
        </w:rPr>
        <w:t xml:space="preserve"> </w:t>
      </w:r>
      <w:ins w:id="645" w:author="Rachael Maree Woods" w:date="2016-03-16T10:15:00Z">
        <w:del w:id="646" w:author="Josh Madin" w:date="2016-03-18T15:20:00Z">
          <w:r w:rsidR="00B05B6D" w:rsidRPr="00CC30E1" w:rsidDel="00111F85">
            <w:rPr>
              <w:szCs w:val="20"/>
              <w:lang w:val="en-AU"/>
            </w:rPr>
            <w:delText>(</w:delText>
          </w:r>
        </w:del>
      </w:ins>
      <w:del w:id="647" w:author="Josh Madin" w:date="2016-03-18T15:20:00Z">
        <w:r w:rsidR="00176F9C" w:rsidRPr="00CC30E1" w:rsidDel="00111F85">
          <w:rPr>
            <w:szCs w:val="20"/>
            <w:lang w:val="en-AU"/>
          </w:rPr>
          <w:delText>Table</w:delText>
        </w:r>
        <w:r w:rsidR="00A02EC0" w:rsidRPr="00CC30E1" w:rsidDel="00111F85">
          <w:rPr>
            <w:szCs w:val="20"/>
            <w:lang w:val="en-AU"/>
          </w:rPr>
          <w:delText xml:space="preserve"> </w:delText>
        </w:r>
        <w:r w:rsidR="00B05B6D" w:rsidRPr="00CC30E1" w:rsidDel="00111F85">
          <w:rPr>
            <w:szCs w:val="20"/>
            <w:lang w:val="en-AU"/>
          </w:rPr>
          <w:delText>1</w:delText>
        </w:r>
      </w:del>
      <w:ins w:id="648" w:author="Rachael Maree Woods" w:date="2016-03-16T10:15:00Z">
        <w:del w:id="649" w:author="Josh Madin" w:date="2016-03-18T15:20:00Z">
          <w:r w:rsidR="00B05B6D" w:rsidRPr="00CC30E1" w:rsidDel="00111F85">
            <w:rPr>
              <w:szCs w:val="20"/>
              <w:lang w:val="en-AU"/>
            </w:rPr>
            <w:delText>)</w:delText>
          </w:r>
        </w:del>
      </w:ins>
      <w:del w:id="650" w:author="Josh Madin" w:date="2016-03-18T15:20:00Z">
        <w:r w:rsidR="00A02EC0" w:rsidRPr="00CC30E1" w:rsidDel="00111F85">
          <w:rPr>
            <w:szCs w:val="20"/>
            <w:lang w:val="en-AU"/>
          </w:rPr>
          <w:delText xml:space="preserve"> </w:delText>
        </w:r>
      </w:del>
      <w:r w:rsidRPr="00CC30E1">
        <w:rPr>
          <w:szCs w:val="20"/>
          <w:lang w:val="en-AU"/>
        </w:rPr>
        <w:t>that quantified</w:t>
      </w:r>
      <w:del w:id="651" w:author="Josh Madin" w:date="2016-03-18T15:20:00Z">
        <w:r w:rsidRPr="00CC30E1" w:rsidDel="00111F85">
          <w:rPr>
            <w:szCs w:val="20"/>
            <w:lang w:val="en-AU"/>
          </w:rPr>
          <w:delText xml:space="preserve"> the</w:delText>
        </w:r>
      </w:del>
      <w:r w:rsidRPr="00CC30E1">
        <w:rPr>
          <w:szCs w:val="20"/>
          <w:lang w:val="en-AU"/>
        </w:rPr>
        <w:t xml:space="preserve"> fertilisation success and larval survival of scleractinian corals</w:t>
      </w:r>
      <w:ins w:id="652" w:author="Josh Madin" w:date="2016-03-18T15:21:00Z">
        <w:r w:rsidR="00111F85" w:rsidRPr="00111F85">
          <w:rPr>
            <w:szCs w:val="20"/>
            <w:lang w:val="en-AU"/>
          </w:rPr>
          <w:t xml:space="preserve"> </w:t>
        </w:r>
      </w:ins>
      <w:ins w:id="653" w:author="Josh Madin" w:date="2016-03-24T13:20:00Z">
        <w:r w:rsidR="00862ED7">
          <w:rPr>
            <w:szCs w:val="20"/>
            <w:lang w:val="en-AU"/>
          </w:rPr>
          <w:t>for</w:t>
        </w:r>
      </w:ins>
      <w:ins w:id="654" w:author="Josh Madin" w:date="2016-03-18T15:21:00Z">
        <w:r w:rsidR="00111F85">
          <w:rPr>
            <w:szCs w:val="20"/>
            <w:lang w:val="en-AU"/>
          </w:rPr>
          <w:t xml:space="preserve"> our analyses</w:t>
        </w:r>
      </w:ins>
      <w:ins w:id="655" w:author="Josh Madin" w:date="2016-03-18T15:23:00Z">
        <w:r w:rsidR="00111F85">
          <w:rPr>
            <w:szCs w:val="20"/>
            <w:lang w:val="en-AU"/>
          </w:rPr>
          <w:t xml:space="preserve"> (Table </w:t>
        </w:r>
        <w:del w:id="656" w:author="Rachael Maree Woods" w:date="2016-03-22T08:28:00Z">
          <w:r w:rsidR="00111F85" w:rsidDel="007B765C">
            <w:rPr>
              <w:szCs w:val="20"/>
              <w:lang w:val="en-AU"/>
            </w:rPr>
            <w:delText>???</w:delText>
          </w:r>
        </w:del>
      </w:ins>
      <w:ins w:id="657" w:author="Rachael Maree Woods" w:date="2016-03-22T08:28:00Z">
        <w:r w:rsidR="007B765C">
          <w:rPr>
            <w:szCs w:val="20"/>
            <w:lang w:val="en-AU"/>
          </w:rPr>
          <w:t>1</w:t>
        </w:r>
      </w:ins>
      <w:ins w:id="658" w:author="Josh Madin" w:date="2016-03-18T15:23:00Z">
        <w:r w:rsidR="00111F85">
          <w:rPr>
            <w:szCs w:val="20"/>
            <w:lang w:val="en-AU"/>
          </w:rPr>
          <w:t>)</w:t>
        </w:r>
      </w:ins>
      <w:r w:rsidR="008B7D9F" w:rsidRPr="00CC30E1">
        <w:rPr>
          <w:szCs w:val="20"/>
          <w:lang w:val="en-AU"/>
        </w:rPr>
        <w:t xml:space="preserve">. </w:t>
      </w:r>
      <w:del w:id="659" w:author="Josh Madin" w:date="2016-03-18T15:21:00Z">
        <w:r w:rsidR="008B7D9F" w:rsidRPr="00CC30E1" w:rsidDel="00111F85">
          <w:rPr>
            <w:szCs w:val="20"/>
            <w:lang w:val="en-AU"/>
          </w:rPr>
          <w:delText>Within our</w:delText>
        </w:r>
      </w:del>
      <w:ins w:id="660" w:author="Josh Madin" w:date="2016-03-18T15:21:00Z">
        <w:r w:rsidR="00111F85">
          <w:rPr>
            <w:szCs w:val="20"/>
            <w:lang w:val="en-AU"/>
          </w:rPr>
          <w:t>For</w:t>
        </w:r>
      </w:ins>
      <w:r w:rsidR="008B7D9F" w:rsidRPr="00CC30E1">
        <w:rPr>
          <w:szCs w:val="20"/>
          <w:lang w:val="en-AU"/>
        </w:rPr>
        <w:t xml:space="preserve"> fertilisation success</w:t>
      </w:r>
      <w:ins w:id="661" w:author="Josh Madin" w:date="2016-03-18T15:21:00Z">
        <w:r w:rsidR="00111F85">
          <w:rPr>
            <w:szCs w:val="20"/>
            <w:lang w:val="en-AU"/>
          </w:rPr>
          <w:t xml:space="preserve">, </w:t>
        </w:r>
      </w:ins>
      <w:del w:id="662" w:author="Josh Madin" w:date="2016-03-18T15:22:00Z">
        <w:r w:rsidR="008B7D9F" w:rsidRPr="00CC30E1" w:rsidDel="00111F85">
          <w:rPr>
            <w:szCs w:val="20"/>
            <w:lang w:val="en-AU"/>
          </w:rPr>
          <w:delText xml:space="preserve"> analysis</w:delText>
        </w:r>
      </w:del>
      <w:ins w:id="663" w:author="Josh Madin" w:date="2016-03-18T15:22:00Z">
        <w:r w:rsidR="00111F85">
          <w:rPr>
            <w:szCs w:val="20"/>
            <w:lang w:val="en-AU"/>
          </w:rPr>
          <w:t>there were a</w:t>
        </w:r>
      </w:ins>
      <w:del w:id="664" w:author="Josh Madin" w:date="2016-03-18T15:22:00Z">
        <w:r w:rsidR="008B7D9F" w:rsidRPr="00CC30E1" w:rsidDel="00111F85">
          <w:rPr>
            <w:szCs w:val="20"/>
            <w:lang w:val="en-AU"/>
          </w:rPr>
          <w:delText xml:space="preserve"> we had</w:delText>
        </w:r>
      </w:del>
      <w:ins w:id="665" w:author="Josh Madin" w:date="2016-03-18T15:22:00Z">
        <w:r w:rsidR="00111F85">
          <w:rPr>
            <w:szCs w:val="20"/>
            <w:lang w:val="en-AU"/>
          </w:rPr>
          <w:t xml:space="preserve"> total of</w:t>
        </w:r>
      </w:ins>
      <w:r w:rsidR="008B7D9F" w:rsidRPr="00CC30E1">
        <w:rPr>
          <w:szCs w:val="20"/>
          <w:lang w:val="en-AU"/>
        </w:rPr>
        <w:t xml:space="preserve"> 110</w:t>
      </w:r>
      <w:ins w:id="666" w:author="Josh Madin" w:date="2016-03-24T13:20:00Z">
        <w:r w:rsidR="00862ED7">
          <w:rPr>
            <w:szCs w:val="20"/>
            <w:lang w:val="en-AU"/>
          </w:rPr>
          <w:t>,</w:t>
        </w:r>
      </w:ins>
      <w:r w:rsidR="008B7D9F" w:rsidRPr="00CC30E1">
        <w:rPr>
          <w:szCs w:val="20"/>
          <w:lang w:val="en-AU"/>
        </w:rPr>
        <w:t>3</w:t>
      </w:r>
      <w:ins w:id="667" w:author="Rachael Maree Woods" w:date="2016-02-25T13:40:00Z">
        <w:r w:rsidR="00E5403F" w:rsidRPr="00CC30E1">
          <w:rPr>
            <w:szCs w:val="20"/>
            <w:lang w:val="en-AU"/>
          </w:rPr>
          <w:t>3</w:t>
        </w:r>
      </w:ins>
      <w:del w:id="668" w:author="Rachael Maree Woods" w:date="2016-02-25T13:40:00Z">
        <w:r w:rsidR="008B7D9F" w:rsidRPr="00CC30E1" w:rsidDel="00E5403F">
          <w:rPr>
            <w:szCs w:val="20"/>
            <w:lang w:val="en-AU"/>
          </w:rPr>
          <w:delText>0</w:delText>
        </w:r>
      </w:del>
      <w:r w:rsidR="008B7D9F" w:rsidRPr="00CC30E1">
        <w:rPr>
          <w:szCs w:val="20"/>
          <w:lang w:val="en-AU"/>
        </w:rPr>
        <w:t>0 replicate</w:t>
      </w:r>
      <w:ins w:id="669" w:author="Josh Madin" w:date="2016-03-18T15:22:00Z">
        <w:r w:rsidR="00111F85">
          <w:rPr>
            <w:szCs w:val="20"/>
            <w:lang w:val="en-AU"/>
          </w:rPr>
          <w:t xml:space="preserve"> trials</w:t>
        </w:r>
      </w:ins>
      <w:del w:id="670" w:author="Josh Madin" w:date="2016-03-18T15:22:00Z">
        <w:r w:rsidR="008B7D9F" w:rsidRPr="00CC30E1" w:rsidDel="00111F85">
          <w:rPr>
            <w:szCs w:val="20"/>
            <w:lang w:val="en-AU"/>
          </w:rPr>
          <w:delText>s,</w:delText>
        </w:r>
      </w:del>
      <w:r w:rsidR="008B7D9F" w:rsidRPr="00CC30E1">
        <w:rPr>
          <w:szCs w:val="20"/>
          <w:lang w:val="en-AU"/>
        </w:rPr>
        <w:t xml:space="preserve"> across 11 </w:t>
      </w:r>
      <w:ins w:id="671" w:author="Josh Madin" w:date="2016-03-18T15:22:00Z">
        <w:r w:rsidR="00111F85">
          <w:rPr>
            <w:szCs w:val="20"/>
            <w:lang w:val="en-AU"/>
          </w:rPr>
          <w:t xml:space="preserve">environmental </w:t>
        </w:r>
      </w:ins>
      <w:r w:rsidR="008B7D9F" w:rsidRPr="00CC30E1">
        <w:rPr>
          <w:szCs w:val="20"/>
          <w:lang w:val="en-AU"/>
        </w:rPr>
        <w:t>factors</w:t>
      </w:r>
      <w:del w:id="672" w:author="Josh Madin" w:date="2016-03-18T15:22:00Z">
        <w:r w:rsidR="008B7D9F" w:rsidRPr="00CC30E1" w:rsidDel="00111F85">
          <w:rPr>
            <w:szCs w:val="20"/>
            <w:lang w:val="en-AU"/>
          </w:rPr>
          <w:delText xml:space="preserve"> and</w:delText>
        </w:r>
      </w:del>
      <w:ins w:id="673" w:author="Josh Madin" w:date="2016-03-18T15:22:00Z">
        <w:r w:rsidR="00111F85">
          <w:rPr>
            <w:szCs w:val="20"/>
            <w:lang w:val="en-AU"/>
          </w:rPr>
          <w:t>,</w:t>
        </w:r>
      </w:ins>
      <w:r w:rsidR="008B7D9F" w:rsidRPr="00CC30E1">
        <w:rPr>
          <w:szCs w:val="20"/>
          <w:lang w:val="en-AU"/>
        </w:rPr>
        <w:t xml:space="preserve"> nine </w:t>
      </w:r>
      <w:r w:rsidR="0004058D" w:rsidRPr="00CC30E1">
        <w:rPr>
          <w:szCs w:val="20"/>
          <w:lang w:val="en-AU"/>
        </w:rPr>
        <w:t>studies</w:t>
      </w:r>
      <w:r w:rsidR="008B7D9F" w:rsidRPr="00CC30E1">
        <w:rPr>
          <w:szCs w:val="20"/>
          <w:lang w:val="en-AU"/>
        </w:rPr>
        <w:t xml:space="preserve"> </w:t>
      </w:r>
      <w:del w:id="674" w:author="Josh Madin" w:date="2016-03-18T15:22:00Z">
        <w:r w:rsidR="008B7D9F" w:rsidRPr="00CC30E1" w:rsidDel="00111F85">
          <w:rPr>
            <w:szCs w:val="20"/>
            <w:lang w:val="en-AU"/>
          </w:rPr>
          <w:delText xml:space="preserve">utilising </w:delText>
        </w:r>
      </w:del>
      <w:ins w:id="675" w:author="Josh Madin" w:date="2016-03-18T15:22:00Z">
        <w:r w:rsidR="00111F85">
          <w:rPr>
            <w:szCs w:val="20"/>
            <w:lang w:val="en-AU"/>
          </w:rPr>
          <w:t>and</w:t>
        </w:r>
        <w:r w:rsidR="00111F85" w:rsidRPr="00CC30E1">
          <w:rPr>
            <w:szCs w:val="20"/>
            <w:lang w:val="en-AU"/>
          </w:rPr>
          <w:t xml:space="preserve"> </w:t>
        </w:r>
      </w:ins>
      <w:r w:rsidR="008B7D9F" w:rsidRPr="00CC30E1">
        <w:rPr>
          <w:szCs w:val="20"/>
          <w:lang w:val="en-AU"/>
        </w:rPr>
        <w:t xml:space="preserve">seven species. For </w:t>
      </w:r>
      <w:r w:rsidR="0004058D" w:rsidRPr="00CC30E1">
        <w:rPr>
          <w:szCs w:val="20"/>
          <w:lang w:val="en-AU"/>
        </w:rPr>
        <w:t>larval survivorship</w:t>
      </w:r>
      <w:ins w:id="676" w:author="Josh Madin" w:date="2016-03-18T15:22:00Z">
        <w:r w:rsidR="00111F85">
          <w:rPr>
            <w:szCs w:val="20"/>
            <w:lang w:val="en-AU"/>
          </w:rPr>
          <w:t>, there were a total of</w:t>
        </w:r>
      </w:ins>
      <w:del w:id="677" w:author="Josh Madin" w:date="2016-03-18T15:22:00Z">
        <w:r w:rsidR="0004058D" w:rsidRPr="00CC30E1" w:rsidDel="00111F85">
          <w:rPr>
            <w:szCs w:val="20"/>
            <w:lang w:val="en-AU"/>
          </w:rPr>
          <w:delText xml:space="preserve"> w</w:delText>
        </w:r>
        <w:r w:rsidR="00B96FDD" w:rsidRPr="00CC30E1" w:rsidDel="00111F85">
          <w:rPr>
            <w:szCs w:val="20"/>
            <w:lang w:val="en-AU"/>
          </w:rPr>
          <w:delText>e had</w:delText>
        </w:r>
      </w:del>
      <w:r w:rsidR="00B96FDD" w:rsidRPr="00CC30E1">
        <w:rPr>
          <w:szCs w:val="20"/>
          <w:lang w:val="en-AU"/>
        </w:rPr>
        <w:t xml:space="preserve"> </w:t>
      </w:r>
      <w:del w:id="678" w:author="Rachael Maree Woods" w:date="2016-02-25T13:39:00Z">
        <w:r w:rsidR="00B96FDD" w:rsidRPr="00CC30E1" w:rsidDel="00E5403F">
          <w:rPr>
            <w:szCs w:val="20"/>
            <w:lang w:val="en-AU"/>
          </w:rPr>
          <w:delText xml:space="preserve">9860 </w:delText>
        </w:r>
      </w:del>
      <w:ins w:id="679" w:author="Rachael Maree Woods" w:date="2016-02-25T13:39:00Z">
        <w:r w:rsidR="00E5403F" w:rsidRPr="00CC30E1">
          <w:rPr>
            <w:szCs w:val="20"/>
            <w:lang w:val="en-AU"/>
          </w:rPr>
          <w:t>11</w:t>
        </w:r>
      </w:ins>
      <w:ins w:id="680" w:author="Josh Madin" w:date="2016-03-24T13:20:00Z">
        <w:r w:rsidR="00862ED7">
          <w:rPr>
            <w:szCs w:val="20"/>
            <w:lang w:val="en-AU"/>
          </w:rPr>
          <w:t>,</w:t>
        </w:r>
      </w:ins>
      <w:ins w:id="681" w:author="Rachael Maree Woods" w:date="2016-02-25T13:39:00Z">
        <w:r w:rsidR="00E5403F" w:rsidRPr="00CC30E1">
          <w:rPr>
            <w:szCs w:val="20"/>
            <w:lang w:val="en-AU"/>
          </w:rPr>
          <w:t xml:space="preserve">100 </w:t>
        </w:r>
      </w:ins>
      <w:r w:rsidR="00B96FDD" w:rsidRPr="00CC30E1">
        <w:rPr>
          <w:szCs w:val="20"/>
          <w:lang w:val="en-AU"/>
        </w:rPr>
        <w:t>replicate</w:t>
      </w:r>
      <w:ins w:id="682" w:author="Josh Madin" w:date="2016-03-18T15:22:00Z">
        <w:r w:rsidR="00111F85">
          <w:rPr>
            <w:szCs w:val="20"/>
            <w:lang w:val="en-AU"/>
          </w:rPr>
          <w:t xml:space="preserve"> trials</w:t>
        </w:r>
      </w:ins>
      <w:del w:id="683" w:author="Josh Madin" w:date="2016-03-18T15:22:00Z">
        <w:r w:rsidR="00B96FDD" w:rsidRPr="00CC30E1" w:rsidDel="00111F85">
          <w:rPr>
            <w:szCs w:val="20"/>
            <w:lang w:val="en-AU"/>
          </w:rPr>
          <w:delText>s,</w:delText>
        </w:r>
      </w:del>
      <w:r w:rsidR="00B96FDD" w:rsidRPr="00CC30E1">
        <w:rPr>
          <w:szCs w:val="20"/>
          <w:lang w:val="en-AU"/>
        </w:rPr>
        <w:t xml:space="preserve"> across 7</w:t>
      </w:r>
      <w:r w:rsidR="0004058D" w:rsidRPr="00CC30E1">
        <w:rPr>
          <w:szCs w:val="20"/>
          <w:lang w:val="en-AU"/>
        </w:rPr>
        <w:t xml:space="preserve"> </w:t>
      </w:r>
      <w:ins w:id="684" w:author="Josh Madin" w:date="2016-03-18T15:23:00Z">
        <w:r w:rsidR="00111F85">
          <w:rPr>
            <w:szCs w:val="20"/>
            <w:lang w:val="en-AU"/>
          </w:rPr>
          <w:t xml:space="preserve">environmental </w:t>
        </w:r>
      </w:ins>
      <w:r w:rsidR="0004058D" w:rsidRPr="00CC30E1">
        <w:rPr>
          <w:szCs w:val="20"/>
          <w:lang w:val="en-AU"/>
        </w:rPr>
        <w:t>factors</w:t>
      </w:r>
      <w:del w:id="685" w:author="Josh Madin" w:date="2016-03-18T15:23:00Z">
        <w:r w:rsidR="0004058D" w:rsidRPr="00CC30E1" w:rsidDel="00111F85">
          <w:rPr>
            <w:szCs w:val="20"/>
            <w:lang w:val="en-AU"/>
          </w:rPr>
          <w:delText xml:space="preserve"> and</w:delText>
        </w:r>
      </w:del>
      <w:ins w:id="686" w:author="Josh Madin" w:date="2016-03-18T15:23:00Z">
        <w:r w:rsidR="00111F85">
          <w:rPr>
            <w:szCs w:val="20"/>
            <w:lang w:val="en-AU"/>
          </w:rPr>
          <w:t>,</w:t>
        </w:r>
      </w:ins>
      <w:r w:rsidR="0004058D" w:rsidRPr="00CC30E1">
        <w:rPr>
          <w:szCs w:val="20"/>
          <w:lang w:val="en-AU"/>
        </w:rPr>
        <w:t xml:space="preserve"> </w:t>
      </w:r>
      <w:del w:id="687" w:author="Rachael Maree Woods" w:date="2016-02-25T13:36:00Z">
        <w:r w:rsidR="0004058D" w:rsidRPr="00CC30E1" w:rsidDel="00E5403F">
          <w:rPr>
            <w:szCs w:val="20"/>
            <w:lang w:val="en-AU"/>
          </w:rPr>
          <w:delText xml:space="preserve">10 </w:delText>
        </w:r>
      </w:del>
      <w:ins w:id="688" w:author="Rachael Maree Woods" w:date="2016-02-25T13:36:00Z">
        <w:r w:rsidR="00E5403F" w:rsidRPr="00CC30E1">
          <w:rPr>
            <w:szCs w:val="20"/>
            <w:lang w:val="en-AU"/>
          </w:rPr>
          <w:t xml:space="preserve">12 </w:t>
        </w:r>
      </w:ins>
      <w:r w:rsidR="0004058D" w:rsidRPr="00CC30E1">
        <w:rPr>
          <w:szCs w:val="20"/>
          <w:lang w:val="en-AU"/>
        </w:rPr>
        <w:t xml:space="preserve">studies </w:t>
      </w:r>
      <w:del w:id="689" w:author="Josh Madin" w:date="2016-03-18T15:23:00Z">
        <w:r w:rsidR="0004058D" w:rsidRPr="00CC30E1" w:rsidDel="00111F85">
          <w:rPr>
            <w:szCs w:val="20"/>
            <w:lang w:val="en-AU"/>
          </w:rPr>
          <w:delText xml:space="preserve">utilising </w:delText>
        </w:r>
      </w:del>
      <w:ins w:id="690" w:author="Josh Madin" w:date="2016-03-18T15:23:00Z">
        <w:r w:rsidR="00111F85">
          <w:rPr>
            <w:szCs w:val="20"/>
            <w:lang w:val="en-AU"/>
          </w:rPr>
          <w:t>and</w:t>
        </w:r>
        <w:r w:rsidR="00111F85" w:rsidRPr="00CC30E1">
          <w:rPr>
            <w:szCs w:val="20"/>
            <w:lang w:val="en-AU"/>
          </w:rPr>
          <w:t xml:space="preserve"> </w:t>
        </w:r>
      </w:ins>
      <w:del w:id="691" w:author="Rachael Maree Woods" w:date="2016-02-25T13:37:00Z">
        <w:r w:rsidR="0004058D" w:rsidRPr="00CC30E1" w:rsidDel="00E5403F">
          <w:rPr>
            <w:szCs w:val="20"/>
            <w:lang w:val="en-AU"/>
          </w:rPr>
          <w:delText xml:space="preserve">12 </w:delText>
        </w:r>
      </w:del>
      <w:ins w:id="692" w:author="Rachael Maree Woods" w:date="2016-02-25T13:37:00Z">
        <w:r w:rsidR="00E5403F" w:rsidRPr="00CC30E1">
          <w:rPr>
            <w:szCs w:val="20"/>
            <w:lang w:val="en-AU"/>
          </w:rPr>
          <w:t xml:space="preserve">14 </w:t>
        </w:r>
      </w:ins>
      <w:r w:rsidR="0004058D" w:rsidRPr="00CC30E1">
        <w:rPr>
          <w:szCs w:val="20"/>
          <w:lang w:val="en-AU"/>
        </w:rPr>
        <w:t xml:space="preserve">species. </w:t>
      </w:r>
      <w:ins w:id="693" w:author="Josh Madin" w:date="2016-03-24T13:20:00Z">
        <w:r w:rsidR="00862ED7">
          <w:rPr>
            <w:szCs w:val="20"/>
            <w:lang w:val="en-AU"/>
          </w:rPr>
          <w:t>W</w:t>
        </w:r>
      </w:ins>
      <w:ins w:id="694" w:author="Josh Madin" w:date="2016-03-18T15:24:00Z">
        <w:r w:rsidR="00662A10">
          <w:rPr>
            <w:szCs w:val="20"/>
            <w:lang w:val="en-AU"/>
          </w:rPr>
          <w:t xml:space="preserve">e </w:t>
        </w:r>
      </w:ins>
      <w:ins w:id="695" w:author="Josh Madin" w:date="2016-03-24T13:21:00Z">
        <w:r w:rsidR="00862ED7">
          <w:rPr>
            <w:szCs w:val="20"/>
            <w:lang w:val="en-AU"/>
          </w:rPr>
          <w:t>were constrained to</w:t>
        </w:r>
      </w:ins>
      <w:ins w:id="696" w:author="Josh Madin" w:date="2016-03-18T15:24:00Z">
        <w:r w:rsidR="00662A10">
          <w:rPr>
            <w:szCs w:val="20"/>
            <w:lang w:val="en-AU"/>
          </w:rPr>
          <w:t xml:space="preserve"> </w:t>
        </w:r>
      </w:ins>
      <w:ins w:id="697" w:author="Josh Madin" w:date="2016-03-24T13:21:00Z">
        <w:r w:rsidR="00862ED7">
          <w:rPr>
            <w:szCs w:val="20"/>
            <w:lang w:val="en-AU"/>
          </w:rPr>
          <w:t xml:space="preserve">only include </w:t>
        </w:r>
      </w:ins>
      <w:ins w:id="698" w:author="Josh Madin" w:date="2016-03-18T15:24:00Z">
        <w:r w:rsidR="00662A10">
          <w:rPr>
            <w:szCs w:val="20"/>
            <w:lang w:val="en-AU"/>
          </w:rPr>
          <w:t xml:space="preserve">studies that </w:t>
        </w:r>
      </w:ins>
      <w:del w:id="699" w:author="Josh Madin" w:date="2016-03-18T15:24:00Z">
        <w:r w:rsidR="007B347A" w:rsidRPr="00CC30E1" w:rsidDel="00662A10">
          <w:rPr>
            <w:lang w:val="en-AU"/>
          </w:rPr>
          <w:delText xml:space="preserve">All studies selected </w:delText>
        </w:r>
      </w:del>
      <w:r w:rsidR="007B347A" w:rsidRPr="00CC30E1">
        <w:rPr>
          <w:lang w:val="en-AU"/>
        </w:rPr>
        <w:t xml:space="preserve">reported the number of individual eggs or larvae </w:t>
      </w:r>
      <w:del w:id="700" w:author="Josh Madin" w:date="2016-03-24T13:21:00Z">
        <w:r w:rsidR="007B347A" w:rsidRPr="00CC30E1" w:rsidDel="00862ED7">
          <w:rPr>
            <w:lang w:val="en-AU"/>
          </w:rPr>
          <w:delText xml:space="preserve">used </w:delText>
        </w:r>
      </w:del>
      <w:r w:rsidR="007B347A" w:rsidRPr="00CC30E1">
        <w:rPr>
          <w:lang w:val="en-AU"/>
        </w:rPr>
        <w:t>in experiments</w:t>
      </w:r>
      <w:ins w:id="701" w:author="Josh Madin" w:date="2016-03-18T15:24:00Z">
        <w:r w:rsidR="00662A10">
          <w:rPr>
            <w:lang w:val="en-AU"/>
          </w:rPr>
          <w:t xml:space="preserve">, </w:t>
        </w:r>
      </w:ins>
      <w:ins w:id="702" w:author="Josh Madin" w:date="2016-03-24T13:21:00Z">
        <w:r w:rsidR="00862ED7">
          <w:rPr>
            <w:lang w:val="en-AU"/>
          </w:rPr>
          <w:t xml:space="preserve">so that </w:t>
        </w:r>
      </w:ins>
      <w:ins w:id="703" w:author="Josh Madin" w:date="2016-03-18T15:24:00Z">
        <w:r w:rsidR="00662A10">
          <w:rPr>
            <w:lang w:val="en-AU"/>
          </w:rPr>
          <w:t xml:space="preserve">we </w:t>
        </w:r>
      </w:ins>
      <w:del w:id="704" w:author="Josh Madin" w:date="2016-03-18T15:25:00Z">
        <w:r w:rsidR="007B347A" w:rsidRPr="00CC30E1" w:rsidDel="00662A10">
          <w:rPr>
            <w:lang w:val="en-AU"/>
          </w:rPr>
          <w:delText xml:space="preserve"> </w:delText>
        </w:r>
        <w:r w:rsidR="00B64F83" w:rsidRPr="00CC30E1" w:rsidDel="00662A10">
          <w:rPr>
            <w:lang w:val="en-AU"/>
          </w:rPr>
          <w:delText xml:space="preserve">and these values were converted </w:delText>
        </w:r>
      </w:del>
      <w:ins w:id="705" w:author="Josh Madin" w:date="2016-03-18T15:25:00Z">
        <w:r w:rsidR="00662A10">
          <w:rPr>
            <w:lang w:val="en-AU"/>
          </w:rPr>
          <w:t xml:space="preserve">were able to convert </w:t>
        </w:r>
      </w:ins>
      <w:ins w:id="706" w:author="Josh Madin" w:date="2016-03-24T13:21:00Z">
        <w:r w:rsidR="00862ED7">
          <w:rPr>
            <w:lang w:val="en-AU"/>
          </w:rPr>
          <w:t xml:space="preserve">the published </w:t>
        </w:r>
      </w:ins>
      <w:del w:id="707" w:author="Josh Madin" w:date="2016-03-18T15:25:00Z">
        <w:r w:rsidR="00B64F83" w:rsidRPr="00CC30E1" w:rsidDel="00662A10">
          <w:rPr>
            <w:lang w:val="en-AU"/>
          </w:rPr>
          <w:delText xml:space="preserve">from </w:delText>
        </w:r>
      </w:del>
      <w:r w:rsidR="00B64F83" w:rsidRPr="00CC30E1">
        <w:rPr>
          <w:lang w:val="en-AU"/>
        </w:rPr>
        <w:t xml:space="preserve">proportions into </w:t>
      </w:r>
      <w:del w:id="708" w:author="Josh Madin" w:date="2016-03-24T13:21:00Z">
        <w:r w:rsidR="00B64F83" w:rsidRPr="00CC30E1" w:rsidDel="00862ED7">
          <w:rPr>
            <w:lang w:val="en-AU"/>
          </w:rPr>
          <w:delText xml:space="preserve">the </w:delText>
        </w:r>
      </w:del>
      <w:r w:rsidR="00B64F83" w:rsidRPr="00CC30E1">
        <w:rPr>
          <w:lang w:val="en-AU"/>
        </w:rPr>
        <w:t>number</w:t>
      </w:r>
      <w:ins w:id="709" w:author="Josh Madin" w:date="2016-03-24T13:21:00Z">
        <w:r w:rsidR="00862ED7">
          <w:rPr>
            <w:lang w:val="en-AU"/>
          </w:rPr>
          <w:t>s</w:t>
        </w:r>
      </w:ins>
      <w:r w:rsidR="00B64F83" w:rsidRPr="00CC30E1">
        <w:rPr>
          <w:lang w:val="en-AU"/>
        </w:rPr>
        <w:t xml:space="preserve"> of success</w:t>
      </w:r>
      <w:r w:rsidR="00411F7B" w:rsidRPr="00CC30E1">
        <w:rPr>
          <w:lang w:val="en-AU"/>
        </w:rPr>
        <w:t>es</w:t>
      </w:r>
      <w:r w:rsidR="00B64F83" w:rsidRPr="00CC30E1">
        <w:rPr>
          <w:lang w:val="en-AU"/>
        </w:rPr>
        <w:t xml:space="preserve"> and failures. </w:t>
      </w:r>
      <w:r w:rsidR="00054F13" w:rsidRPr="00CC30E1">
        <w:rPr>
          <w:lang w:val="en-AU"/>
        </w:rPr>
        <w:t xml:space="preserve">Because </w:t>
      </w:r>
      <w:r w:rsidR="00327F40" w:rsidRPr="00CC30E1">
        <w:rPr>
          <w:lang w:val="en-AU"/>
        </w:rPr>
        <w:t>each experiment</w:t>
      </w:r>
      <w:r w:rsidR="007B347A" w:rsidRPr="00CC30E1">
        <w:rPr>
          <w:lang w:val="en-AU"/>
        </w:rPr>
        <w:t xml:space="preserve"> tended to manipulate one factor at a time</w:t>
      </w:r>
      <w:r w:rsidR="00054F13" w:rsidRPr="00CC30E1">
        <w:rPr>
          <w:lang w:val="en-AU"/>
        </w:rPr>
        <w:t>,</w:t>
      </w:r>
      <w:r w:rsidR="007B347A" w:rsidRPr="00CC30E1">
        <w:rPr>
          <w:lang w:val="en-AU"/>
        </w:rPr>
        <w:t xml:space="preserve"> levels of collinearity </w:t>
      </w:r>
      <w:r w:rsidR="00054F13" w:rsidRPr="00CC30E1">
        <w:rPr>
          <w:lang w:val="en-AU"/>
        </w:rPr>
        <w:t>were low</w:t>
      </w:r>
      <w:ins w:id="710" w:author="Josh Madin" w:date="2016-03-24T13:22:00Z">
        <w:r w:rsidR="00862ED7">
          <w:rPr>
            <w:lang w:val="en-AU"/>
          </w:rPr>
          <w:t xml:space="preserve"> or unquantifiable</w:t>
        </w:r>
      </w:ins>
      <w:r w:rsidR="007B347A" w:rsidRPr="00CC30E1">
        <w:rPr>
          <w:lang w:val="en-AU"/>
        </w:rPr>
        <w:t>.</w:t>
      </w:r>
      <w:r w:rsidR="00327F40" w:rsidRPr="00CC30E1">
        <w:rPr>
          <w:lang w:val="en-AU"/>
        </w:rPr>
        <w:t xml:space="preserve"> Fertilisation and larval survivorship </w:t>
      </w:r>
      <w:r w:rsidR="00B21654" w:rsidRPr="00CC30E1">
        <w:rPr>
          <w:lang w:val="en-AU"/>
        </w:rPr>
        <w:t>were analysed separately using generalised linear mixed-effects model</w:t>
      </w:r>
      <w:r w:rsidR="00960662" w:rsidRPr="00CC30E1">
        <w:rPr>
          <w:lang w:val="en-AU"/>
        </w:rPr>
        <w:t>s</w:t>
      </w:r>
      <w:r w:rsidR="00B21654" w:rsidRPr="00CC30E1">
        <w:rPr>
          <w:lang w:val="en-AU"/>
        </w:rPr>
        <w:t xml:space="preserve"> (GLMM)</w:t>
      </w:r>
      <w:r w:rsidR="00845A91" w:rsidRPr="00CC30E1">
        <w:rPr>
          <w:lang w:val="en-AU"/>
        </w:rPr>
        <w:t xml:space="preserve"> </w:t>
      </w:r>
      <w:r w:rsidR="00723C5F" w:rsidRPr="00CC30E1">
        <w:rPr>
          <w:lang w:val="en-AU"/>
        </w:rPr>
        <w:t xml:space="preserve">with </w:t>
      </w:r>
      <w:r w:rsidR="00B21654" w:rsidRPr="00CC30E1">
        <w:rPr>
          <w:lang w:val="en-AU"/>
        </w:rPr>
        <w:t xml:space="preserve">a binomial response and a logit link function </w:t>
      </w:r>
      <w:r w:rsidR="006B2A4C" w:rsidRPr="00BF6499">
        <w:rPr>
          <w:lang w:val="en-AU"/>
        </w:rPr>
        <w:fldChar w:fldCharType="begin"/>
      </w:r>
      <w:r w:rsidR="00826BA0" w:rsidRPr="00CC30E1">
        <w:rPr>
          <w:lang w:val="en-AU"/>
        </w:rPr>
        <w:instrText xml:space="preserve"> ADDIN EN.CITE &lt;EndNote&gt;&lt;Cite&gt;&lt;Author&gt;Zuur&lt;/Author&gt;&lt;Year&gt;2009&lt;/Year&gt;&lt;RecNum&gt;62&lt;/RecNum&gt;&lt;DisplayText&gt;(Zuur et al. 2009)&lt;/DisplayText&gt;&lt;record&gt;&lt;rec-number&gt;62&lt;/rec-number&gt;&lt;foreign-keys&gt;&lt;key app="EN" db-id="9zsaz59z9pv50vefd24xzs5rdpstsrsesvrw" timestamp="1411965595"&gt;62&lt;/key&gt;&lt;/foreign-keys&gt;&lt;ref-type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R&lt;/title&gt;&lt;/titles&gt;&lt;dates&gt;&lt;year&gt;2009&lt;/year&gt;&lt;/dates&gt;&lt;publisher&gt;Springer&lt;/publisher&gt;&lt;isbn&gt;0387874585&lt;/isbn&gt;&lt;urls&gt;&lt;/urls&gt;&lt;/record&gt;&lt;/Cite&gt;&lt;/EndNote&gt;</w:instrText>
      </w:r>
      <w:r w:rsidR="006B2A4C" w:rsidRPr="00BF6499">
        <w:rPr>
          <w:lang w:val="en-AU"/>
        </w:rPr>
        <w:fldChar w:fldCharType="separate"/>
      </w:r>
      <w:r w:rsidR="00826BA0" w:rsidRPr="00CC30E1">
        <w:rPr>
          <w:lang w:val="en-AU"/>
        </w:rPr>
        <w:t>(</w:t>
      </w:r>
      <w:r w:rsidR="00E71073" w:rsidRPr="00BF6499">
        <w:rPr>
          <w:lang w:val="en-AU"/>
        </w:rPr>
        <w:fldChar w:fldCharType="begin"/>
      </w:r>
      <w:r w:rsidR="00E71073" w:rsidRPr="00CC30E1">
        <w:rPr>
          <w:lang w:val="en-AU"/>
          <w:rPrChange w:id="711" w:author="Rachael Maree Woods" w:date="2016-03-16T14:26:00Z">
            <w:rPr/>
          </w:rPrChange>
        </w:rPr>
        <w:instrText xml:space="preserve"> HYPERLINK \l "_ENREF_69" \o "Zuur, 2009 #62" </w:instrText>
      </w:r>
      <w:r w:rsidR="00E71073" w:rsidRPr="00BF6499">
        <w:rPr>
          <w:lang w:val="en-AU"/>
        </w:rPr>
        <w:fldChar w:fldCharType="separate"/>
      </w:r>
      <w:r w:rsidR="00196F2F" w:rsidRPr="00CC30E1">
        <w:rPr>
          <w:lang w:val="en-AU"/>
        </w:rPr>
        <w:t>Zuur et al. 2009</w:t>
      </w:r>
      <w:r w:rsidR="00E71073" w:rsidRPr="00BF6499">
        <w:rPr>
          <w:lang w:val="en-AU"/>
        </w:rPr>
        <w:fldChar w:fldCharType="end"/>
      </w:r>
      <w:r w:rsidR="00826BA0" w:rsidRPr="00CC30E1">
        <w:rPr>
          <w:lang w:val="en-AU"/>
        </w:rPr>
        <w:t>)</w:t>
      </w:r>
      <w:r w:rsidR="006B2A4C" w:rsidRPr="00BF6499">
        <w:rPr>
          <w:lang w:val="en-AU"/>
        </w:rPr>
        <w:fldChar w:fldCharType="end"/>
      </w:r>
      <w:r w:rsidR="00826BA0" w:rsidRPr="00CC30E1">
        <w:rPr>
          <w:lang w:val="en-AU"/>
        </w:rPr>
        <w:t xml:space="preserve"> </w:t>
      </w:r>
      <w:r w:rsidR="00B21654" w:rsidRPr="00CC30E1">
        <w:rPr>
          <w:lang w:val="en-AU"/>
        </w:rPr>
        <w:t xml:space="preserve">to determine the </w:t>
      </w:r>
      <w:r w:rsidR="00723C5F" w:rsidRPr="00CC30E1">
        <w:rPr>
          <w:lang w:val="en-AU"/>
        </w:rPr>
        <w:lastRenderedPageBreak/>
        <w:t xml:space="preserve">relative </w:t>
      </w:r>
      <w:r w:rsidR="00B21654" w:rsidRPr="00CC30E1">
        <w:rPr>
          <w:lang w:val="en-AU"/>
        </w:rPr>
        <w:t xml:space="preserve">effect of each seawater property on fertilisation </w:t>
      </w:r>
      <w:r w:rsidR="00156235" w:rsidRPr="00CC30E1">
        <w:rPr>
          <w:lang w:val="en-AU"/>
        </w:rPr>
        <w:t xml:space="preserve">and </w:t>
      </w:r>
      <w:r w:rsidR="00A42A67" w:rsidRPr="00CC30E1">
        <w:rPr>
          <w:lang w:val="en-AU"/>
        </w:rPr>
        <w:t xml:space="preserve">larval </w:t>
      </w:r>
      <w:r w:rsidR="00156235" w:rsidRPr="00CC30E1">
        <w:rPr>
          <w:lang w:val="en-AU"/>
        </w:rPr>
        <w:t xml:space="preserve">survivorship probability. </w:t>
      </w:r>
      <w:ins w:id="712" w:author="Rachael Maree Woods" w:date="2016-02-26T09:16:00Z">
        <w:r w:rsidR="006C3F6E" w:rsidRPr="00CC30E1">
          <w:rPr>
            <w:lang w:val="en-AU"/>
          </w:rPr>
          <w:t xml:space="preserve">Prior to analysis each </w:t>
        </w:r>
      </w:ins>
      <w:ins w:id="713" w:author="Rachael Maree Woods" w:date="2016-02-26T09:17:00Z">
        <w:r w:rsidR="006C3F6E" w:rsidRPr="00CC30E1">
          <w:rPr>
            <w:lang w:val="en-AU"/>
          </w:rPr>
          <w:t>factor was checked for normality</w:t>
        </w:r>
      </w:ins>
      <w:ins w:id="714" w:author="Rachael Maree Woods" w:date="2016-03-16T10:18:00Z">
        <w:r w:rsidR="009354A9" w:rsidRPr="00CC30E1">
          <w:rPr>
            <w:lang w:val="en-AU"/>
          </w:rPr>
          <w:t xml:space="preserve"> (</w:t>
        </w:r>
      </w:ins>
      <w:del w:id="715" w:author="Rachael Maree Woods" w:date="2016-03-29T20:15:00Z">
        <w:r w:rsidR="008C0194" w:rsidDel="008C0194">
          <w:rPr>
            <w:lang w:val="en-AU"/>
          </w:rPr>
          <w:delText>Fig</w:delText>
        </w:r>
      </w:del>
      <w:ins w:id="716" w:author="Rachael Maree Woods" w:date="2016-03-29T20:15:00Z">
        <w:r w:rsidR="008C0194">
          <w:rPr>
            <w:lang w:val="en-AU"/>
          </w:rPr>
          <w:t>Fig</w:t>
        </w:r>
        <w:r w:rsidR="008C0194" w:rsidRPr="00CC30E1">
          <w:rPr>
            <w:lang w:val="en-AU"/>
          </w:rPr>
          <w:t xml:space="preserve"> </w:t>
        </w:r>
      </w:ins>
      <w:ins w:id="717" w:author="Rachael Maree Woods" w:date="2016-03-16T10:18:00Z">
        <w:r w:rsidR="009354A9" w:rsidRPr="00CC30E1">
          <w:rPr>
            <w:lang w:val="en-AU"/>
          </w:rPr>
          <w:t xml:space="preserve">S1 and S2). </w:t>
        </w:r>
      </w:ins>
      <w:ins w:id="718" w:author="Rachael Maree Woods" w:date="2016-03-25T09:22:00Z">
        <w:r w:rsidR="008A38D4">
          <w:rPr>
            <w:lang w:val="en-AU"/>
          </w:rPr>
          <w:t>To reduce the final number of fixed effects in the GLMMs, we first ran single factor models and removed highly non-significant factors and factors with too few replicates</w:t>
        </w:r>
      </w:ins>
      <w:ins w:id="719" w:author="Rachael Maree Woods" w:date="2016-03-25T09:23:00Z">
        <w:r w:rsidR="008A38D4">
          <w:rPr>
            <w:lang w:val="en-AU"/>
          </w:rPr>
          <w:t>.</w:t>
        </w:r>
      </w:ins>
      <w:ins w:id="720" w:author="Rachael Maree Woods" w:date="2016-03-25T09:22:00Z">
        <w:r w:rsidR="008A38D4">
          <w:rPr>
            <w:lang w:val="en-AU"/>
          </w:rPr>
          <w:t xml:space="preserve"> </w:t>
        </w:r>
      </w:ins>
      <w:ins w:id="721" w:author="Josh Madin" w:date="2016-03-18T15:27:00Z">
        <w:del w:id="722" w:author="Rachael Maree Woods" w:date="2016-03-25T09:23:00Z">
          <w:r w:rsidR="00CE5A1C" w:rsidDel="008A38D4">
            <w:rPr>
              <w:lang w:val="en-AU"/>
            </w:rPr>
            <w:delText>To reduce the final number of fixed effects in the GLMMs</w:delText>
          </w:r>
        </w:del>
      </w:ins>
      <w:ins w:id="723" w:author="Josh Madin" w:date="2016-03-18T15:26:00Z">
        <w:del w:id="724" w:author="Rachael Maree Woods" w:date="2016-03-25T09:23:00Z">
          <w:r w:rsidR="00A2790F" w:rsidDel="008A38D4">
            <w:rPr>
              <w:lang w:val="en-AU"/>
            </w:rPr>
            <w:delText>,</w:delText>
          </w:r>
        </w:del>
      </w:ins>
      <w:ins w:id="725" w:author="Josh Madin" w:date="2016-03-18T15:27:00Z">
        <w:del w:id="726" w:author="Rachael Maree Woods" w:date="2016-03-25T09:23:00Z">
          <w:r w:rsidR="00CE5A1C" w:rsidDel="008A38D4">
            <w:rPr>
              <w:lang w:val="en-AU"/>
            </w:rPr>
            <w:delText xml:space="preserve">we first ran single factor </w:delText>
          </w:r>
        </w:del>
      </w:ins>
      <w:ins w:id="727" w:author="Josh Madin" w:date="2016-03-18T15:28:00Z">
        <w:del w:id="728" w:author="Rachael Maree Woods" w:date="2016-03-25T09:23:00Z">
          <w:r w:rsidR="00CE5A1C" w:rsidDel="008A38D4">
            <w:rPr>
              <w:lang w:val="en-AU"/>
            </w:rPr>
            <w:delText>and removed highly non-significant factors and factors with too few replicates</w:delText>
          </w:r>
        </w:del>
      </w:ins>
      <w:del w:id="729" w:author="Rachael Maree Woods" w:date="2016-02-26T09:29:00Z">
        <w:r w:rsidR="00B21654" w:rsidRPr="00CC30E1" w:rsidDel="001353FD">
          <w:rPr>
            <w:lang w:val="en-AU"/>
          </w:rPr>
          <w:delText>There were not enough combinations of species and treatments to include species as a predictor variable</w:delText>
        </w:r>
        <w:r w:rsidR="00970587" w:rsidRPr="00CC30E1" w:rsidDel="001353FD">
          <w:rPr>
            <w:lang w:val="en-AU"/>
          </w:rPr>
          <w:delText xml:space="preserve"> (</w:delText>
        </w:r>
        <w:r w:rsidR="00EA7609" w:rsidRPr="00CC30E1" w:rsidDel="001353FD">
          <w:rPr>
            <w:lang w:val="en-AU"/>
          </w:rPr>
          <w:delText xml:space="preserve">i.e., some of the </w:delText>
        </w:r>
        <w:r w:rsidR="00A92A15" w:rsidRPr="00CC30E1" w:rsidDel="001353FD">
          <w:rPr>
            <w:lang w:val="en-AU"/>
          </w:rPr>
          <w:delText>14</w:delText>
        </w:r>
        <w:r w:rsidR="00970587" w:rsidRPr="00CC30E1" w:rsidDel="001353FD">
          <w:rPr>
            <w:lang w:val="en-AU"/>
          </w:rPr>
          <w:delText xml:space="preserve"> species </w:delText>
        </w:r>
        <w:r w:rsidR="00EA7609" w:rsidRPr="00CC30E1" w:rsidDel="001353FD">
          <w:rPr>
            <w:lang w:val="en-AU"/>
          </w:rPr>
          <w:delText>were not tested for some seawater properties</w:delText>
        </w:r>
        <w:r w:rsidR="00970587" w:rsidRPr="00CC30E1" w:rsidDel="001353FD">
          <w:rPr>
            <w:lang w:val="en-AU"/>
          </w:rPr>
          <w:delText>, Table S1)</w:delText>
        </w:r>
        <w:r w:rsidR="00B21654" w:rsidRPr="00CC30E1" w:rsidDel="001353FD">
          <w:rPr>
            <w:lang w:val="en-AU"/>
          </w:rPr>
          <w:delText xml:space="preserve">. </w:delText>
        </w:r>
      </w:del>
      <w:r w:rsidR="00F27A34" w:rsidRPr="00CC30E1">
        <w:rPr>
          <w:lang w:val="en-AU"/>
        </w:rPr>
        <w:t xml:space="preserve">Because </w:t>
      </w:r>
      <w:ins w:id="730" w:author="Rachael Maree Woods" w:date="2016-03-25T09:24:00Z">
        <w:r w:rsidR="00FE5429">
          <w:rPr>
            <w:lang w:val="en-AU"/>
          </w:rPr>
          <w:t xml:space="preserve">studies </w:t>
        </w:r>
      </w:ins>
      <w:ins w:id="731" w:author="Rachael Maree Woods" w:date="2016-03-25T09:23:00Z">
        <w:r w:rsidR="00FE5429">
          <w:rPr>
            <w:lang w:val="en-AU"/>
          </w:rPr>
          <w:t>experimental condit</w:t>
        </w:r>
        <w:r w:rsidR="006E1872">
          <w:rPr>
            <w:lang w:val="en-AU"/>
          </w:rPr>
          <w:t>ions and focal species differe</w:t>
        </w:r>
      </w:ins>
      <w:ins w:id="732" w:author="Rachael Maree Woods" w:date="2016-03-25T09:47:00Z">
        <w:r w:rsidR="006E1872">
          <w:rPr>
            <w:lang w:val="en-AU"/>
          </w:rPr>
          <w:t>d</w:t>
        </w:r>
      </w:ins>
      <w:ins w:id="733" w:author="Rachael Maree Woods" w:date="2016-03-25T09:23:00Z">
        <w:r w:rsidR="00FE5429">
          <w:rPr>
            <w:lang w:val="en-AU"/>
          </w:rPr>
          <w:t xml:space="preserve"> among studies</w:t>
        </w:r>
      </w:ins>
      <w:ins w:id="734" w:author="Josh Madin" w:date="2016-03-18T15:32:00Z">
        <w:del w:id="735" w:author="Rachael Maree Woods" w:date="2016-03-25T09:24:00Z">
          <w:r w:rsidR="002E79E4" w:rsidDel="00FE5429">
            <w:rPr>
              <w:lang w:val="en-AU"/>
            </w:rPr>
            <w:delText xml:space="preserve">experimental conditions and </w:delText>
          </w:r>
        </w:del>
      </w:ins>
      <w:ins w:id="736" w:author="Josh Madin" w:date="2016-03-24T13:23:00Z">
        <w:del w:id="737" w:author="Rachael Maree Woods" w:date="2016-03-25T09:24:00Z">
          <w:r w:rsidR="00862ED7" w:rsidDel="00FE5429">
            <w:rPr>
              <w:lang w:val="en-AU"/>
            </w:rPr>
            <w:delText xml:space="preserve">focal </w:delText>
          </w:r>
        </w:del>
      </w:ins>
      <w:ins w:id="738" w:author="Josh Madin" w:date="2016-03-18T15:32:00Z">
        <w:del w:id="739" w:author="Rachael Maree Woods" w:date="2016-03-25T09:24:00Z">
          <w:r w:rsidR="002E79E4" w:rsidDel="00FE5429">
            <w:rPr>
              <w:lang w:val="en-AU"/>
            </w:rPr>
            <w:delText>species differed among studies</w:delText>
          </w:r>
        </w:del>
      </w:ins>
      <w:del w:id="740" w:author="Rachael Maree Woods" w:date="2016-03-25T09:24:00Z">
        <w:r w:rsidR="00F27A34" w:rsidRPr="00CC30E1" w:rsidDel="00FE5429">
          <w:rPr>
            <w:lang w:val="en-AU"/>
          </w:rPr>
          <w:delText>focused on single species</w:delText>
        </w:r>
      </w:del>
      <w:r w:rsidR="00F27A34" w:rsidRPr="00CC30E1">
        <w:rPr>
          <w:lang w:val="en-AU"/>
        </w:rPr>
        <w:t>, we</w:t>
      </w:r>
      <w:r w:rsidR="00B21654" w:rsidRPr="00CC30E1">
        <w:rPr>
          <w:lang w:val="en-AU"/>
        </w:rPr>
        <w:t xml:space="preserve"> included </w:t>
      </w:r>
      <w:r w:rsidR="00F27A34" w:rsidRPr="00CC30E1">
        <w:rPr>
          <w:lang w:val="en-AU"/>
        </w:rPr>
        <w:t xml:space="preserve">study </w:t>
      </w:r>
      <w:r w:rsidR="00B21654" w:rsidRPr="00CC30E1">
        <w:rPr>
          <w:lang w:val="en-AU"/>
        </w:rPr>
        <w:t xml:space="preserve">as a random </w:t>
      </w:r>
      <w:ins w:id="741" w:author="Rachael Maree Woods" w:date="2016-03-25T09:25:00Z">
        <w:r w:rsidR="00FE5429">
          <w:rPr>
            <w:lang w:val="en-AU"/>
          </w:rPr>
          <w:t>effect</w:t>
        </w:r>
      </w:ins>
      <w:del w:id="742" w:author="Josh Madin" w:date="2016-03-18T15:32:00Z">
        <w:r w:rsidR="00B21654" w:rsidRPr="00CC30E1" w:rsidDel="002E79E4">
          <w:rPr>
            <w:lang w:val="en-AU"/>
          </w:rPr>
          <w:delText xml:space="preserve">variable account for </w:delText>
        </w:r>
        <w:r w:rsidR="00970587" w:rsidRPr="00CC30E1" w:rsidDel="002E79E4">
          <w:rPr>
            <w:lang w:val="en-AU"/>
          </w:rPr>
          <w:delText>variation</w:delText>
        </w:r>
        <w:r w:rsidR="00B21654" w:rsidRPr="00CC30E1" w:rsidDel="002E79E4">
          <w:rPr>
            <w:lang w:val="en-AU"/>
          </w:rPr>
          <w:delText xml:space="preserve"> that occurred </w:delText>
        </w:r>
        <w:r w:rsidR="00970587" w:rsidRPr="00CC30E1" w:rsidDel="002E79E4">
          <w:rPr>
            <w:lang w:val="en-AU"/>
          </w:rPr>
          <w:delText xml:space="preserve">among </w:delText>
        </w:r>
        <w:r w:rsidR="00B21654" w:rsidRPr="00CC30E1" w:rsidDel="002E79E4">
          <w:rPr>
            <w:lang w:val="en-AU"/>
          </w:rPr>
          <w:delText xml:space="preserve">experiments, which </w:delText>
        </w:r>
        <w:r w:rsidR="00751B2A" w:rsidRPr="00CC30E1" w:rsidDel="002E79E4">
          <w:rPr>
            <w:lang w:val="en-AU"/>
          </w:rPr>
          <w:delText xml:space="preserve">also </w:delText>
        </w:r>
        <w:r w:rsidR="00E12F4A" w:rsidRPr="00CC30E1" w:rsidDel="002E79E4">
          <w:rPr>
            <w:lang w:val="en-AU"/>
          </w:rPr>
          <w:delText xml:space="preserve">captured </w:delText>
        </w:r>
        <w:r w:rsidR="00B21654" w:rsidRPr="00CC30E1" w:rsidDel="002E79E4">
          <w:rPr>
            <w:lang w:val="en-AU"/>
          </w:rPr>
          <w:delText>the effect of species</w:delText>
        </w:r>
      </w:del>
      <w:r w:rsidR="00B21654" w:rsidRPr="00CC30E1">
        <w:rPr>
          <w:lang w:val="en-AU"/>
        </w:rPr>
        <w:t xml:space="preserve">. </w:t>
      </w:r>
      <w:r w:rsidR="00AA1580" w:rsidRPr="00CC30E1">
        <w:rPr>
          <w:lang w:val="en-AU"/>
        </w:rPr>
        <w:t>H</w:t>
      </w:r>
      <w:r w:rsidR="00343B88" w:rsidRPr="00CC30E1">
        <w:rPr>
          <w:lang w:val="en-AU"/>
        </w:rPr>
        <w:t xml:space="preserve">ump-shape relationships </w:t>
      </w:r>
      <w:r w:rsidR="00AA1580" w:rsidRPr="00CC30E1">
        <w:rPr>
          <w:lang w:val="en-AU"/>
        </w:rPr>
        <w:t xml:space="preserve">were expected </w:t>
      </w:r>
      <w:r w:rsidR="00343B88" w:rsidRPr="00CC30E1">
        <w:rPr>
          <w:lang w:val="en-AU"/>
        </w:rPr>
        <w:t>for temperature</w:t>
      </w:r>
      <w:r w:rsidR="00B21654" w:rsidRPr="00CC30E1">
        <w:rPr>
          <w:lang w:val="en-AU"/>
        </w:rPr>
        <w:t>, salinity and pH</w:t>
      </w:r>
      <w:r w:rsidR="00AA1580" w:rsidRPr="00CC30E1">
        <w:rPr>
          <w:lang w:val="en-AU"/>
        </w:rPr>
        <w:t>.</w:t>
      </w:r>
      <w:r w:rsidR="00343B88" w:rsidRPr="00CC30E1">
        <w:rPr>
          <w:lang w:val="en-AU"/>
        </w:rPr>
        <w:t xml:space="preserve"> </w:t>
      </w:r>
      <w:r w:rsidR="00AA1580" w:rsidRPr="00CC30E1">
        <w:rPr>
          <w:lang w:val="en-AU"/>
        </w:rPr>
        <w:t>Therefore, both</w:t>
      </w:r>
      <w:r w:rsidR="00B21654" w:rsidRPr="00CC30E1">
        <w:rPr>
          <w:lang w:val="en-AU"/>
        </w:rPr>
        <w:t xml:space="preserve"> linear</w:t>
      </w:r>
      <w:ins w:id="743" w:author="Josh Madin" w:date="2016-03-18T15:33:00Z">
        <w:r w:rsidR="002E79E4">
          <w:rPr>
            <w:lang w:val="en-AU"/>
          </w:rPr>
          <w:t xml:space="preserve"> </w:t>
        </w:r>
      </w:ins>
      <w:ins w:id="744" w:author="Rachael Maree Woods" w:date="2016-03-25T09:25:00Z">
        <w:r w:rsidR="00FE5429">
          <w:rPr>
            <w:lang w:val="en-AU"/>
          </w:rPr>
          <w:t xml:space="preserve">and quadratic effects </w:t>
        </w:r>
      </w:ins>
      <w:r w:rsidR="00AA1580" w:rsidRPr="00CC30E1">
        <w:rPr>
          <w:lang w:val="en-AU"/>
        </w:rPr>
        <w:t>were included</w:t>
      </w:r>
      <w:r w:rsidR="00343B88" w:rsidRPr="00CC30E1">
        <w:rPr>
          <w:lang w:val="en-AU"/>
        </w:rPr>
        <w:t xml:space="preserve"> for these factors</w:t>
      </w:r>
      <w:r w:rsidR="00B21654" w:rsidRPr="00CC30E1">
        <w:rPr>
          <w:lang w:val="en-AU"/>
        </w:rPr>
        <w:t xml:space="preserve">.  </w:t>
      </w:r>
      <w:r w:rsidR="00AA1580" w:rsidRPr="00CC30E1">
        <w:rPr>
          <w:lang w:val="en-AU"/>
        </w:rPr>
        <w:t>A</w:t>
      </w:r>
      <w:r w:rsidR="00B21654" w:rsidRPr="00CC30E1">
        <w:rPr>
          <w:lang w:val="en-AU"/>
        </w:rPr>
        <w:t xml:space="preserve"> drop-analysis was conducted to remove </w:t>
      </w:r>
      <w:r w:rsidR="00156235" w:rsidRPr="00CC30E1">
        <w:rPr>
          <w:lang w:val="en-AU"/>
        </w:rPr>
        <w:t xml:space="preserve">non-significant terms </w:t>
      </w:r>
      <w:r w:rsidR="00B21654" w:rsidRPr="00CC30E1">
        <w:rPr>
          <w:lang w:val="en-AU"/>
        </w:rPr>
        <w:t xml:space="preserve">using the </w:t>
      </w:r>
      <w:r w:rsidR="00343B88" w:rsidRPr="00CC30E1">
        <w:rPr>
          <w:lang w:val="en-AU"/>
        </w:rPr>
        <w:t>‘</w:t>
      </w:r>
      <w:r w:rsidR="00B21654" w:rsidRPr="00CC30E1">
        <w:rPr>
          <w:lang w:val="en-AU"/>
        </w:rPr>
        <w:t>drop1</w:t>
      </w:r>
      <w:r w:rsidR="00343B88" w:rsidRPr="00CC30E1">
        <w:rPr>
          <w:lang w:val="en-AU"/>
        </w:rPr>
        <w:t>’</w:t>
      </w:r>
      <w:r w:rsidR="00B21654" w:rsidRPr="00CC30E1">
        <w:rPr>
          <w:lang w:val="en-AU"/>
        </w:rPr>
        <w:t xml:space="preserve"> function in the statistical software </w:t>
      </w:r>
      <w:r w:rsidR="009606BD" w:rsidRPr="00CC30E1">
        <w:rPr>
          <w:lang w:val="en-AU"/>
        </w:rPr>
        <w:t>package ‘</w:t>
      </w:r>
      <w:r w:rsidR="00B21654" w:rsidRPr="00CC30E1">
        <w:rPr>
          <w:lang w:val="en-AU"/>
        </w:rPr>
        <w:t>R</w:t>
      </w:r>
      <w:r w:rsidR="009606BD" w:rsidRPr="00CC30E1">
        <w:rPr>
          <w:lang w:val="en-AU"/>
        </w:rPr>
        <w:t>’</w:t>
      </w:r>
      <w:r w:rsidR="00B21654" w:rsidRPr="00CC30E1">
        <w:rPr>
          <w:lang w:val="en-AU"/>
        </w:rPr>
        <w:t xml:space="preserve"> (R Development Core Team 2012</w:t>
      </w:r>
      <w:r w:rsidR="00156235" w:rsidRPr="00CC30E1">
        <w:rPr>
          <w:lang w:val="en-AU"/>
        </w:rPr>
        <w:t>)</w:t>
      </w:r>
      <w:r w:rsidR="00B21654" w:rsidRPr="00CC30E1">
        <w:rPr>
          <w:lang w:val="en-AU"/>
        </w:rPr>
        <w:t>. GLMMs were conducted using the ‘glmer’ function in the package ‘lme4’</w:t>
      </w:r>
      <w:ins w:id="745" w:author="Rachael Maree Woods" w:date="2016-02-26T09:35:00Z">
        <w:r w:rsidR="001353FD" w:rsidRPr="00CC30E1">
          <w:rPr>
            <w:lang w:val="en-AU"/>
          </w:rPr>
          <w:t xml:space="preserve"> with the model optimiser ‘bobyqa’</w:t>
        </w:r>
      </w:ins>
      <w:ins w:id="746" w:author="Rachael Maree Woods" w:date="2016-02-26T09:36:00Z">
        <w:r w:rsidR="001353FD" w:rsidRPr="00CC30E1">
          <w:rPr>
            <w:lang w:val="en-AU"/>
          </w:rPr>
          <w:t xml:space="preserve"> </w:t>
        </w:r>
      </w:ins>
      <w:del w:id="747" w:author="Rachael Maree Woods" w:date="2016-03-25T09:26:00Z">
        <w:r w:rsidR="00B21654" w:rsidRPr="00CC30E1" w:rsidDel="00FE5429">
          <w:rPr>
            <w:lang w:val="en-AU"/>
          </w:rPr>
          <w:delText xml:space="preserve"> </w:delText>
        </w:r>
      </w:del>
      <w:r w:rsidR="006B2A4C" w:rsidRPr="00BF6499">
        <w:rPr>
          <w:lang w:val="en-AU"/>
        </w:rPr>
        <w:fldChar w:fldCharType="begin"/>
      </w:r>
      <w:r w:rsidR="00EC48FA" w:rsidRPr="00CC30E1">
        <w:rPr>
          <w:lang w:val="en-AU"/>
        </w:rPr>
        <w:instrText xml:space="preserve"> ADDIN EN.CITE &lt;EndNote&gt;&lt;Cite&gt;&lt;Author&gt;Bates&lt;/Author&gt;&lt;Year&gt;2012&lt;/Year&gt;&lt;RecNum&gt;25&lt;/RecNum&gt;&lt;DisplayText&gt;(Bates et al. 2012)&lt;/DisplayText&gt;&lt;record&gt;&lt;rec-number&gt;25&lt;/rec-number&gt;&lt;foreign-keys&gt;&lt;key app="EN" db-id="9zsaz59z9pv50vefd24xzs5rdpstsrsesvrw" timestamp="1411963647"&gt;25&lt;/key&gt;&lt;/foreign-keys&gt;&lt;ref-type name="Journal Article"&gt;17&lt;/ref-type&gt;&lt;contributors&gt;&lt;authors&gt;&lt;author&gt;Bates, Douglas&lt;/author&gt;&lt;author&gt;Maechler, Martin&lt;/author&gt;&lt;author&gt;Bolker, Ben&lt;/author&gt;&lt;/authors&gt;&lt;/contributors&gt;&lt;titles&gt;&lt;title&gt;lme4: Linear mixed-effects models using S4 classes&lt;/title&gt;&lt;/titles&gt;&lt;dates&gt;&lt;year&gt;2012&lt;/year&gt;&lt;/dates&gt;&lt;urls&gt;&lt;/urls&gt;&lt;/record&gt;&lt;/Cite&gt;&lt;/EndNote&gt;</w:instrText>
      </w:r>
      <w:r w:rsidR="006B2A4C" w:rsidRPr="00BF6499">
        <w:rPr>
          <w:lang w:val="en-AU"/>
        </w:rPr>
        <w:fldChar w:fldCharType="separate"/>
      </w:r>
      <w:r w:rsidR="00EC48FA" w:rsidRPr="00CC30E1">
        <w:rPr>
          <w:lang w:val="en-AU"/>
        </w:rPr>
        <w:t>(</w:t>
      </w:r>
      <w:r w:rsidR="00E71073" w:rsidRPr="00BF6499">
        <w:rPr>
          <w:lang w:val="en-AU"/>
        </w:rPr>
        <w:fldChar w:fldCharType="begin"/>
      </w:r>
      <w:r w:rsidR="00E71073" w:rsidRPr="00CC30E1">
        <w:rPr>
          <w:lang w:val="en-AU"/>
          <w:rPrChange w:id="748" w:author="Rachael Maree Woods" w:date="2016-03-16T14:26:00Z">
            <w:rPr/>
          </w:rPrChange>
        </w:rPr>
        <w:instrText xml:space="preserve"> HYPERLINK \l "_ENREF_7" \o "Bates, 2012 #25" </w:instrText>
      </w:r>
      <w:r w:rsidR="00E71073" w:rsidRPr="00BF6499">
        <w:rPr>
          <w:lang w:val="en-AU"/>
        </w:rPr>
        <w:fldChar w:fldCharType="separate"/>
      </w:r>
      <w:r w:rsidR="00196F2F" w:rsidRPr="00CC30E1">
        <w:rPr>
          <w:lang w:val="en-AU"/>
        </w:rPr>
        <w:t>Bates et al. 2012</w:t>
      </w:r>
      <w:r w:rsidR="00E71073" w:rsidRPr="00BF6499">
        <w:rPr>
          <w:lang w:val="en-AU"/>
        </w:rPr>
        <w:fldChar w:fldCharType="end"/>
      </w:r>
      <w:r w:rsidR="00EC48FA" w:rsidRPr="00CC30E1">
        <w:rPr>
          <w:lang w:val="en-AU"/>
        </w:rPr>
        <w:t>)</w:t>
      </w:r>
      <w:r w:rsidR="006B2A4C" w:rsidRPr="00BF6499">
        <w:rPr>
          <w:lang w:val="en-AU"/>
        </w:rPr>
        <w:fldChar w:fldCharType="end"/>
      </w:r>
      <w:r w:rsidR="00B21654" w:rsidRPr="00CC30E1">
        <w:rPr>
          <w:lang w:val="en-AU"/>
        </w:rPr>
        <w:t xml:space="preserve">. </w:t>
      </w:r>
    </w:p>
    <w:p w14:paraId="35C8FBB5" w14:textId="77777777" w:rsidR="009353A4" w:rsidRDefault="009353A4" w:rsidP="009353A4">
      <w:pPr>
        <w:spacing w:line="480" w:lineRule="auto"/>
        <w:rPr>
          <w:ins w:id="749" w:author="Josh Madin" w:date="2016-03-18T15:34:00Z"/>
          <w:lang w:val="en-AU"/>
        </w:rPr>
      </w:pPr>
    </w:p>
    <w:p w14:paraId="43A575AE" w14:textId="3CB158C1" w:rsidR="00B21654" w:rsidRPr="00CC30E1" w:rsidDel="009353A4" w:rsidRDefault="000F6BEE">
      <w:pPr>
        <w:spacing w:line="480" w:lineRule="auto"/>
        <w:rPr>
          <w:del w:id="750" w:author="Josh Madin" w:date="2016-03-18T15:34:00Z"/>
          <w:lang w:val="en-AU"/>
        </w:rPr>
      </w:pPr>
      <w:ins w:id="751" w:author="Rachael Maree Woods" w:date="2016-03-25T09:26:00Z">
        <w:r>
          <w:rPr>
            <w:lang w:val="en-AU"/>
          </w:rPr>
          <w:t xml:space="preserve">We used the final best model to predict both fertilisation success and larval </w:t>
        </w:r>
      </w:ins>
      <w:ins w:id="752" w:author="Rachael Maree Woods" w:date="2016-03-25T09:27:00Z">
        <w:r>
          <w:rPr>
            <w:lang w:val="en-AU"/>
          </w:rPr>
          <w:t>survivorship</w:t>
        </w:r>
      </w:ins>
      <w:ins w:id="753" w:author="Rachael Maree Woods" w:date="2016-03-25T09:26:00Z">
        <w:r>
          <w:rPr>
            <w:lang w:val="en-AU"/>
          </w:rPr>
          <w:t xml:space="preserve"> based </w:t>
        </w:r>
      </w:ins>
      <w:ins w:id="754" w:author="Rachael Maree Woods" w:date="2016-03-25T09:47:00Z">
        <w:r w:rsidR="006E1872">
          <w:rPr>
            <w:lang w:val="en-AU"/>
          </w:rPr>
          <w:t>on</w:t>
        </w:r>
      </w:ins>
      <w:ins w:id="755" w:author="Rachael Maree Woods" w:date="2016-03-25T09:26:00Z">
        <w:r>
          <w:rPr>
            <w:lang w:val="en-AU"/>
          </w:rPr>
          <w:t xml:space="preserve"> levels of the </w:t>
        </w:r>
      </w:ins>
      <w:ins w:id="756" w:author="Rachael Maree Woods" w:date="2016-03-25T09:27:00Z">
        <w:r>
          <w:rPr>
            <w:lang w:val="en-AU"/>
          </w:rPr>
          <w:t>environmental</w:t>
        </w:r>
      </w:ins>
      <w:ins w:id="757" w:author="Rachael Maree Woods" w:date="2016-03-25T09:26:00Z">
        <w:r>
          <w:rPr>
            <w:lang w:val="en-AU"/>
          </w:rPr>
          <w:t xml:space="preserve"> </w:t>
        </w:r>
      </w:ins>
      <w:ins w:id="758" w:author="Rachael Maree Woods" w:date="2016-03-25T09:27:00Z">
        <w:r>
          <w:rPr>
            <w:lang w:val="en-AU"/>
          </w:rPr>
          <w:t>variables</w:t>
        </w:r>
      </w:ins>
      <w:ins w:id="759" w:author="Rachael Maree Woods" w:date="2016-03-25T09:26:00Z">
        <w:r>
          <w:rPr>
            <w:lang w:val="en-AU"/>
          </w:rPr>
          <w:t xml:space="preserve"> in the three water samples</w:t>
        </w:r>
      </w:ins>
      <w:ins w:id="760" w:author="Rachael Maree Woods" w:date="2016-03-25T09:27:00Z">
        <w:r>
          <w:rPr>
            <w:lang w:val="en-AU"/>
          </w:rPr>
          <w:t>. W</w:t>
        </w:r>
        <w:r w:rsidR="00DF3169">
          <w:rPr>
            <w:lang w:val="en-AU"/>
          </w:rPr>
          <w:t>e</w:t>
        </w:r>
        <w:r>
          <w:rPr>
            <w:lang w:val="en-AU"/>
          </w:rPr>
          <w:t xml:space="preserve"> used</w:t>
        </w:r>
      </w:ins>
      <w:ins w:id="761" w:author="Rachael Maree Woods" w:date="2016-03-25T09:26:00Z">
        <w:r>
          <w:rPr>
            <w:lang w:val="en-AU"/>
          </w:rPr>
          <w:t xml:space="preserve"> </w:t>
        </w:r>
      </w:ins>
      <w:r w:rsidR="002E6FA4" w:rsidRPr="00CC30E1">
        <w:rPr>
          <w:lang w:val="en-AU"/>
        </w:rPr>
        <w:t>hierarchical partitioning of variance</w:t>
      </w:r>
      <w:r w:rsidR="00975F6A" w:rsidRPr="00CC30E1">
        <w:rPr>
          <w:lang w:val="en-AU"/>
        </w:rPr>
        <w:t xml:space="preserve"> (the function ‘hier.part’</w:t>
      </w:r>
      <w:r w:rsidR="00C37B4F" w:rsidRPr="00CC30E1">
        <w:rPr>
          <w:lang w:val="en-AU"/>
        </w:rPr>
        <w:t>)</w:t>
      </w:r>
      <w:r w:rsidR="00A80FD9" w:rsidRPr="00CC30E1">
        <w:rPr>
          <w:lang w:val="en-AU"/>
        </w:rPr>
        <w:t xml:space="preserve"> </w:t>
      </w:r>
      <w:r w:rsidR="0099663D" w:rsidRPr="00CC30E1">
        <w:rPr>
          <w:lang w:val="en-AU"/>
        </w:rPr>
        <w:t>(</w:t>
      </w:r>
      <w:r w:rsidR="00A80FD9" w:rsidRPr="00CC30E1">
        <w:rPr>
          <w:lang w:val="en-AU"/>
        </w:rPr>
        <w:t>Walsh and MacNally 2013</w:t>
      </w:r>
      <w:r w:rsidR="00C37B4F" w:rsidRPr="00CC30E1">
        <w:rPr>
          <w:lang w:val="en-AU"/>
        </w:rPr>
        <w:t>)</w:t>
      </w:r>
      <w:r w:rsidR="002E6FA4" w:rsidRPr="00CC30E1">
        <w:rPr>
          <w:lang w:val="en-AU"/>
        </w:rPr>
        <w:t xml:space="preserve"> </w:t>
      </w:r>
      <w:del w:id="762" w:author="Rachael Maree Woods" w:date="2016-03-25T09:48:00Z">
        <w:r w:rsidR="001D2A94" w:rsidRPr="00CC30E1" w:rsidDel="006E1872">
          <w:rPr>
            <w:lang w:val="en-AU"/>
          </w:rPr>
          <w:delText xml:space="preserve">was </w:delText>
        </w:r>
        <w:r w:rsidR="00975F6A" w:rsidRPr="00CC30E1" w:rsidDel="006E1872">
          <w:rPr>
            <w:lang w:val="en-AU"/>
          </w:rPr>
          <w:delText>used</w:delText>
        </w:r>
        <w:r w:rsidR="001D2A94" w:rsidRPr="00CC30E1" w:rsidDel="006E1872">
          <w:rPr>
            <w:lang w:val="en-AU"/>
          </w:rPr>
          <w:delText xml:space="preserve"> </w:delText>
        </w:r>
      </w:del>
      <w:r w:rsidR="001D2A94" w:rsidRPr="00CC30E1">
        <w:rPr>
          <w:lang w:val="en-AU"/>
        </w:rPr>
        <w:t xml:space="preserve">to determine the </w:t>
      </w:r>
      <w:r w:rsidR="00ED64AD" w:rsidRPr="00CC30E1">
        <w:rPr>
          <w:lang w:val="en-AU"/>
        </w:rPr>
        <w:t xml:space="preserve">relative </w:t>
      </w:r>
      <w:r w:rsidR="00975F6A" w:rsidRPr="00CC30E1">
        <w:rPr>
          <w:lang w:val="en-AU"/>
        </w:rPr>
        <w:t xml:space="preserve">amount of </w:t>
      </w:r>
      <w:r w:rsidR="00ED64AD" w:rsidRPr="00CC30E1">
        <w:rPr>
          <w:lang w:val="en-AU"/>
        </w:rPr>
        <w:t xml:space="preserve">variance explained by the remaining </w:t>
      </w:r>
      <w:r w:rsidR="00B21654" w:rsidRPr="00CC30E1">
        <w:rPr>
          <w:lang w:val="en-AU"/>
        </w:rPr>
        <w:t>factor</w:t>
      </w:r>
      <w:r w:rsidR="00ED64AD" w:rsidRPr="00CC30E1">
        <w:rPr>
          <w:lang w:val="en-AU"/>
        </w:rPr>
        <w:t>s</w:t>
      </w:r>
      <w:r w:rsidR="00B21654" w:rsidRPr="00CC30E1">
        <w:rPr>
          <w:lang w:val="en-AU"/>
        </w:rPr>
        <w:t xml:space="preserve"> </w:t>
      </w:r>
      <w:r w:rsidR="00975F6A" w:rsidRPr="00CC30E1">
        <w:rPr>
          <w:lang w:val="en-AU"/>
        </w:rPr>
        <w:t>for each life stage</w:t>
      </w:r>
      <w:r w:rsidR="00AE0409" w:rsidRPr="00CC30E1">
        <w:rPr>
          <w:lang w:val="en-AU"/>
        </w:rPr>
        <w:t xml:space="preserve">. </w:t>
      </w:r>
      <w:r w:rsidR="006D614A" w:rsidRPr="00CC30E1">
        <w:rPr>
          <w:lang w:val="en-AU"/>
        </w:rPr>
        <w:t xml:space="preserve"> </w:t>
      </w:r>
    </w:p>
    <w:p w14:paraId="3DA07EFC" w14:textId="6CC74AFB" w:rsidR="00BB499C" w:rsidRPr="00CC30E1" w:rsidDel="009353A4" w:rsidRDefault="00BB499C">
      <w:pPr>
        <w:spacing w:line="480" w:lineRule="auto"/>
        <w:rPr>
          <w:ins w:id="763" w:author="Rachael Maree Woods" w:date="2016-02-26T10:13:00Z"/>
          <w:del w:id="764" w:author="Josh Madin" w:date="2016-03-18T15:34:00Z"/>
          <w:lang w:val="en-AU"/>
        </w:rPr>
      </w:pPr>
    </w:p>
    <w:p w14:paraId="251F896C" w14:textId="0497626C" w:rsidR="00C44A9C" w:rsidRPr="00CC30E1" w:rsidDel="009353A4" w:rsidRDefault="00C44A9C">
      <w:pPr>
        <w:spacing w:line="480" w:lineRule="auto"/>
        <w:rPr>
          <w:ins w:id="765" w:author="Rachael Maree Woods" w:date="2016-02-26T10:13:00Z"/>
          <w:del w:id="766" w:author="Josh Madin" w:date="2016-03-18T15:34:00Z"/>
          <w:lang w:val="en-AU"/>
        </w:rPr>
      </w:pPr>
      <w:ins w:id="767" w:author="Rachael Maree Woods" w:date="2016-02-26T10:13:00Z">
        <w:del w:id="768" w:author="Josh Madin" w:date="2016-03-18T15:34:00Z">
          <w:r w:rsidRPr="00CC30E1" w:rsidDel="009353A4">
            <w:rPr>
              <w:lang w:val="en-AU"/>
            </w:rPr>
            <w:delText xml:space="preserve">Finally, we utilised real-world </w:delText>
          </w:r>
        </w:del>
      </w:ins>
      <w:ins w:id="769" w:author="Rachael Maree Woods" w:date="2016-02-26T10:14:00Z">
        <w:del w:id="770" w:author="Josh Madin" w:date="2016-03-18T15:34:00Z">
          <w:r w:rsidRPr="00CC30E1" w:rsidDel="009353A4">
            <w:rPr>
              <w:lang w:val="en-AU"/>
            </w:rPr>
            <w:delText xml:space="preserve">water samples to show the applications of our </w:delText>
          </w:r>
        </w:del>
      </w:ins>
      <w:ins w:id="771" w:author="Rachael Maree Woods" w:date="2016-02-26T10:31:00Z">
        <w:del w:id="772" w:author="Josh Madin" w:date="2016-03-18T15:34:00Z">
          <w:r w:rsidR="009539FE" w:rsidRPr="00CC30E1" w:rsidDel="009353A4">
            <w:rPr>
              <w:lang w:val="en-AU"/>
            </w:rPr>
            <w:delText>created models</w:delText>
          </w:r>
        </w:del>
      </w:ins>
      <w:ins w:id="773" w:author="Rachael Maree Woods" w:date="2016-02-26T10:14:00Z">
        <w:del w:id="774" w:author="Josh Madin" w:date="2016-03-18T15:34:00Z">
          <w:r w:rsidRPr="00CC30E1" w:rsidDel="009353A4">
            <w:rPr>
              <w:lang w:val="en-AU"/>
            </w:rPr>
            <w:delText xml:space="preserve"> for both fertilisation and larval </w:delText>
          </w:r>
        </w:del>
      </w:ins>
      <w:ins w:id="775" w:author="Rachael Maree Woods" w:date="2016-03-01T12:35:00Z">
        <w:del w:id="776" w:author="Josh Madin" w:date="2016-03-18T15:34:00Z">
          <w:r w:rsidR="004876D1" w:rsidRPr="00CC30E1" w:rsidDel="009353A4">
            <w:rPr>
              <w:lang w:val="en-AU"/>
            </w:rPr>
            <w:delText>survivorship</w:delText>
          </w:r>
        </w:del>
      </w:ins>
      <w:ins w:id="777" w:author="Rachael Maree Woods" w:date="2016-02-26T10:14:00Z">
        <w:del w:id="778" w:author="Josh Madin" w:date="2016-03-18T15:34:00Z">
          <w:r w:rsidRPr="00CC30E1" w:rsidDel="009353A4">
            <w:rPr>
              <w:lang w:val="en-AU"/>
            </w:rPr>
            <w:delText xml:space="preserve">. </w:delText>
          </w:r>
        </w:del>
      </w:ins>
      <w:ins w:id="779" w:author="Rachael Maree Woods" w:date="2016-02-26T10:33:00Z">
        <w:del w:id="780" w:author="Josh Madin" w:date="2016-03-18T15:34:00Z">
          <w:r w:rsidR="009539FE" w:rsidRPr="00CC30E1" w:rsidDel="009353A4">
            <w:rPr>
              <w:lang w:val="en-AU"/>
            </w:rPr>
            <w:delText xml:space="preserve">For each </w:delText>
          </w:r>
        </w:del>
      </w:ins>
      <w:ins w:id="781" w:author="Rachael Maree Woods" w:date="2016-02-26T10:34:00Z">
        <w:del w:id="782" w:author="Josh Madin" w:date="2016-03-18T15:34:00Z">
          <w:r w:rsidR="009539FE" w:rsidRPr="00CC30E1" w:rsidDel="009353A4">
            <w:rPr>
              <w:lang w:val="en-AU"/>
            </w:rPr>
            <w:delText>life history stage we calculated the percent</w:delText>
          </w:r>
        </w:del>
      </w:ins>
      <w:ins w:id="783" w:author="Rachael Maree Woods" w:date="2016-02-26T10:35:00Z">
        <w:del w:id="784" w:author="Josh Madin" w:date="2016-03-18T15:34:00Z">
          <w:r w:rsidR="009539FE" w:rsidRPr="00CC30E1" w:rsidDel="009353A4">
            <w:rPr>
              <w:lang w:val="en-AU"/>
            </w:rPr>
            <w:delText xml:space="preserve"> likelihood of success for both fertilisation and larval survival </w:delText>
          </w:r>
        </w:del>
      </w:ins>
      <w:ins w:id="785" w:author="Rachael Maree Woods" w:date="2016-03-01T12:36:00Z">
        <w:del w:id="786" w:author="Josh Madin" w:date="2016-03-18T15:34:00Z">
          <w:r w:rsidR="004876D1" w:rsidRPr="00CC30E1" w:rsidDel="009353A4">
            <w:rPr>
              <w:lang w:val="en-AU"/>
            </w:rPr>
            <w:delText xml:space="preserve">individually, </w:delText>
          </w:r>
        </w:del>
      </w:ins>
      <w:ins w:id="787" w:author="Rachael Maree Woods" w:date="2016-02-26T10:35:00Z">
        <w:del w:id="788" w:author="Josh Madin" w:date="2016-03-18T15:34:00Z">
          <w:r w:rsidR="009539FE" w:rsidRPr="00CC30E1" w:rsidDel="009353A4">
            <w:rPr>
              <w:lang w:val="en-AU"/>
            </w:rPr>
            <w:delText>using each water sample</w:delText>
          </w:r>
        </w:del>
      </w:ins>
      <w:ins w:id="789" w:author="Rachael Maree Woods" w:date="2016-02-26T10:36:00Z">
        <w:del w:id="790" w:author="Josh Madin" w:date="2016-03-18T15:34:00Z">
          <w:r w:rsidR="009539FE" w:rsidRPr="00CC30E1" w:rsidDel="009353A4">
            <w:rPr>
              <w:lang w:val="en-AU"/>
            </w:rPr>
            <w:delText xml:space="preserve"> as well as the </w:delText>
          </w:r>
        </w:del>
      </w:ins>
      <w:ins w:id="791" w:author="Rachael Maree Woods" w:date="2016-02-26T10:37:00Z">
        <w:del w:id="792" w:author="Josh Madin" w:date="2016-03-18T15:34:00Z">
          <w:r w:rsidR="009539FE" w:rsidRPr="00CC30E1" w:rsidDel="009353A4">
            <w:rPr>
              <w:lang w:val="en-AU"/>
            </w:rPr>
            <w:delText>standard</w:delText>
          </w:r>
        </w:del>
      </w:ins>
      <w:ins w:id="793" w:author="Rachael Maree Woods" w:date="2016-02-26T10:36:00Z">
        <w:del w:id="794" w:author="Josh Madin" w:date="2016-03-18T15:34:00Z">
          <w:r w:rsidR="009539FE" w:rsidRPr="00CC30E1" w:rsidDel="009353A4">
            <w:rPr>
              <w:lang w:val="en-AU"/>
            </w:rPr>
            <w:delText xml:space="preserve"> error</w:delText>
          </w:r>
        </w:del>
      </w:ins>
      <w:ins w:id="795" w:author="Rachael Maree Woods" w:date="2016-02-26T10:35:00Z">
        <w:del w:id="796" w:author="Josh Madin" w:date="2016-03-18T15:34:00Z">
          <w:r w:rsidR="009539FE" w:rsidRPr="00CC30E1" w:rsidDel="009353A4">
            <w:rPr>
              <w:lang w:val="en-AU"/>
            </w:rPr>
            <w:delText xml:space="preserve">. </w:delText>
          </w:r>
        </w:del>
      </w:ins>
      <w:ins w:id="797" w:author="Rachael Maree Woods" w:date="2016-02-26T10:36:00Z">
        <w:del w:id="798" w:author="Josh Madin" w:date="2016-03-18T15:34:00Z">
          <w:r w:rsidR="009539FE" w:rsidRPr="00CC30E1" w:rsidDel="009353A4">
            <w:rPr>
              <w:lang w:val="en-AU"/>
            </w:rPr>
            <w:delText xml:space="preserve">We were then able to compare the likelihood of success at each location. </w:delText>
          </w:r>
        </w:del>
      </w:ins>
    </w:p>
    <w:p w14:paraId="7612D438" w14:textId="77777777" w:rsidR="00C44A9C" w:rsidRPr="00CC30E1" w:rsidRDefault="00C44A9C" w:rsidP="009353A4">
      <w:pPr>
        <w:spacing w:line="480" w:lineRule="auto"/>
        <w:rPr>
          <w:lang w:val="en-AU"/>
        </w:rPr>
      </w:pPr>
    </w:p>
    <w:p w14:paraId="34E70689" w14:textId="77777777" w:rsidR="000568EB" w:rsidRDefault="000568EB" w:rsidP="009219E1">
      <w:pPr>
        <w:spacing w:line="480" w:lineRule="auto"/>
        <w:rPr>
          <w:ins w:id="799" w:author="Josh Madin" w:date="2016-03-18T15:37:00Z"/>
          <w:lang w:val="en-AU"/>
        </w:rPr>
      </w:pPr>
    </w:p>
    <w:p w14:paraId="3DFA2DD3" w14:textId="18049565" w:rsidR="009539FE" w:rsidRPr="00CC30E1" w:rsidRDefault="00AD0265" w:rsidP="009219E1">
      <w:pPr>
        <w:spacing w:line="480" w:lineRule="auto"/>
        <w:rPr>
          <w:ins w:id="800" w:author="Rachael Maree Woods" w:date="2016-02-26T10:37:00Z"/>
          <w:lang w:val="en-AU"/>
        </w:rPr>
      </w:pPr>
      <w:commentRangeStart w:id="801"/>
      <w:r w:rsidRPr="00CC30E1">
        <w:rPr>
          <w:lang w:val="en-AU"/>
        </w:rPr>
        <w:t>Finally, we calculated the</w:t>
      </w:r>
      <w:r w:rsidR="00157E06" w:rsidRPr="00CC30E1">
        <w:rPr>
          <w:lang w:val="en-AU"/>
        </w:rPr>
        <w:t xml:space="preserve"> mean joint probability of progressing through both </w:t>
      </w:r>
      <w:r w:rsidR="001F5820" w:rsidRPr="00CC30E1">
        <w:rPr>
          <w:lang w:val="en-AU"/>
        </w:rPr>
        <w:t>fertilisation</w:t>
      </w:r>
      <w:r w:rsidR="00157E06" w:rsidRPr="00CC30E1">
        <w:rPr>
          <w:lang w:val="en-AU"/>
        </w:rPr>
        <w:t xml:space="preserve"> and larval stages for </w:t>
      </w:r>
      <w:del w:id="802" w:author="Rachael Maree Woods" w:date="2016-02-26T10:37:00Z">
        <w:r w:rsidR="00157E06" w:rsidRPr="00CC30E1" w:rsidDel="009539FE">
          <w:rPr>
            <w:lang w:val="en-AU"/>
          </w:rPr>
          <w:delText>a given set of water properties</w:delText>
        </w:r>
        <w:r w:rsidRPr="00CC30E1" w:rsidDel="009539FE">
          <w:rPr>
            <w:lang w:val="en-AU"/>
          </w:rPr>
          <w:delText xml:space="preserve"> </w:delText>
        </w:r>
        <w:r w:rsidR="00157E06" w:rsidRPr="00CC30E1" w:rsidDel="009539FE">
          <w:rPr>
            <w:lang w:val="en-AU"/>
          </w:rPr>
          <w:delText>by multiplying</w:delText>
        </w:r>
      </w:del>
      <w:ins w:id="803" w:author="Rachael Maree Woods" w:date="2016-02-26T10:37:00Z">
        <w:r w:rsidR="009539FE" w:rsidRPr="00CC30E1">
          <w:rPr>
            <w:lang w:val="en-AU"/>
          </w:rPr>
          <w:t>each given location</w:t>
        </w:r>
      </w:ins>
      <w:ins w:id="804" w:author="Rachael Maree Woods" w:date="2016-02-26T10:38:00Z">
        <w:r w:rsidR="009539FE" w:rsidRPr="00CC30E1">
          <w:rPr>
            <w:lang w:val="en-AU"/>
          </w:rPr>
          <w:t xml:space="preserve">. </w:t>
        </w:r>
      </w:ins>
      <w:ins w:id="805" w:author="Josh Madin" w:date="2016-03-24T13:24:00Z">
        <w:r w:rsidR="00862ED7">
          <w:rPr>
            <w:lang w:val="en-AU"/>
          </w:rPr>
          <w:t xml:space="preserve">This probability is the product of probabilities for the two models. We calculated standard </w:t>
        </w:r>
      </w:ins>
      <w:ins w:id="806" w:author="Rachael Maree Woods" w:date="2016-02-26T10:38:00Z">
        <w:del w:id="807" w:author="Josh Madin" w:date="2016-03-24T13:25:00Z">
          <w:r w:rsidR="009539FE" w:rsidRPr="00CC30E1" w:rsidDel="00862ED7">
            <w:rPr>
              <w:lang w:val="en-AU"/>
            </w:rPr>
            <w:delText xml:space="preserve">The standard </w:delText>
          </w:r>
        </w:del>
        <w:r w:rsidR="009539FE" w:rsidRPr="00CC30E1">
          <w:rPr>
            <w:lang w:val="en-AU"/>
          </w:rPr>
          <w:t xml:space="preserve">error </w:t>
        </w:r>
      </w:ins>
      <w:ins w:id="808" w:author="Josh Madin" w:date="2016-03-24T13:25:00Z">
        <w:r w:rsidR="00862ED7">
          <w:rPr>
            <w:lang w:val="en-AU"/>
          </w:rPr>
          <w:t>for the joint model by sampling 1000 times from each model (for the same seawater conditions), multiplying</w:t>
        </w:r>
      </w:ins>
      <w:ins w:id="809" w:author="Josh Madin" w:date="2016-03-24T13:28:00Z">
        <w:r w:rsidR="007741F7">
          <w:rPr>
            <w:lang w:val="en-AU"/>
          </w:rPr>
          <w:t xml:space="preserve"> these together,</w:t>
        </w:r>
      </w:ins>
      <w:ins w:id="810" w:author="Josh Madin" w:date="2016-03-24T13:25:00Z">
        <w:r w:rsidR="00862ED7">
          <w:rPr>
            <w:lang w:val="en-AU"/>
          </w:rPr>
          <w:t xml:space="preserve"> and calculating </w:t>
        </w:r>
      </w:ins>
      <w:ins w:id="811" w:author="Josh Madin" w:date="2016-03-24T13:27:00Z">
        <w:r w:rsidR="00862ED7">
          <w:rPr>
            <w:lang w:val="en-AU"/>
          </w:rPr>
          <w:t>95% confi</w:t>
        </w:r>
        <w:r w:rsidR="007741F7">
          <w:rPr>
            <w:lang w:val="en-AU"/>
          </w:rPr>
          <w:t xml:space="preserve">dence intervals </w:t>
        </w:r>
      </w:ins>
      <w:ins w:id="812" w:author="Josh Madin" w:date="2016-03-24T13:28:00Z">
        <w:r w:rsidR="007741F7">
          <w:rPr>
            <w:lang w:val="en-AU"/>
          </w:rPr>
          <w:t>from</w:t>
        </w:r>
      </w:ins>
      <w:ins w:id="813" w:author="Josh Madin" w:date="2016-03-24T13:27:00Z">
        <w:r w:rsidR="007741F7">
          <w:rPr>
            <w:lang w:val="en-AU"/>
          </w:rPr>
          <w:t xml:space="preserve"> the resulting joint </w:t>
        </w:r>
      </w:ins>
      <w:ins w:id="814" w:author="Josh Madin" w:date="2016-03-24T13:28:00Z">
        <w:r w:rsidR="007741F7">
          <w:rPr>
            <w:lang w:val="en-AU"/>
          </w:rPr>
          <w:t>distribution</w:t>
        </w:r>
      </w:ins>
      <w:ins w:id="815" w:author="Josh Madin" w:date="2016-03-24T13:27:00Z">
        <w:r w:rsidR="007741F7">
          <w:rPr>
            <w:lang w:val="en-AU"/>
          </w:rPr>
          <w:t>.</w:t>
        </w:r>
      </w:ins>
      <w:ins w:id="816" w:author="Rachael Maree Woods" w:date="2016-02-26T10:38:00Z">
        <w:del w:id="817" w:author="Josh Madin" w:date="2016-03-24T13:28:00Z">
          <w:r w:rsidR="009539FE" w:rsidRPr="00CC30E1" w:rsidDel="007741F7">
            <w:rPr>
              <w:lang w:val="en-AU"/>
            </w:rPr>
            <w:delText>of each water sample was also calculated to determine the variation for each location.</w:delText>
          </w:r>
        </w:del>
        <w:r w:rsidR="009539FE" w:rsidRPr="00CC30E1">
          <w:rPr>
            <w:lang w:val="en-AU"/>
          </w:rPr>
          <w:t xml:space="preserve"> </w:t>
        </w:r>
      </w:ins>
      <w:commentRangeEnd w:id="801"/>
      <w:r w:rsidR="000568EB">
        <w:rPr>
          <w:rStyle w:val="CommentReference"/>
        </w:rPr>
        <w:commentReference w:id="801"/>
      </w:r>
    </w:p>
    <w:p w14:paraId="51345D2B" w14:textId="7269C640" w:rsidR="00BB499C" w:rsidRPr="00CC30E1" w:rsidDel="009539FE" w:rsidRDefault="00157E06" w:rsidP="009219E1">
      <w:pPr>
        <w:spacing w:line="480" w:lineRule="auto"/>
        <w:rPr>
          <w:del w:id="818" w:author="Rachael Maree Woods" w:date="2016-02-26T10:38:00Z"/>
          <w:lang w:val="en-AU"/>
        </w:rPr>
      </w:pPr>
      <w:del w:id="819" w:author="Rachael Maree Woods" w:date="2016-02-26T10:38:00Z">
        <w:r w:rsidRPr="00CC30E1" w:rsidDel="009539FE">
          <w:rPr>
            <w:lang w:val="en-AU"/>
          </w:rPr>
          <w:lastRenderedPageBreak/>
          <w:delText xml:space="preserve"> model estimates. </w:delText>
        </w:r>
        <w:r w:rsidR="00D2508E" w:rsidRPr="00CC30E1" w:rsidDel="009539FE">
          <w:rPr>
            <w:lang w:val="en-AU"/>
          </w:rPr>
          <w:delText>Uncertainty</w:delText>
        </w:r>
        <w:r w:rsidRPr="00CC30E1" w:rsidDel="009539FE">
          <w:rPr>
            <w:lang w:val="en-AU"/>
          </w:rPr>
          <w:delText xml:space="preserve"> estimates were </w:delText>
        </w:r>
        <w:r w:rsidR="00096B0A" w:rsidRPr="00CC30E1" w:rsidDel="009539FE">
          <w:rPr>
            <w:lang w:val="en-AU"/>
          </w:rPr>
          <w:delText xml:space="preserve">estimated </w:delText>
        </w:r>
        <w:r w:rsidRPr="00CC30E1" w:rsidDel="009539FE">
          <w:rPr>
            <w:lang w:val="en-AU"/>
          </w:rPr>
          <w:delText xml:space="preserve">using a Monte Carlo </w:delText>
        </w:r>
        <w:r w:rsidR="006D46AD" w:rsidRPr="00CC30E1" w:rsidDel="009539FE">
          <w:rPr>
            <w:lang w:val="en-AU"/>
          </w:rPr>
          <w:delText>approach</w:delText>
        </w:r>
        <w:r w:rsidRPr="00CC30E1" w:rsidDel="009539FE">
          <w:rPr>
            <w:lang w:val="en-AU"/>
          </w:rPr>
          <w:delText xml:space="preserve">, where 10,000 random variates from </w:delText>
        </w:r>
        <w:r w:rsidR="00DE09F3" w:rsidRPr="00CC30E1" w:rsidDel="009539FE">
          <w:rPr>
            <w:lang w:val="en-AU"/>
          </w:rPr>
          <w:delText>the fixed effects component of the</w:delText>
        </w:r>
        <w:r w:rsidRPr="00CC30E1" w:rsidDel="009539FE">
          <w:rPr>
            <w:lang w:val="en-AU"/>
          </w:rPr>
          <w:delText xml:space="preserve"> model distribution were multiplied</w:delText>
        </w:r>
        <w:r w:rsidR="00DE09F3" w:rsidRPr="00CC30E1" w:rsidDel="009539FE">
          <w:rPr>
            <w:lang w:val="en-AU"/>
          </w:rPr>
          <w:delText>.  T</w:delText>
        </w:r>
        <w:r w:rsidRPr="00CC30E1" w:rsidDel="009539FE">
          <w:rPr>
            <w:lang w:val="en-AU"/>
          </w:rPr>
          <w:delText xml:space="preserve">he 95% confidence intervals from </w:delText>
        </w:r>
        <w:r w:rsidR="001E63A7" w:rsidRPr="00CC30E1" w:rsidDel="009539FE">
          <w:rPr>
            <w:lang w:val="en-AU"/>
          </w:rPr>
          <w:delText>this</w:delText>
        </w:r>
        <w:r w:rsidRPr="00CC30E1" w:rsidDel="009539FE">
          <w:rPr>
            <w:lang w:val="en-AU"/>
          </w:rPr>
          <w:delText xml:space="preserve"> </w:delText>
        </w:r>
        <w:r w:rsidR="00DE09F3" w:rsidRPr="00CC30E1" w:rsidDel="009539FE">
          <w:rPr>
            <w:lang w:val="en-AU"/>
          </w:rPr>
          <w:delText xml:space="preserve">final </w:delText>
        </w:r>
        <w:r w:rsidRPr="00CC30E1" w:rsidDel="009539FE">
          <w:rPr>
            <w:lang w:val="en-AU"/>
          </w:rPr>
          <w:delText xml:space="preserve">distribution </w:delText>
        </w:r>
        <w:r w:rsidR="001E63A7" w:rsidRPr="00CC30E1" w:rsidDel="009539FE">
          <w:rPr>
            <w:lang w:val="en-AU"/>
          </w:rPr>
          <w:delText xml:space="preserve">were </w:delText>
        </w:r>
        <w:r w:rsidRPr="00CC30E1" w:rsidDel="009539FE">
          <w:rPr>
            <w:lang w:val="en-AU"/>
          </w:rPr>
          <w:delText>reported</w:delText>
        </w:r>
        <w:r w:rsidR="001E63A7" w:rsidRPr="00CC30E1" w:rsidDel="009539FE">
          <w:rPr>
            <w:lang w:val="en-AU"/>
          </w:rPr>
          <w:delText xml:space="preserve"> (i.e., the 250th and 9750th ranked probability)</w:delText>
        </w:r>
        <w:r w:rsidRPr="00CC30E1" w:rsidDel="009539FE">
          <w:rPr>
            <w:lang w:val="en-AU"/>
          </w:rPr>
          <w:delText>.</w:delText>
        </w:r>
      </w:del>
    </w:p>
    <w:p w14:paraId="56B383B4" w14:textId="77777777" w:rsidR="00763756" w:rsidRPr="00CC30E1" w:rsidRDefault="00763756" w:rsidP="009219E1">
      <w:pPr>
        <w:pStyle w:val="CommentText"/>
        <w:spacing w:line="480" w:lineRule="auto"/>
        <w:rPr>
          <w:lang w:val="en-AU"/>
        </w:rPr>
      </w:pPr>
    </w:p>
    <w:p w14:paraId="3FD073E5" w14:textId="77777777" w:rsidR="00763756" w:rsidRPr="00CC30E1" w:rsidRDefault="00B21654" w:rsidP="009219E1">
      <w:pPr>
        <w:pStyle w:val="heading10"/>
        <w:spacing w:line="480" w:lineRule="auto"/>
        <w:rPr>
          <w:rFonts w:ascii="Times New Roman" w:hAnsi="Times New Roman"/>
          <w:lang w:val="en-AU"/>
        </w:rPr>
      </w:pPr>
      <w:r w:rsidRPr="00CC30E1">
        <w:rPr>
          <w:rFonts w:ascii="Times New Roman" w:hAnsi="Times New Roman"/>
          <w:lang w:val="en-AU"/>
        </w:rPr>
        <w:t>Results</w:t>
      </w:r>
    </w:p>
    <w:p w14:paraId="5FE0AB7E" w14:textId="5E89547C" w:rsidR="002870E0" w:rsidRDefault="00521ACB" w:rsidP="009219E1">
      <w:pPr>
        <w:spacing w:line="480" w:lineRule="auto"/>
        <w:rPr>
          <w:ins w:id="820" w:author="Josh Madin" w:date="2016-03-24T13:31:00Z"/>
          <w:lang w:val="en-AU"/>
        </w:rPr>
      </w:pPr>
      <w:r w:rsidRPr="00CC30E1">
        <w:rPr>
          <w:lang w:val="en-AU"/>
        </w:rPr>
        <w:t xml:space="preserve">Copper, </w:t>
      </w:r>
      <w:ins w:id="821" w:author="Rachael Maree Woods" w:date="2016-02-26T10:38:00Z">
        <w:r w:rsidR="00AF6470" w:rsidRPr="00CC30E1">
          <w:rPr>
            <w:lang w:val="en-AU"/>
          </w:rPr>
          <w:t xml:space="preserve">sediment, </w:t>
        </w:r>
      </w:ins>
      <w:ins w:id="822" w:author="Rachael Maree Woods" w:date="2016-02-26T10:39:00Z">
        <w:r w:rsidR="00AF6470" w:rsidRPr="00CC30E1">
          <w:rPr>
            <w:lang w:val="en-AU"/>
          </w:rPr>
          <w:t>ammonium</w:t>
        </w:r>
      </w:ins>
      <w:del w:id="823" w:author="Rachael Maree Woods" w:date="2016-02-26T10:38:00Z">
        <w:r w:rsidRPr="00CC30E1" w:rsidDel="00AF6470">
          <w:rPr>
            <w:lang w:val="en-AU"/>
          </w:rPr>
          <w:delText>salinity</w:delText>
        </w:r>
      </w:del>
      <w:r w:rsidRPr="00CC30E1">
        <w:rPr>
          <w:lang w:val="en-AU"/>
        </w:rPr>
        <w:t xml:space="preserve">, </w:t>
      </w:r>
      <w:del w:id="824" w:author="Rachael Maree Woods" w:date="2016-02-17T10:10:00Z">
        <w:r w:rsidRPr="00CC30E1" w:rsidDel="00DE3BDE">
          <w:rPr>
            <w:lang w:val="en-AU"/>
          </w:rPr>
          <w:delText>phosphor</w:delText>
        </w:r>
        <w:r w:rsidR="00B21654" w:rsidRPr="00CC30E1" w:rsidDel="00DE3BDE">
          <w:rPr>
            <w:lang w:val="en-AU"/>
          </w:rPr>
          <w:delText xml:space="preserve">us </w:delText>
        </w:r>
      </w:del>
      <w:ins w:id="825" w:author="Rachael Maree Woods" w:date="2016-02-17T10:10:00Z">
        <w:r w:rsidR="00DE3BDE" w:rsidRPr="00CC30E1">
          <w:rPr>
            <w:lang w:val="en-AU"/>
          </w:rPr>
          <w:t xml:space="preserve">phosphate </w:t>
        </w:r>
      </w:ins>
      <w:r w:rsidR="00B21654" w:rsidRPr="00CC30E1">
        <w:rPr>
          <w:lang w:val="en-AU"/>
        </w:rPr>
        <w:t xml:space="preserve">and </w:t>
      </w:r>
      <w:del w:id="826" w:author="Rachael Maree Woods" w:date="2016-02-26T10:39:00Z">
        <w:r w:rsidR="00B21654" w:rsidRPr="00CC30E1" w:rsidDel="00AF6470">
          <w:rPr>
            <w:lang w:val="en-AU"/>
          </w:rPr>
          <w:delText xml:space="preserve">sediment </w:delText>
        </w:r>
      </w:del>
      <w:ins w:id="827" w:author="Rachael Maree Woods" w:date="2016-02-26T10:39:00Z">
        <w:r w:rsidR="00AF6470" w:rsidRPr="00CC30E1">
          <w:rPr>
            <w:lang w:val="en-AU"/>
          </w:rPr>
          <w:t xml:space="preserve">salinity </w:t>
        </w:r>
      </w:ins>
      <w:ins w:id="828" w:author="Josh Madin" w:date="2016-03-24T13:29:00Z">
        <w:r w:rsidR="008E65A9">
          <w:rPr>
            <w:lang w:val="en-AU"/>
          </w:rPr>
          <w:t xml:space="preserve">explained the majority of variation </w:t>
        </w:r>
        <w:r w:rsidR="002870E0">
          <w:rPr>
            <w:lang w:val="en-AU"/>
          </w:rPr>
          <w:t>in</w:t>
        </w:r>
        <w:r w:rsidR="008E65A9">
          <w:rPr>
            <w:lang w:val="en-AU"/>
          </w:rPr>
          <w:t xml:space="preserve"> </w:t>
        </w:r>
        <w:r w:rsidR="008E65A9" w:rsidRPr="00CC30E1">
          <w:rPr>
            <w:lang w:val="en-AU"/>
          </w:rPr>
          <w:t xml:space="preserve">fertilisation probability </w:t>
        </w:r>
        <w:r w:rsidR="002870E0">
          <w:rPr>
            <w:lang w:val="en-AU"/>
          </w:rPr>
          <w:t xml:space="preserve">and </w:t>
        </w:r>
      </w:ins>
      <w:r w:rsidR="00E573E5" w:rsidRPr="00CC30E1">
        <w:rPr>
          <w:lang w:val="en-AU"/>
        </w:rPr>
        <w:t xml:space="preserve">were retained in the final </w:t>
      </w:r>
      <w:del w:id="829" w:author="Rachael Maree Woods" w:date="2016-03-16T14:23:00Z">
        <w:r w:rsidR="00E573E5" w:rsidRPr="00CC30E1" w:rsidDel="003A70C9">
          <w:rPr>
            <w:lang w:val="en-AU"/>
          </w:rPr>
          <w:delText xml:space="preserve">best </w:delText>
        </w:r>
      </w:del>
      <w:r w:rsidR="00E573E5" w:rsidRPr="00CC30E1">
        <w:rPr>
          <w:lang w:val="en-AU"/>
        </w:rPr>
        <w:t xml:space="preserve">model </w:t>
      </w:r>
      <w:del w:id="830" w:author="Josh Madin" w:date="2016-03-24T13:29:00Z">
        <w:r w:rsidR="00E573E5" w:rsidRPr="00CC30E1" w:rsidDel="002870E0">
          <w:rPr>
            <w:lang w:val="en-AU"/>
          </w:rPr>
          <w:delText xml:space="preserve">for </w:delText>
        </w:r>
        <w:r w:rsidR="00B21654" w:rsidRPr="00CC30E1" w:rsidDel="008E65A9">
          <w:rPr>
            <w:lang w:val="en-AU"/>
          </w:rPr>
          <w:delText>fe</w:delText>
        </w:r>
        <w:r w:rsidR="00544FFC" w:rsidRPr="00CC30E1" w:rsidDel="008E65A9">
          <w:rPr>
            <w:lang w:val="en-AU"/>
          </w:rPr>
          <w:delText xml:space="preserve">rtilisation probability </w:delText>
        </w:r>
      </w:del>
      <w:r w:rsidR="00544FFC" w:rsidRPr="00CC30E1">
        <w:rPr>
          <w:lang w:val="en-AU"/>
        </w:rPr>
        <w:t>(Table 2</w:t>
      </w:r>
      <w:r w:rsidR="00B21654" w:rsidRPr="00CC30E1">
        <w:rPr>
          <w:lang w:val="en-AU"/>
        </w:rPr>
        <w:t xml:space="preserve">, </w:t>
      </w:r>
      <w:del w:id="831" w:author="Rachael Maree Woods" w:date="2016-03-29T20:17:00Z">
        <w:r w:rsidR="00C65F62" w:rsidRPr="00CC30E1" w:rsidDel="008C0194">
          <w:rPr>
            <w:lang w:val="en-AU"/>
          </w:rPr>
          <w:delText>Fig</w:delText>
        </w:r>
      </w:del>
      <w:del w:id="832" w:author="Rachael Maree Woods" w:date="2016-03-25T09:49:00Z">
        <w:r w:rsidR="00C65F62" w:rsidRPr="00CC30E1" w:rsidDel="00657A02">
          <w:rPr>
            <w:lang w:val="en-AU"/>
          </w:rPr>
          <w:delText>.</w:delText>
        </w:r>
      </w:del>
      <w:ins w:id="833" w:author="Rachael Maree Woods" w:date="2016-03-29T20:17:00Z">
        <w:r w:rsidR="008C0194">
          <w:rPr>
            <w:lang w:val="en-AU"/>
          </w:rPr>
          <w:t>Fig</w:t>
        </w:r>
      </w:ins>
      <w:r w:rsidR="00C65F62" w:rsidRPr="00CC30E1">
        <w:rPr>
          <w:lang w:val="en-AU"/>
        </w:rPr>
        <w:t xml:space="preserve"> </w:t>
      </w:r>
      <w:r w:rsidR="00B21654" w:rsidRPr="00CC30E1">
        <w:rPr>
          <w:lang w:val="en-AU"/>
        </w:rPr>
        <w:t xml:space="preserve">1).  </w:t>
      </w:r>
      <w:del w:id="834" w:author="Rachael Maree Woods" w:date="2016-03-22T08:31:00Z">
        <w:r w:rsidR="00183C58" w:rsidRPr="00CC30E1" w:rsidDel="00B44302">
          <w:rPr>
            <w:lang w:val="en-AU"/>
          </w:rPr>
          <w:delText>S</w:delText>
        </w:r>
        <w:r w:rsidR="00B21654" w:rsidRPr="00CC30E1" w:rsidDel="00B44302">
          <w:rPr>
            <w:lang w:val="en-AU"/>
          </w:rPr>
          <w:delText xml:space="preserve">alinity had a significant quadratic effect, where fertilisation probability </w:delText>
        </w:r>
        <w:r w:rsidR="00C15DDA" w:rsidRPr="00CC30E1" w:rsidDel="00B44302">
          <w:rPr>
            <w:lang w:val="en-AU"/>
          </w:rPr>
          <w:delText>peaked</w:delText>
        </w:r>
        <w:r w:rsidR="006462C7" w:rsidRPr="00CC30E1" w:rsidDel="00B44302">
          <w:rPr>
            <w:lang w:val="en-AU"/>
          </w:rPr>
          <w:delText xml:space="preserve"> at </w:delText>
        </w:r>
        <w:r w:rsidR="00E938CC" w:rsidRPr="00CC30E1" w:rsidDel="00B44302">
          <w:rPr>
            <w:lang w:val="en-AU"/>
          </w:rPr>
          <w:delText xml:space="preserve">the </w:delText>
        </w:r>
        <w:r w:rsidR="00A316B1" w:rsidRPr="00CC30E1" w:rsidDel="00B44302">
          <w:rPr>
            <w:lang w:val="en-AU"/>
          </w:rPr>
          <w:delText xml:space="preserve">imposed </w:delText>
        </w:r>
        <w:r w:rsidR="00E938CC" w:rsidRPr="00CC30E1" w:rsidDel="00B44302">
          <w:rPr>
            <w:lang w:val="en-AU"/>
          </w:rPr>
          <w:delText>salinity of seawater (</w:delText>
        </w:r>
        <w:r w:rsidR="006462C7" w:rsidRPr="00CC30E1" w:rsidDel="00B44302">
          <w:rPr>
            <w:lang w:val="en-AU"/>
          </w:rPr>
          <w:delText>35</w:delText>
        </w:r>
        <w:r w:rsidR="00E938CC" w:rsidRPr="00CC30E1" w:rsidDel="00B44302">
          <w:rPr>
            <w:lang w:val="en-AU"/>
          </w:rPr>
          <w:delText xml:space="preserve"> </w:delText>
        </w:r>
        <w:r w:rsidR="00B21654" w:rsidRPr="00CC30E1" w:rsidDel="00B44302">
          <w:rPr>
            <w:lang w:val="en-AU"/>
          </w:rPr>
          <w:delText>psu</w:delText>
        </w:r>
        <w:r w:rsidR="00E938CC" w:rsidRPr="00CC30E1" w:rsidDel="00B44302">
          <w:rPr>
            <w:lang w:val="en-AU"/>
          </w:rPr>
          <w:delText>)</w:delText>
        </w:r>
        <w:r w:rsidR="00B21654" w:rsidRPr="00CC30E1" w:rsidDel="00B44302">
          <w:rPr>
            <w:lang w:val="en-AU"/>
          </w:rPr>
          <w:delText xml:space="preserve"> and declined at higher </w:delText>
        </w:r>
        <w:r w:rsidR="00E938CC" w:rsidRPr="00CC30E1" w:rsidDel="00B44302">
          <w:rPr>
            <w:lang w:val="en-AU"/>
          </w:rPr>
          <w:delText xml:space="preserve">and </w:delText>
        </w:r>
        <w:r w:rsidR="00B21654" w:rsidRPr="00CC30E1" w:rsidDel="00B44302">
          <w:rPr>
            <w:lang w:val="en-AU"/>
          </w:rPr>
          <w:delText>lower levels (</w:delText>
        </w:r>
        <w:r w:rsidR="00C65F62" w:rsidRPr="00CC30E1" w:rsidDel="00B44302">
          <w:rPr>
            <w:lang w:val="en-AU"/>
          </w:rPr>
          <w:delText xml:space="preserve">Fig. </w:delText>
        </w:r>
        <w:r w:rsidR="00B21654" w:rsidRPr="00CC30E1" w:rsidDel="00B44302">
          <w:rPr>
            <w:lang w:val="en-AU"/>
          </w:rPr>
          <w:delText xml:space="preserve">1b). </w:delText>
        </w:r>
      </w:del>
      <w:r w:rsidR="00B21654" w:rsidRPr="00CC30E1">
        <w:rPr>
          <w:lang w:val="en-AU"/>
        </w:rPr>
        <w:t xml:space="preserve">Nitrate, </w:t>
      </w:r>
      <w:del w:id="835" w:author="Rachael Maree Woods" w:date="2016-02-26T10:40:00Z">
        <w:r w:rsidR="00B21654" w:rsidRPr="00CC30E1" w:rsidDel="00AC757B">
          <w:rPr>
            <w:lang w:val="en-AU"/>
          </w:rPr>
          <w:delText xml:space="preserve">ammonium, </w:delText>
        </w:r>
      </w:del>
      <w:r w:rsidR="00B21654" w:rsidRPr="00CC30E1">
        <w:rPr>
          <w:lang w:val="en-AU"/>
        </w:rPr>
        <w:t xml:space="preserve">zinc, cadmium, </w:t>
      </w:r>
      <w:r w:rsidR="00F15DF1" w:rsidRPr="00CC30E1">
        <w:rPr>
          <w:lang w:val="en-AU"/>
        </w:rPr>
        <w:t>t</w:t>
      </w:r>
      <w:r w:rsidR="00B21654" w:rsidRPr="00CC30E1">
        <w:rPr>
          <w:lang w:val="en-AU"/>
        </w:rPr>
        <w:t xml:space="preserve">ributyltin, pH and temperature did not have significant </w:t>
      </w:r>
      <w:r w:rsidR="00E60E75" w:rsidRPr="00CC30E1">
        <w:rPr>
          <w:lang w:val="en-AU"/>
        </w:rPr>
        <w:t xml:space="preserve">influences </w:t>
      </w:r>
      <w:r w:rsidR="00B21654" w:rsidRPr="00CC30E1">
        <w:rPr>
          <w:lang w:val="en-AU"/>
        </w:rPr>
        <w:t>o</w:t>
      </w:r>
      <w:r w:rsidR="00C15DDA" w:rsidRPr="00CC30E1">
        <w:rPr>
          <w:lang w:val="en-AU"/>
        </w:rPr>
        <w:t>n</w:t>
      </w:r>
      <w:r w:rsidR="00B21654" w:rsidRPr="00CC30E1">
        <w:rPr>
          <w:lang w:val="en-AU"/>
        </w:rPr>
        <w:t xml:space="preserve"> fertilisation probability and were </w:t>
      </w:r>
      <w:r w:rsidR="00FD6714" w:rsidRPr="00CC30E1">
        <w:rPr>
          <w:lang w:val="en-AU"/>
        </w:rPr>
        <w:t>excluded</w:t>
      </w:r>
      <w:del w:id="836" w:author="Josh Madin" w:date="2016-03-24T13:29:00Z">
        <w:r w:rsidR="00B21654" w:rsidRPr="00CC30E1" w:rsidDel="002870E0">
          <w:rPr>
            <w:lang w:val="en-AU"/>
          </w:rPr>
          <w:delText xml:space="preserve"> from the final model</w:delText>
        </w:r>
      </w:del>
      <w:r w:rsidR="00B21654" w:rsidRPr="00CC30E1">
        <w:rPr>
          <w:lang w:val="en-AU"/>
        </w:rPr>
        <w:t>.</w:t>
      </w:r>
      <w:ins w:id="837" w:author="Josh Madin" w:date="2016-03-24T13:30:00Z">
        <w:r w:rsidR="002870E0">
          <w:rPr>
            <w:lang w:val="en-AU"/>
          </w:rPr>
          <w:t xml:space="preserve"> </w:t>
        </w:r>
      </w:ins>
      <w:ins w:id="838" w:author="Josh Madin" w:date="2016-03-24T13:31:00Z">
        <w:r w:rsidR="002870E0" w:rsidRPr="00CC30E1">
          <w:rPr>
            <w:lang w:val="en-AU"/>
          </w:rPr>
          <w:t xml:space="preserve">Ammonium </w:t>
        </w:r>
        <w:r w:rsidR="002870E0">
          <w:rPr>
            <w:lang w:val="en-AU"/>
          </w:rPr>
          <w:t>explained most</w:t>
        </w:r>
        <w:r w:rsidR="002870E0" w:rsidRPr="00CC30E1">
          <w:rPr>
            <w:lang w:val="en-AU"/>
          </w:rPr>
          <w:t xml:space="preserve"> variance </w:t>
        </w:r>
        <w:r w:rsidR="002870E0">
          <w:rPr>
            <w:lang w:val="en-AU"/>
          </w:rPr>
          <w:t>in</w:t>
        </w:r>
        <w:r w:rsidR="002870E0" w:rsidRPr="00CC30E1">
          <w:rPr>
            <w:lang w:val="en-AU"/>
          </w:rPr>
          <w:t xml:space="preserve"> the fertilisation model, with sediment, copper phosphate and salinity accounting for less than 20% of all variance (Table 4).</w:t>
        </w:r>
      </w:ins>
    </w:p>
    <w:p w14:paraId="29EC9232" w14:textId="77777777" w:rsidR="002870E0" w:rsidRDefault="002870E0" w:rsidP="009219E1">
      <w:pPr>
        <w:spacing w:line="480" w:lineRule="auto"/>
        <w:rPr>
          <w:ins w:id="839" w:author="Josh Madin" w:date="2016-03-24T13:31:00Z"/>
          <w:lang w:val="en-AU"/>
        </w:rPr>
      </w:pPr>
    </w:p>
    <w:p w14:paraId="4965E018" w14:textId="491FE660" w:rsidR="00B21654" w:rsidRPr="00CC30E1" w:rsidDel="002870E0" w:rsidRDefault="002870E0" w:rsidP="009219E1">
      <w:pPr>
        <w:spacing w:line="480" w:lineRule="auto"/>
        <w:rPr>
          <w:del w:id="840" w:author="Josh Madin" w:date="2016-03-24T13:30:00Z"/>
          <w:lang w:val="en-AU"/>
        </w:rPr>
      </w:pPr>
      <w:ins w:id="841" w:author="Josh Madin" w:date="2016-03-24T13:30:00Z">
        <w:r>
          <w:rPr>
            <w:lang w:val="en-AU"/>
          </w:rPr>
          <w:t xml:space="preserve">For </w:t>
        </w:r>
        <w:r w:rsidRPr="00CC30E1">
          <w:rPr>
            <w:lang w:val="en-AU"/>
          </w:rPr>
          <w:t>survivorship success</w:t>
        </w:r>
        <w:r>
          <w:rPr>
            <w:lang w:val="en-AU"/>
          </w:rPr>
          <w:t xml:space="preserve">, </w:t>
        </w:r>
      </w:ins>
    </w:p>
    <w:p w14:paraId="6452D0E8" w14:textId="77777777" w:rsidR="00B21654" w:rsidRPr="00CC30E1" w:rsidDel="002870E0" w:rsidRDefault="00B21654" w:rsidP="009219E1">
      <w:pPr>
        <w:spacing w:line="480" w:lineRule="auto"/>
        <w:rPr>
          <w:del w:id="842" w:author="Josh Madin" w:date="2016-03-24T13:30:00Z"/>
          <w:lang w:val="en-AU"/>
        </w:rPr>
      </w:pPr>
    </w:p>
    <w:p w14:paraId="29F3588F" w14:textId="7D18B8AF" w:rsidR="00B21654" w:rsidRPr="00CC30E1" w:rsidDel="002870E0" w:rsidRDefault="00B21654" w:rsidP="009219E1">
      <w:pPr>
        <w:spacing w:line="480" w:lineRule="auto"/>
        <w:rPr>
          <w:del w:id="843" w:author="Josh Madin" w:date="2016-03-24T13:32:00Z"/>
          <w:lang w:val="en-AU"/>
        </w:rPr>
      </w:pPr>
      <w:del w:id="844" w:author="Josh Madin" w:date="2016-03-24T13:30:00Z">
        <w:r w:rsidRPr="00CC30E1" w:rsidDel="002870E0">
          <w:rPr>
            <w:lang w:val="en-AU"/>
          </w:rPr>
          <w:delText>C</w:delText>
        </w:r>
      </w:del>
      <w:ins w:id="845" w:author="Josh Madin" w:date="2016-03-24T13:30:00Z">
        <w:r w:rsidR="002870E0">
          <w:rPr>
            <w:lang w:val="en-AU"/>
          </w:rPr>
          <w:t>c</w:t>
        </w:r>
      </w:ins>
      <w:r w:rsidRPr="00CC30E1">
        <w:rPr>
          <w:lang w:val="en-AU"/>
        </w:rPr>
        <w:t xml:space="preserve">opper, lead, </w:t>
      </w:r>
      <w:ins w:id="846" w:author="Rachael Maree Woods" w:date="2016-02-26T10:41:00Z">
        <w:r w:rsidR="00AC757B" w:rsidRPr="00CC30E1">
          <w:rPr>
            <w:lang w:val="en-AU"/>
          </w:rPr>
          <w:t xml:space="preserve">and </w:t>
        </w:r>
      </w:ins>
      <w:r w:rsidRPr="00CC30E1">
        <w:rPr>
          <w:lang w:val="en-AU"/>
        </w:rPr>
        <w:t xml:space="preserve">temperature </w:t>
      </w:r>
      <w:ins w:id="847" w:author="Josh Madin" w:date="2016-03-24T13:30:00Z">
        <w:r w:rsidR="002870E0">
          <w:rPr>
            <w:lang w:val="en-AU"/>
          </w:rPr>
          <w:t xml:space="preserve">explained the majority of variation and </w:t>
        </w:r>
      </w:ins>
      <w:del w:id="848" w:author="Rachael Maree Woods" w:date="2016-02-26T10:41:00Z">
        <w:r w:rsidRPr="00CC30E1" w:rsidDel="00AC757B">
          <w:rPr>
            <w:lang w:val="en-AU"/>
          </w:rPr>
          <w:delText xml:space="preserve">and salinity </w:delText>
        </w:r>
      </w:del>
      <w:r w:rsidR="00823396" w:rsidRPr="00CC30E1">
        <w:rPr>
          <w:lang w:val="en-AU"/>
        </w:rPr>
        <w:t xml:space="preserve">were retained in the final </w:t>
      </w:r>
      <w:del w:id="849" w:author="Rachael Maree Woods" w:date="2016-03-16T14:24:00Z">
        <w:r w:rsidR="00823396" w:rsidRPr="00CC30E1" w:rsidDel="003A70C9">
          <w:rPr>
            <w:lang w:val="en-AU"/>
          </w:rPr>
          <w:delText xml:space="preserve">best </w:delText>
        </w:r>
      </w:del>
      <w:r w:rsidR="00823396" w:rsidRPr="00CC30E1">
        <w:rPr>
          <w:lang w:val="en-AU"/>
        </w:rPr>
        <w:t xml:space="preserve">model </w:t>
      </w:r>
      <w:del w:id="850" w:author="Josh Madin" w:date="2016-03-24T13:30:00Z">
        <w:r w:rsidR="00823396" w:rsidRPr="00CC30E1" w:rsidDel="002870E0">
          <w:rPr>
            <w:lang w:val="en-AU"/>
          </w:rPr>
          <w:delText xml:space="preserve">for </w:delText>
        </w:r>
        <w:r w:rsidR="00544FFC" w:rsidRPr="00CC30E1" w:rsidDel="002870E0">
          <w:rPr>
            <w:lang w:val="en-AU"/>
          </w:rPr>
          <w:delText xml:space="preserve">survivorship success </w:delText>
        </w:r>
      </w:del>
      <w:r w:rsidR="00544FFC" w:rsidRPr="00CC30E1">
        <w:rPr>
          <w:lang w:val="en-AU"/>
        </w:rPr>
        <w:t>(Table 3</w:t>
      </w:r>
      <w:r w:rsidRPr="00CC30E1">
        <w:rPr>
          <w:lang w:val="en-AU"/>
        </w:rPr>
        <w:t xml:space="preserve">, </w:t>
      </w:r>
      <w:del w:id="851" w:author="Rachael Maree Woods" w:date="2016-03-29T20:16:00Z">
        <w:r w:rsidRPr="00CC30E1" w:rsidDel="008C0194">
          <w:rPr>
            <w:lang w:val="en-AU"/>
          </w:rPr>
          <w:delText xml:space="preserve">Figure </w:delText>
        </w:r>
      </w:del>
      <w:ins w:id="852" w:author="Rachael Maree Woods" w:date="2016-03-29T20:16:00Z">
        <w:r w:rsidR="008C0194">
          <w:rPr>
            <w:lang w:val="en-AU"/>
          </w:rPr>
          <w:t>Fig</w:t>
        </w:r>
        <w:r w:rsidR="008C0194" w:rsidRPr="00CC30E1">
          <w:rPr>
            <w:lang w:val="en-AU"/>
          </w:rPr>
          <w:t xml:space="preserve"> </w:t>
        </w:r>
      </w:ins>
      <w:r w:rsidRPr="00CC30E1">
        <w:rPr>
          <w:lang w:val="en-AU"/>
        </w:rPr>
        <w:t xml:space="preserve">2). </w:t>
      </w:r>
      <w:ins w:id="853" w:author="Josh Madin" w:date="2016-03-24T13:30:00Z">
        <w:r w:rsidR="002870E0">
          <w:rPr>
            <w:lang w:val="en-AU"/>
          </w:rPr>
          <w:t xml:space="preserve">Whereas, </w:t>
        </w:r>
      </w:ins>
      <w:del w:id="854" w:author="Rachael Maree Woods" w:date="2016-03-16T10:22:00Z">
        <w:r w:rsidR="00823396" w:rsidRPr="00CC30E1" w:rsidDel="0038572D">
          <w:rPr>
            <w:lang w:val="en-AU"/>
          </w:rPr>
          <w:delText>T</w:delText>
        </w:r>
        <w:r w:rsidRPr="00CC30E1" w:rsidDel="0038572D">
          <w:rPr>
            <w:lang w:val="en-AU"/>
          </w:rPr>
          <w:delText xml:space="preserve">emperature had a significant quadratic effect, where survivorship probability </w:delText>
        </w:r>
        <w:r w:rsidR="00533A3B" w:rsidRPr="00CC30E1" w:rsidDel="0038572D">
          <w:rPr>
            <w:lang w:val="en-AU"/>
          </w:rPr>
          <w:delText>peaked</w:delText>
        </w:r>
        <w:r w:rsidRPr="00CC30E1" w:rsidDel="0038572D">
          <w:rPr>
            <w:lang w:val="en-AU"/>
          </w:rPr>
          <w:delText xml:space="preserve"> at </w:delText>
        </w:r>
        <w:r w:rsidR="00823396" w:rsidRPr="00CC30E1" w:rsidDel="0038572D">
          <w:rPr>
            <w:lang w:val="en-AU"/>
          </w:rPr>
          <w:delText>the imposed tropical seawater temperatures (</w:delText>
        </w:r>
        <w:r w:rsidRPr="00CC30E1" w:rsidDel="0038572D">
          <w:rPr>
            <w:lang w:val="en-AU"/>
          </w:rPr>
          <w:delText>2</w:delText>
        </w:r>
      </w:del>
      <w:del w:id="855" w:author="Rachael Maree Woods" w:date="2016-02-26T10:41:00Z">
        <w:r w:rsidRPr="00CC30E1" w:rsidDel="00AC757B">
          <w:rPr>
            <w:lang w:val="en-AU"/>
          </w:rPr>
          <w:delText>9</w:delText>
        </w:r>
      </w:del>
      <w:del w:id="856" w:author="Rachael Maree Woods" w:date="2016-03-16T10:22:00Z">
        <w:r w:rsidRPr="00CC30E1" w:rsidDel="0038572D">
          <w:rPr>
            <w:lang w:val="en-AU"/>
          </w:rPr>
          <w:sym w:font="Symbol" w:char="F0B0"/>
        </w:r>
        <w:r w:rsidRPr="00CC30E1" w:rsidDel="0038572D">
          <w:rPr>
            <w:lang w:val="en-AU"/>
          </w:rPr>
          <w:delText>C</w:delText>
        </w:r>
        <w:r w:rsidR="00823396" w:rsidRPr="00CC30E1" w:rsidDel="0038572D">
          <w:rPr>
            <w:lang w:val="en-AU"/>
          </w:rPr>
          <w:delText>)</w:delText>
        </w:r>
        <w:r w:rsidRPr="00CC30E1" w:rsidDel="0038572D">
          <w:rPr>
            <w:lang w:val="en-AU"/>
          </w:rPr>
          <w:delText xml:space="preserve"> and declined at higher </w:delText>
        </w:r>
        <w:r w:rsidR="00823396" w:rsidRPr="00CC30E1" w:rsidDel="0038572D">
          <w:rPr>
            <w:lang w:val="en-AU"/>
          </w:rPr>
          <w:delText xml:space="preserve">and </w:delText>
        </w:r>
        <w:r w:rsidRPr="00CC30E1" w:rsidDel="0038572D">
          <w:rPr>
            <w:lang w:val="en-AU"/>
          </w:rPr>
          <w:delText xml:space="preserve">lower levels (Figure 2c).  </w:delText>
        </w:r>
      </w:del>
      <w:del w:id="857" w:author="Josh Madin" w:date="2016-03-24T13:30:00Z">
        <w:r w:rsidRPr="00CC30E1" w:rsidDel="002870E0">
          <w:rPr>
            <w:lang w:val="en-AU"/>
          </w:rPr>
          <w:delText>A</w:delText>
        </w:r>
      </w:del>
      <w:ins w:id="858" w:author="Josh Madin" w:date="2016-03-24T13:30:00Z">
        <w:r w:rsidR="002870E0">
          <w:rPr>
            <w:lang w:val="en-AU"/>
          </w:rPr>
          <w:t>a</w:t>
        </w:r>
      </w:ins>
      <w:r w:rsidRPr="00CC30E1">
        <w:rPr>
          <w:lang w:val="en-AU"/>
        </w:rPr>
        <w:t>mmonium, mercury</w:t>
      </w:r>
      <w:ins w:id="859" w:author="Rachael Maree Woods" w:date="2016-02-26T10:42:00Z">
        <w:r w:rsidR="00AC757B" w:rsidRPr="00CC30E1">
          <w:rPr>
            <w:lang w:val="en-AU"/>
          </w:rPr>
          <w:t>,</w:t>
        </w:r>
      </w:ins>
      <w:r w:rsidRPr="00CC30E1">
        <w:rPr>
          <w:lang w:val="en-AU"/>
        </w:rPr>
        <w:t xml:space="preserve"> </w:t>
      </w:r>
      <w:del w:id="860" w:author="Rachael Maree Woods" w:date="2016-02-26T10:42:00Z">
        <w:r w:rsidRPr="00CC30E1" w:rsidDel="00AC757B">
          <w:rPr>
            <w:lang w:val="en-AU"/>
          </w:rPr>
          <w:delText xml:space="preserve">and </w:delText>
        </w:r>
      </w:del>
      <w:r w:rsidRPr="00CC30E1">
        <w:rPr>
          <w:lang w:val="en-AU"/>
        </w:rPr>
        <w:t xml:space="preserve">pH </w:t>
      </w:r>
      <w:ins w:id="861" w:author="Rachael Maree Woods" w:date="2016-02-26T10:42:00Z">
        <w:r w:rsidR="00AC757B" w:rsidRPr="00CC30E1">
          <w:rPr>
            <w:lang w:val="en-AU"/>
          </w:rPr>
          <w:t xml:space="preserve">and salinity </w:t>
        </w:r>
      </w:ins>
      <w:del w:id="862" w:author="Josh Madin" w:date="2016-03-24T13:30:00Z">
        <w:r w:rsidRPr="00CC30E1" w:rsidDel="002870E0">
          <w:rPr>
            <w:lang w:val="en-AU"/>
          </w:rPr>
          <w:delText xml:space="preserve">did not result in a significant effect on survivorship probability and </w:delText>
        </w:r>
      </w:del>
      <w:r w:rsidRPr="00CC30E1">
        <w:rPr>
          <w:lang w:val="en-AU"/>
        </w:rPr>
        <w:t>were dropped</w:t>
      </w:r>
      <w:del w:id="863" w:author="Josh Madin" w:date="2016-03-24T13:30:00Z">
        <w:r w:rsidRPr="00CC30E1" w:rsidDel="002870E0">
          <w:rPr>
            <w:lang w:val="en-AU"/>
          </w:rPr>
          <w:delText xml:space="preserve"> from the final model</w:delText>
        </w:r>
      </w:del>
      <w:r w:rsidRPr="00CC30E1">
        <w:rPr>
          <w:lang w:val="en-AU"/>
        </w:rPr>
        <w:t>.</w:t>
      </w:r>
      <w:ins w:id="864" w:author="Josh Madin" w:date="2016-03-24T13:32:00Z">
        <w:r w:rsidR="002870E0">
          <w:rPr>
            <w:lang w:val="en-AU"/>
          </w:rPr>
          <w:t xml:space="preserve"> </w:t>
        </w:r>
      </w:ins>
    </w:p>
    <w:p w14:paraId="77992BEE" w14:textId="77777777" w:rsidR="00B21654" w:rsidRPr="00CC30E1" w:rsidDel="002870E0" w:rsidRDefault="00B21654" w:rsidP="009219E1">
      <w:pPr>
        <w:spacing w:line="480" w:lineRule="auto"/>
        <w:rPr>
          <w:del w:id="865" w:author="Josh Madin" w:date="2016-03-24T13:31:00Z"/>
          <w:lang w:val="en-AU"/>
        </w:rPr>
      </w:pPr>
    </w:p>
    <w:p w14:paraId="44122786" w14:textId="5D738411" w:rsidR="00B21654" w:rsidRPr="00220722" w:rsidRDefault="00B21654" w:rsidP="009219E1">
      <w:pPr>
        <w:spacing w:line="480" w:lineRule="auto"/>
        <w:rPr>
          <w:szCs w:val="24"/>
          <w:lang w:val="en-AU"/>
        </w:rPr>
      </w:pPr>
      <w:del w:id="866" w:author="Rachael Maree Woods" w:date="2016-03-16T10:23:00Z">
        <w:r w:rsidRPr="00CC30E1" w:rsidDel="0038572D">
          <w:rPr>
            <w:lang w:val="en-AU"/>
          </w:rPr>
          <w:delText xml:space="preserve">Salinity and copper </w:delText>
        </w:r>
      </w:del>
      <w:ins w:id="867" w:author="Rachael Maree Woods" w:date="2016-03-16T10:23:00Z">
        <w:del w:id="868" w:author="Josh Madin" w:date="2016-03-24T13:31:00Z">
          <w:r w:rsidR="0038572D" w:rsidRPr="00CC30E1" w:rsidDel="002870E0">
            <w:rPr>
              <w:lang w:val="en-AU"/>
            </w:rPr>
            <w:delText xml:space="preserve">Ammonium </w:delText>
          </w:r>
        </w:del>
      </w:ins>
      <w:del w:id="869" w:author="Josh Madin" w:date="2016-03-24T13:31:00Z">
        <w:r w:rsidRPr="00CC30E1" w:rsidDel="002870E0">
          <w:rPr>
            <w:lang w:val="en-AU"/>
          </w:rPr>
          <w:delText>accounted for the highest level</w:delText>
        </w:r>
        <w:r w:rsidR="00226F21" w:rsidRPr="00CC30E1" w:rsidDel="002870E0">
          <w:rPr>
            <w:lang w:val="en-AU"/>
          </w:rPr>
          <w:delText>s</w:delText>
        </w:r>
        <w:r w:rsidRPr="00CC30E1" w:rsidDel="002870E0">
          <w:rPr>
            <w:lang w:val="en-AU"/>
          </w:rPr>
          <w:delText xml:space="preserve"> of variance </w:delText>
        </w:r>
        <w:r w:rsidR="00142EB7" w:rsidRPr="00CC30E1" w:rsidDel="002870E0">
          <w:rPr>
            <w:lang w:val="en-AU"/>
          </w:rPr>
          <w:delText>for the</w:delText>
        </w:r>
        <w:r w:rsidRPr="00CC30E1" w:rsidDel="002870E0">
          <w:rPr>
            <w:lang w:val="en-AU"/>
          </w:rPr>
          <w:delText xml:space="preserve"> fertilisation </w:delText>
        </w:r>
        <w:r w:rsidR="0096619E" w:rsidRPr="00CC30E1" w:rsidDel="002870E0">
          <w:rPr>
            <w:lang w:val="en-AU"/>
          </w:rPr>
          <w:delText>model</w:delText>
        </w:r>
        <w:r w:rsidRPr="00CC30E1" w:rsidDel="002870E0">
          <w:rPr>
            <w:lang w:val="en-AU"/>
          </w:rPr>
          <w:delText>, with sediment</w:delText>
        </w:r>
      </w:del>
      <w:ins w:id="870" w:author="Rachael Maree Woods" w:date="2016-03-16T10:24:00Z">
        <w:del w:id="871" w:author="Josh Madin" w:date="2016-03-24T13:31:00Z">
          <w:r w:rsidR="0038572D" w:rsidRPr="00CC30E1" w:rsidDel="002870E0">
            <w:rPr>
              <w:lang w:val="en-AU"/>
            </w:rPr>
            <w:delText>, copper</w:delText>
          </w:r>
        </w:del>
      </w:ins>
      <w:del w:id="872" w:author="Josh Madin" w:date="2016-03-24T13:31:00Z">
        <w:r w:rsidRPr="00CC30E1" w:rsidDel="002870E0">
          <w:rPr>
            <w:lang w:val="en-AU"/>
          </w:rPr>
          <w:delText xml:space="preserve"> and </w:delText>
        </w:r>
      </w:del>
      <w:ins w:id="873" w:author="Rachael Maree Woods" w:date="2016-02-17T10:10:00Z">
        <w:del w:id="874" w:author="Josh Madin" w:date="2016-03-24T13:31:00Z">
          <w:r w:rsidR="00DE3BDE" w:rsidRPr="00CC30E1" w:rsidDel="002870E0">
            <w:rPr>
              <w:lang w:val="en-AU"/>
            </w:rPr>
            <w:delText xml:space="preserve">phosphate </w:delText>
          </w:r>
        </w:del>
      </w:ins>
      <w:ins w:id="875" w:author="Rachael Maree Woods" w:date="2016-03-16T10:24:00Z">
        <w:del w:id="876" w:author="Josh Madin" w:date="2016-03-24T13:31:00Z">
          <w:r w:rsidR="0038572D" w:rsidRPr="00CC30E1" w:rsidDel="002870E0">
            <w:rPr>
              <w:lang w:val="en-AU"/>
            </w:rPr>
            <w:delText xml:space="preserve">and salinity </w:delText>
          </w:r>
        </w:del>
      </w:ins>
      <w:del w:id="877" w:author="Josh Madin" w:date="2016-03-24T13:31:00Z">
        <w:r w:rsidRPr="00CC30E1" w:rsidDel="002870E0">
          <w:rPr>
            <w:lang w:val="en-AU"/>
          </w:rPr>
          <w:delText>phosphorus accounting for only 10</w:delText>
        </w:r>
      </w:del>
      <w:ins w:id="878" w:author="Rachael Maree Woods" w:date="2016-03-16T10:24:00Z">
        <w:del w:id="879" w:author="Josh Madin" w:date="2016-03-24T13:31:00Z">
          <w:r w:rsidR="0038572D" w:rsidRPr="00CC30E1" w:rsidDel="002870E0">
            <w:rPr>
              <w:lang w:val="en-AU"/>
            </w:rPr>
            <w:delText>less than</w:delText>
          </w:r>
        </w:del>
      </w:ins>
      <w:ins w:id="880" w:author="Rachael Maree Woods" w:date="2016-03-16T10:25:00Z">
        <w:del w:id="881" w:author="Josh Madin" w:date="2016-03-24T13:31:00Z">
          <w:r w:rsidR="0038572D" w:rsidRPr="00CC30E1" w:rsidDel="002870E0">
            <w:rPr>
              <w:lang w:val="en-AU"/>
            </w:rPr>
            <w:delText xml:space="preserve"> 20</w:delText>
          </w:r>
        </w:del>
      </w:ins>
      <w:del w:id="882" w:author="Josh Madin" w:date="2016-03-24T13:31:00Z">
        <w:r w:rsidRPr="00CC30E1" w:rsidDel="002870E0">
          <w:rPr>
            <w:lang w:val="en-AU"/>
          </w:rPr>
          <w:delText>% of all variance</w:delText>
        </w:r>
        <w:r w:rsidR="00015F10" w:rsidRPr="00CC30E1" w:rsidDel="002870E0">
          <w:rPr>
            <w:lang w:val="en-AU"/>
          </w:rPr>
          <w:delText xml:space="preserve"> (Table</w:delText>
        </w:r>
        <w:r w:rsidR="009B0178" w:rsidRPr="00CC30E1" w:rsidDel="002870E0">
          <w:rPr>
            <w:lang w:val="en-AU"/>
          </w:rPr>
          <w:delText xml:space="preserve"> 4</w:delText>
        </w:r>
        <w:r w:rsidR="00015F10" w:rsidRPr="00CC30E1" w:rsidDel="002870E0">
          <w:rPr>
            <w:lang w:val="en-AU"/>
          </w:rPr>
          <w:delText>)</w:delText>
        </w:r>
        <w:r w:rsidRPr="00CC30E1" w:rsidDel="002870E0">
          <w:rPr>
            <w:lang w:val="en-AU"/>
          </w:rPr>
          <w:delText xml:space="preserve">. </w:delText>
        </w:r>
      </w:del>
      <w:ins w:id="883" w:author="Rachael Maree Woods" w:date="2016-03-16T10:25:00Z">
        <w:r w:rsidR="0038572D" w:rsidRPr="00CC30E1">
          <w:rPr>
            <w:lang w:val="en-AU"/>
          </w:rPr>
          <w:t xml:space="preserve">Lead </w:t>
        </w:r>
      </w:ins>
      <w:del w:id="884" w:author="Rachael Maree Woods" w:date="2016-03-16T10:25:00Z">
        <w:r w:rsidRPr="00CC30E1" w:rsidDel="0038572D">
          <w:rPr>
            <w:lang w:val="en-AU"/>
          </w:rPr>
          <w:delText xml:space="preserve">Copper and temperature </w:delText>
        </w:r>
      </w:del>
      <w:r w:rsidRPr="00CC30E1">
        <w:rPr>
          <w:lang w:val="en-AU"/>
        </w:rPr>
        <w:t>account</w:t>
      </w:r>
      <w:r w:rsidR="004C29EC" w:rsidRPr="00CC30E1">
        <w:rPr>
          <w:lang w:val="en-AU"/>
        </w:rPr>
        <w:t>ed</w:t>
      </w:r>
      <w:r w:rsidRPr="00CC30E1">
        <w:rPr>
          <w:lang w:val="en-AU"/>
        </w:rPr>
        <w:t xml:space="preserve"> for the </w:t>
      </w:r>
      <w:r w:rsidR="0061732D" w:rsidRPr="001E0CF5">
        <w:rPr>
          <w:szCs w:val="24"/>
          <w:lang w:val="en-AU"/>
        </w:rPr>
        <w:t xml:space="preserve">highest levels of </w:t>
      </w:r>
      <w:r w:rsidRPr="001E0CF5">
        <w:rPr>
          <w:szCs w:val="24"/>
          <w:lang w:val="en-AU"/>
        </w:rPr>
        <w:t xml:space="preserve">variance </w:t>
      </w:r>
      <w:r w:rsidR="0061732D" w:rsidRPr="001E0CF5">
        <w:rPr>
          <w:szCs w:val="24"/>
          <w:lang w:val="en-AU"/>
        </w:rPr>
        <w:t xml:space="preserve">for </w:t>
      </w:r>
      <w:r w:rsidRPr="001E0CF5">
        <w:rPr>
          <w:szCs w:val="24"/>
          <w:lang w:val="en-AU"/>
        </w:rPr>
        <w:t>the survivorship model</w:t>
      </w:r>
      <w:r w:rsidR="00F5088B" w:rsidRPr="001E0CF5">
        <w:rPr>
          <w:szCs w:val="24"/>
          <w:lang w:val="en-AU"/>
        </w:rPr>
        <w:t>,</w:t>
      </w:r>
      <w:r w:rsidRPr="00220722">
        <w:rPr>
          <w:szCs w:val="24"/>
          <w:lang w:val="en-AU"/>
        </w:rPr>
        <w:t xml:space="preserve"> with salinity and </w:t>
      </w:r>
      <w:del w:id="885" w:author="Rachael Maree Woods" w:date="2016-03-16T10:25:00Z">
        <w:r w:rsidRPr="00220722" w:rsidDel="0038572D">
          <w:rPr>
            <w:szCs w:val="24"/>
            <w:lang w:val="en-AU"/>
          </w:rPr>
          <w:delText xml:space="preserve">lead </w:delText>
        </w:r>
      </w:del>
      <w:ins w:id="886" w:author="Rachael Maree Woods" w:date="2016-03-16T10:25:00Z">
        <w:r w:rsidR="0038572D" w:rsidRPr="00220722">
          <w:rPr>
            <w:szCs w:val="24"/>
            <w:lang w:val="en-AU"/>
          </w:rPr>
          <w:t xml:space="preserve">copper </w:t>
        </w:r>
      </w:ins>
      <w:r w:rsidRPr="00220722">
        <w:rPr>
          <w:szCs w:val="24"/>
          <w:lang w:val="en-AU"/>
        </w:rPr>
        <w:t>accounting for a minimal amount</w:t>
      </w:r>
      <w:ins w:id="887" w:author="Josh Madin" w:date="2016-03-24T13:32:00Z">
        <w:r w:rsidR="002870E0" w:rsidRPr="00220722">
          <w:rPr>
            <w:szCs w:val="24"/>
            <w:lang w:val="en-AU"/>
          </w:rPr>
          <w:t xml:space="preserve"> (</w:t>
        </w:r>
        <w:del w:id="888" w:author="Rachael Maree Woods" w:date="2016-03-29T20:16:00Z">
          <w:r w:rsidR="002870E0" w:rsidRPr="00220722" w:rsidDel="008C0194">
            <w:rPr>
              <w:szCs w:val="24"/>
              <w:lang w:val="en-AU"/>
            </w:rPr>
            <w:delText>Figure</w:delText>
          </w:r>
        </w:del>
      </w:ins>
      <w:ins w:id="889" w:author="Rachael Maree Woods" w:date="2016-03-29T20:16:00Z">
        <w:r w:rsidR="008C0194">
          <w:rPr>
            <w:szCs w:val="24"/>
            <w:lang w:val="en-AU"/>
          </w:rPr>
          <w:t>Fig</w:t>
        </w:r>
      </w:ins>
      <w:ins w:id="890" w:author="Josh Madin" w:date="2016-03-24T13:32:00Z">
        <w:r w:rsidR="002870E0" w:rsidRPr="00220722">
          <w:rPr>
            <w:szCs w:val="24"/>
            <w:lang w:val="en-AU"/>
          </w:rPr>
          <w:t xml:space="preserve"> 4)</w:t>
        </w:r>
      </w:ins>
      <w:del w:id="891" w:author="Rachael Maree Woods" w:date="2016-03-16T14:24:00Z">
        <w:r w:rsidRPr="00220722" w:rsidDel="003A70C9">
          <w:rPr>
            <w:szCs w:val="24"/>
            <w:lang w:val="en-AU"/>
          </w:rPr>
          <w:delText xml:space="preserve"> (Table 4)</w:delText>
        </w:r>
      </w:del>
      <w:r w:rsidRPr="00220722">
        <w:rPr>
          <w:szCs w:val="24"/>
          <w:lang w:val="en-AU"/>
        </w:rPr>
        <w:t>.</w:t>
      </w:r>
    </w:p>
    <w:p w14:paraId="0DA53C8A" w14:textId="77777777" w:rsidR="00C9425C" w:rsidRPr="00220722" w:rsidRDefault="00C9425C" w:rsidP="009219E1">
      <w:pPr>
        <w:spacing w:line="480" w:lineRule="auto"/>
        <w:rPr>
          <w:szCs w:val="24"/>
          <w:lang w:val="en-AU"/>
        </w:rPr>
      </w:pPr>
    </w:p>
    <w:p w14:paraId="0AFD8066" w14:textId="322963D0" w:rsidR="008C0194" w:rsidRPr="00220722" w:rsidDel="001B2051" w:rsidRDefault="00ED72A1" w:rsidP="008C0194">
      <w:pPr>
        <w:pStyle w:val="NoSpacing"/>
        <w:spacing w:line="480" w:lineRule="auto"/>
        <w:rPr>
          <w:ins w:id="892" w:author="Rachael Maree Woods" w:date="2016-03-29T20:21:00Z"/>
          <w:del w:id="893" w:author="Rachael Maree Woods" w:date="2016-02-26T11:24:00Z"/>
          <w:rFonts w:ascii="Times New Roman" w:eastAsia="Times New Roman" w:hAnsi="Times New Roman"/>
          <w:sz w:val="24"/>
          <w:szCs w:val="24"/>
          <w:lang w:eastAsia="de-DE"/>
        </w:rPr>
      </w:pPr>
      <w:del w:id="894" w:author="Josh Madin" w:date="2016-03-18T15:39:00Z">
        <w:r w:rsidRPr="002870E0" w:rsidDel="009D5F34">
          <w:rPr>
            <w:rFonts w:ascii="Times New Roman" w:hAnsi="Times New Roman"/>
            <w:sz w:val="24"/>
            <w:szCs w:val="24"/>
            <w:rPrChange w:id="895" w:author="Josh Madin" w:date="2016-03-24T13:32:00Z">
              <w:rPr/>
            </w:rPrChange>
          </w:rPr>
          <w:delText>By way of example</w:delText>
        </w:r>
      </w:del>
      <w:ins w:id="896" w:author="Rachael Maree Woods" w:date="2016-02-26T10:43:00Z">
        <w:del w:id="897" w:author="Josh Madin" w:date="2016-03-18T15:39:00Z">
          <w:r w:rsidR="00C36E52" w:rsidRPr="002870E0" w:rsidDel="009D5F34">
            <w:rPr>
              <w:rFonts w:ascii="Times New Roman" w:hAnsi="Times New Roman"/>
              <w:sz w:val="24"/>
              <w:szCs w:val="24"/>
              <w:rPrChange w:id="898" w:author="Josh Madin" w:date="2016-03-24T13:32:00Z">
                <w:rPr/>
              </w:rPrChange>
            </w:rPr>
            <w:delText xml:space="preserve"> we used real-world water samples collected from Chowder Bay, Mona Vale and Lizard Island to </w:delText>
          </w:r>
        </w:del>
      </w:ins>
      <w:ins w:id="899" w:author="Rachael Maree Woods" w:date="2016-02-26T10:44:00Z">
        <w:del w:id="900" w:author="Josh Madin" w:date="2016-03-18T15:39:00Z">
          <w:r w:rsidR="00C36E52" w:rsidRPr="002870E0" w:rsidDel="009D5F34">
            <w:rPr>
              <w:rFonts w:ascii="Times New Roman" w:hAnsi="Times New Roman"/>
              <w:sz w:val="24"/>
              <w:szCs w:val="24"/>
              <w:rPrChange w:id="901" w:author="Josh Madin" w:date="2016-03-24T13:32:00Z">
                <w:rPr/>
              </w:rPrChange>
            </w:rPr>
            <w:delText>assess</w:delText>
          </w:r>
        </w:del>
      </w:ins>
      <w:ins w:id="902" w:author="Rachael Maree Woods" w:date="2016-02-26T10:43:00Z">
        <w:del w:id="903" w:author="Josh Madin" w:date="2016-03-18T15:39:00Z">
          <w:r w:rsidR="00C36E52" w:rsidRPr="002870E0" w:rsidDel="009D5F34">
            <w:rPr>
              <w:rFonts w:ascii="Times New Roman" w:hAnsi="Times New Roman"/>
              <w:sz w:val="24"/>
              <w:szCs w:val="24"/>
              <w:rPrChange w:id="904" w:author="Josh Madin" w:date="2016-03-24T13:32:00Z">
                <w:rPr/>
              </w:rPrChange>
            </w:rPr>
            <w:delText xml:space="preserve"> the </w:delText>
          </w:r>
        </w:del>
      </w:ins>
      <w:ins w:id="905" w:author="Rachael Maree Woods" w:date="2016-02-26T10:44:00Z">
        <w:del w:id="906" w:author="Josh Madin" w:date="2016-03-18T15:39:00Z">
          <w:r w:rsidR="00C36E52" w:rsidRPr="002870E0" w:rsidDel="009D5F34">
            <w:rPr>
              <w:rFonts w:ascii="Times New Roman" w:hAnsi="Times New Roman"/>
              <w:sz w:val="24"/>
              <w:szCs w:val="24"/>
              <w:rPrChange w:id="907" w:author="Josh Madin" w:date="2016-03-24T13:32:00Z">
                <w:rPr/>
              </w:rPrChange>
            </w:rPr>
            <w:delText>probability of success</w:delText>
          </w:r>
          <w:r w:rsidR="00127D4A" w:rsidRPr="002870E0" w:rsidDel="009D5F34">
            <w:rPr>
              <w:rFonts w:ascii="Times New Roman" w:hAnsi="Times New Roman"/>
              <w:sz w:val="24"/>
              <w:szCs w:val="24"/>
              <w:rPrChange w:id="908" w:author="Josh Madin" w:date="2016-03-24T13:32:00Z">
                <w:rPr/>
              </w:rPrChange>
            </w:rPr>
            <w:delText xml:space="preserve"> under</w:delText>
          </w:r>
        </w:del>
      </w:ins>
      <w:ins w:id="909" w:author="Rachael Maree Woods" w:date="2016-02-26T11:20:00Z">
        <w:del w:id="910" w:author="Josh Madin" w:date="2016-03-18T15:39:00Z">
          <w:r w:rsidR="00127D4A" w:rsidRPr="002870E0" w:rsidDel="009D5F34">
            <w:rPr>
              <w:rFonts w:ascii="Times New Roman" w:hAnsi="Times New Roman"/>
              <w:sz w:val="24"/>
              <w:szCs w:val="24"/>
              <w:rPrChange w:id="911" w:author="Josh Madin" w:date="2016-03-24T13:32:00Z">
                <w:rPr/>
              </w:rPrChange>
            </w:rPr>
            <w:delText xml:space="preserve"> varying</w:delText>
          </w:r>
        </w:del>
      </w:ins>
      <w:ins w:id="912" w:author="Rachael Maree Woods" w:date="2016-02-26T10:44:00Z">
        <w:del w:id="913" w:author="Josh Madin" w:date="2016-03-18T15:39:00Z">
          <w:r w:rsidR="00C36E52" w:rsidRPr="002870E0" w:rsidDel="009D5F34">
            <w:rPr>
              <w:rFonts w:ascii="Times New Roman" w:hAnsi="Times New Roman"/>
              <w:sz w:val="24"/>
              <w:szCs w:val="24"/>
              <w:rPrChange w:id="914" w:author="Josh Madin" w:date="2016-03-24T13:32:00Z">
                <w:rPr/>
              </w:rPrChange>
            </w:rPr>
            <w:delText xml:space="preserve"> water </w:delText>
          </w:r>
        </w:del>
      </w:ins>
      <w:del w:id="915" w:author="Josh Madin" w:date="2016-03-18T15:39:00Z">
        <w:r w:rsidRPr="002870E0" w:rsidDel="009D5F34">
          <w:rPr>
            <w:rFonts w:ascii="Times New Roman" w:hAnsi="Times New Roman"/>
            <w:sz w:val="24"/>
            <w:szCs w:val="24"/>
            <w:rPrChange w:id="916" w:author="Josh Madin" w:date="2016-03-24T13:32:00Z">
              <w:rPr/>
            </w:rPrChange>
          </w:rPr>
          <w:delText xml:space="preserve">, </w:delText>
        </w:r>
      </w:del>
      <w:ins w:id="917" w:author="Rachael Maree Woods" w:date="2016-02-26T10:44:00Z">
        <w:del w:id="918" w:author="Josh Madin" w:date="2016-03-18T15:39:00Z">
          <w:r w:rsidR="00C36E52" w:rsidRPr="002870E0" w:rsidDel="009D5F34">
            <w:rPr>
              <w:rFonts w:ascii="Times New Roman" w:hAnsi="Times New Roman"/>
              <w:sz w:val="24"/>
              <w:szCs w:val="24"/>
              <w:rPrChange w:id="919" w:author="Josh Madin" w:date="2016-03-24T13:32:00Z">
                <w:rPr/>
              </w:rPrChange>
            </w:rPr>
            <w:delText>quality</w:delText>
          </w:r>
        </w:del>
      </w:ins>
      <w:ins w:id="920" w:author="Josh Madin" w:date="2016-03-18T15:39:00Z">
        <w:r w:rsidR="009D5F34" w:rsidRPr="002870E0">
          <w:rPr>
            <w:rFonts w:ascii="Times New Roman" w:hAnsi="Times New Roman"/>
            <w:sz w:val="24"/>
            <w:szCs w:val="24"/>
            <w:rPrChange w:id="921" w:author="Josh Madin" w:date="2016-03-24T13:32:00Z">
              <w:rPr/>
            </w:rPrChange>
          </w:rPr>
          <w:t xml:space="preserve">Based on the water samples collected to demonstrate the models, </w:t>
        </w:r>
      </w:ins>
      <w:ins w:id="922" w:author="Josh Madin" w:date="2016-03-18T15:41:00Z">
        <w:r w:rsidR="009D5F34" w:rsidRPr="002870E0">
          <w:rPr>
            <w:rFonts w:ascii="Times New Roman" w:hAnsi="Times New Roman"/>
            <w:sz w:val="24"/>
            <w:szCs w:val="24"/>
            <w:rPrChange w:id="923" w:author="Josh Madin" w:date="2016-03-24T13:32:00Z">
              <w:rPr/>
            </w:rPrChange>
          </w:rPr>
          <w:t xml:space="preserve">the two early life history stages were predicted to do poorly in </w:t>
        </w:r>
      </w:ins>
      <w:ins w:id="924" w:author="Rachael Maree Woods" w:date="2016-02-26T10:44:00Z">
        <w:del w:id="925" w:author="Josh Madin" w:date="2016-03-18T15:40:00Z">
          <w:r w:rsidR="00C36E52" w:rsidRPr="002870E0" w:rsidDel="009D5F34">
            <w:rPr>
              <w:rFonts w:ascii="Times New Roman" w:hAnsi="Times New Roman"/>
              <w:sz w:val="24"/>
              <w:szCs w:val="24"/>
              <w:rPrChange w:id="926" w:author="Josh Madin" w:date="2016-03-24T13:32:00Z">
                <w:rPr/>
              </w:rPrChange>
            </w:rPr>
            <w:delText xml:space="preserve">. </w:delText>
          </w:r>
        </w:del>
      </w:ins>
      <w:ins w:id="927" w:author="Rachael Maree Woods" w:date="2016-02-26T11:21:00Z">
        <w:r w:rsidR="004C175C" w:rsidRPr="002870E0">
          <w:rPr>
            <w:rFonts w:ascii="Times New Roman" w:hAnsi="Times New Roman"/>
            <w:sz w:val="24"/>
            <w:szCs w:val="24"/>
            <w:rPrChange w:id="928" w:author="Josh Madin" w:date="2016-03-24T13:32:00Z">
              <w:rPr/>
            </w:rPrChange>
          </w:rPr>
          <w:t xml:space="preserve">Chowder </w:t>
        </w:r>
        <w:del w:id="929" w:author="Josh Madin" w:date="2016-03-18T15:40:00Z">
          <w:r w:rsidR="004C175C" w:rsidRPr="002870E0" w:rsidDel="009D5F34">
            <w:rPr>
              <w:rFonts w:ascii="Times New Roman" w:hAnsi="Times New Roman"/>
              <w:sz w:val="24"/>
              <w:szCs w:val="24"/>
              <w:rPrChange w:id="930" w:author="Josh Madin" w:date="2016-03-24T13:32:00Z">
                <w:rPr/>
              </w:rPrChange>
            </w:rPr>
            <w:delText>b</w:delText>
          </w:r>
        </w:del>
      </w:ins>
      <w:ins w:id="931" w:author="Josh Madin" w:date="2016-03-18T15:40:00Z">
        <w:r w:rsidR="009D5F34" w:rsidRPr="002870E0">
          <w:rPr>
            <w:rFonts w:ascii="Times New Roman" w:hAnsi="Times New Roman"/>
            <w:sz w:val="24"/>
            <w:szCs w:val="24"/>
            <w:rPrChange w:id="932" w:author="Josh Madin" w:date="2016-03-24T13:32:00Z">
              <w:rPr/>
            </w:rPrChange>
          </w:rPr>
          <w:t>B</w:t>
        </w:r>
      </w:ins>
      <w:ins w:id="933" w:author="Rachael Maree Woods" w:date="2016-02-26T11:21:00Z">
        <w:r w:rsidR="004C175C" w:rsidRPr="002870E0">
          <w:rPr>
            <w:rFonts w:ascii="Times New Roman" w:hAnsi="Times New Roman"/>
            <w:sz w:val="24"/>
            <w:szCs w:val="24"/>
            <w:rPrChange w:id="934" w:author="Josh Madin" w:date="2016-03-24T13:32:00Z">
              <w:rPr/>
            </w:rPrChange>
          </w:rPr>
          <w:t>ay</w:t>
        </w:r>
      </w:ins>
      <w:ins w:id="935" w:author="Rachael Maree Woods" w:date="2016-02-26T10:47:00Z">
        <w:r w:rsidR="00E71073" w:rsidRPr="002870E0">
          <w:rPr>
            <w:rFonts w:ascii="Times New Roman" w:hAnsi="Times New Roman"/>
            <w:sz w:val="24"/>
            <w:szCs w:val="24"/>
            <w:rPrChange w:id="936" w:author="Josh Madin" w:date="2016-03-24T13:32:00Z">
              <w:rPr/>
            </w:rPrChange>
          </w:rPr>
          <w:t xml:space="preserve"> </w:t>
        </w:r>
      </w:ins>
      <w:ins w:id="937" w:author="Josh Madin" w:date="2016-03-18T15:40:00Z">
        <w:r w:rsidR="009D5F34" w:rsidRPr="002870E0">
          <w:rPr>
            <w:rFonts w:ascii="Times New Roman" w:hAnsi="Times New Roman"/>
            <w:sz w:val="24"/>
            <w:szCs w:val="24"/>
            <w:rPrChange w:id="938" w:author="Josh Madin" w:date="2016-03-24T13:32:00Z">
              <w:rPr/>
            </w:rPrChange>
          </w:rPr>
          <w:t>(</w:t>
        </w:r>
      </w:ins>
      <w:ins w:id="939" w:author="Rachael Maree Woods" w:date="2016-02-26T10:47:00Z">
        <w:r w:rsidR="00E71073" w:rsidRPr="002870E0">
          <w:rPr>
            <w:rFonts w:ascii="Times New Roman" w:hAnsi="Times New Roman"/>
            <w:sz w:val="24"/>
            <w:szCs w:val="24"/>
            <w:rPrChange w:id="940" w:author="Josh Madin" w:date="2016-03-24T13:32:00Z">
              <w:rPr/>
            </w:rPrChange>
          </w:rPr>
          <w:t>within Sydne</w:t>
        </w:r>
      </w:ins>
      <w:ins w:id="941" w:author="Rachael Maree Woods" w:date="2016-02-26T10:48:00Z">
        <w:r w:rsidR="00E71073" w:rsidRPr="002870E0">
          <w:rPr>
            <w:rFonts w:ascii="Times New Roman" w:hAnsi="Times New Roman"/>
            <w:sz w:val="24"/>
            <w:szCs w:val="24"/>
            <w:rPrChange w:id="942" w:author="Josh Madin" w:date="2016-03-24T13:32:00Z">
              <w:rPr/>
            </w:rPrChange>
          </w:rPr>
          <w:t>y</w:t>
        </w:r>
      </w:ins>
      <w:ins w:id="943" w:author="Josh Madin" w:date="2016-03-18T15:40:00Z">
        <w:r w:rsidR="009D5F34" w:rsidRPr="002870E0">
          <w:rPr>
            <w:rFonts w:ascii="Times New Roman" w:hAnsi="Times New Roman"/>
            <w:sz w:val="24"/>
            <w:szCs w:val="24"/>
            <w:rPrChange w:id="944" w:author="Josh Madin" w:date="2016-03-24T13:32:00Z">
              <w:rPr/>
            </w:rPrChange>
          </w:rPr>
          <w:t xml:space="preserve"> Harbour)</w:t>
        </w:r>
      </w:ins>
      <w:ins w:id="945" w:author="Rachael Maree Woods" w:date="2016-02-26T10:48:00Z">
        <w:r w:rsidR="00E71073" w:rsidRPr="002870E0">
          <w:rPr>
            <w:rFonts w:ascii="Times New Roman" w:hAnsi="Times New Roman"/>
            <w:sz w:val="24"/>
            <w:szCs w:val="24"/>
            <w:rPrChange w:id="946" w:author="Josh Madin" w:date="2016-03-24T13:32:00Z">
              <w:rPr/>
            </w:rPrChange>
          </w:rPr>
          <w:t xml:space="preserve"> </w:t>
        </w:r>
        <w:del w:id="947" w:author="Josh Madin" w:date="2016-03-18T15:41:00Z">
          <w:r w:rsidR="00E71073" w:rsidRPr="002870E0" w:rsidDel="009D5F34">
            <w:rPr>
              <w:rFonts w:ascii="Times New Roman" w:hAnsi="Times New Roman"/>
              <w:sz w:val="24"/>
              <w:szCs w:val="24"/>
              <w:rPrChange w:id="948" w:author="Josh Madin" w:date="2016-03-24T13:32:00Z">
                <w:rPr/>
              </w:rPrChange>
            </w:rPr>
            <w:delText xml:space="preserve">showed </w:delText>
          </w:r>
        </w:del>
      </w:ins>
      <w:ins w:id="949" w:author="Josh Madin" w:date="2016-03-18T15:41:00Z">
        <w:r w:rsidR="009D5F34" w:rsidRPr="002870E0">
          <w:rPr>
            <w:rFonts w:ascii="Times New Roman" w:hAnsi="Times New Roman"/>
            <w:sz w:val="24"/>
            <w:szCs w:val="24"/>
            <w:rPrChange w:id="950" w:author="Josh Madin" w:date="2016-03-24T13:32:00Z">
              <w:rPr/>
            </w:rPrChange>
          </w:rPr>
          <w:t xml:space="preserve">water compared </w:t>
        </w:r>
      </w:ins>
      <w:ins w:id="951" w:author="Rachael Maree Woods" w:date="2016-02-26T11:21:00Z">
        <w:del w:id="952" w:author="Josh Madin" w:date="2016-03-18T15:41:00Z">
          <w:r w:rsidR="004C175C" w:rsidRPr="002870E0" w:rsidDel="009D5F34">
            <w:rPr>
              <w:rFonts w:ascii="Times New Roman" w:hAnsi="Times New Roman"/>
              <w:sz w:val="24"/>
              <w:szCs w:val="24"/>
              <w:rPrChange w:id="953" w:author="Josh Madin" w:date="2016-03-24T13:32:00Z">
                <w:rPr/>
              </w:rPrChange>
            </w:rPr>
            <w:delText xml:space="preserve">a </w:delText>
          </w:r>
        </w:del>
      </w:ins>
      <w:ins w:id="954" w:author="Rachael Maree Woods" w:date="2016-02-26T11:22:00Z">
        <w:del w:id="955" w:author="Josh Madin" w:date="2016-03-18T15:41:00Z">
          <w:r w:rsidR="004C175C" w:rsidRPr="002870E0" w:rsidDel="009D5F34">
            <w:rPr>
              <w:rFonts w:ascii="Times New Roman" w:hAnsi="Times New Roman"/>
              <w:sz w:val="24"/>
              <w:szCs w:val="24"/>
              <w:rPrChange w:id="956" w:author="Josh Madin" w:date="2016-03-24T13:32:00Z">
                <w:rPr/>
              </w:rPrChange>
            </w:rPr>
            <w:delText>consistently</w:delText>
          </w:r>
        </w:del>
      </w:ins>
      <w:ins w:id="957" w:author="Rachael Maree Woods" w:date="2016-02-26T11:21:00Z">
        <w:del w:id="958" w:author="Josh Madin" w:date="2016-03-18T15:41:00Z">
          <w:r w:rsidR="004C175C" w:rsidRPr="002870E0" w:rsidDel="009D5F34">
            <w:rPr>
              <w:rFonts w:ascii="Times New Roman" w:hAnsi="Times New Roman"/>
              <w:sz w:val="24"/>
              <w:szCs w:val="24"/>
              <w:rPrChange w:id="959" w:author="Josh Madin" w:date="2016-03-24T13:32:00Z">
                <w:rPr/>
              </w:rPrChange>
            </w:rPr>
            <w:delText xml:space="preserve"> lower level of success </w:delText>
          </w:r>
        </w:del>
      </w:ins>
      <w:ins w:id="960" w:author="Rachael Maree Woods" w:date="2016-02-26T11:22:00Z">
        <w:del w:id="961" w:author="Josh Madin" w:date="2016-03-18T15:41:00Z">
          <w:r w:rsidR="004C175C" w:rsidRPr="002870E0" w:rsidDel="009D5F34">
            <w:rPr>
              <w:rFonts w:ascii="Times New Roman" w:hAnsi="Times New Roman"/>
              <w:sz w:val="24"/>
              <w:szCs w:val="24"/>
              <w:rPrChange w:id="962" w:author="Josh Madin" w:date="2016-03-24T13:32:00Z">
                <w:rPr/>
              </w:rPrChange>
            </w:rPr>
            <w:delText xml:space="preserve">for both fertilisation and larval survivorship </w:delText>
          </w:r>
        </w:del>
        <w:r w:rsidR="004C175C" w:rsidRPr="002870E0">
          <w:rPr>
            <w:rFonts w:ascii="Times New Roman" w:hAnsi="Times New Roman"/>
            <w:sz w:val="24"/>
            <w:szCs w:val="24"/>
            <w:rPrChange w:id="963" w:author="Josh Madin" w:date="2016-03-24T13:32:00Z">
              <w:rPr/>
            </w:rPrChange>
          </w:rPr>
          <w:t xml:space="preserve">with </w:t>
        </w:r>
      </w:ins>
      <w:ins w:id="964" w:author="Rachael Maree Woods" w:date="2016-03-16T09:47:00Z">
        <w:del w:id="965" w:author="Josh Madin" w:date="2016-03-18T15:41:00Z">
          <w:r w:rsidR="00AB1F3E" w:rsidRPr="002870E0" w:rsidDel="009D5F34">
            <w:rPr>
              <w:rFonts w:ascii="Times New Roman" w:hAnsi="Times New Roman"/>
              <w:sz w:val="24"/>
              <w:szCs w:val="24"/>
              <w:rPrChange w:id="966" w:author="Josh Madin" w:date="2016-03-24T13:32:00Z">
                <w:rPr/>
              </w:rPrChange>
            </w:rPr>
            <w:delText>Lizard Island</w:delText>
          </w:r>
        </w:del>
      </w:ins>
      <w:ins w:id="967" w:author="Rachael Maree Woods" w:date="2016-02-26T11:23:00Z">
        <w:del w:id="968" w:author="Josh Madin" w:date="2016-03-18T15:41:00Z">
          <w:r w:rsidR="004C175C" w:rsidRPr="002870E0" w:rsidDel="009D5F34">
            <w:rPr>
              <w:rFonts w:ascii="Times New Roman" w:hAnsi="Times New Roman"/>
              <w:sz w:val="24"/>
              <w:szCs w:val="24"/>
              <w:rPrChange w:id="969" w:author="Josh Madin" w:date="2016-03-24T13:32:00Z">
                <w:rPr/>
              </w:rPrChange>
            </w:rPr>
            <w:delText xml:space="preserve"> and </w:delText>
          </w:r>
        </w:del>
      </w:ins>
      <w:ins w:id="970" w:author="Rachael Maree Woods" w:date="2016-03-16T09:47:00Z">
        <w:r w:rsidR="00AB1F3E" w:rsidRPr="002870E0">
          <w:rPr>
            <w:rFonts w:ascii="Times New Roman" w:hAnsi="Times New Roman"/>
            <w:sz w:val="24"/>
            <w:szCs w:val="24"/>
            <w:rPrChange w:id="971" w:author="Josh Madin" w:date="2016-03-24T13:32:00Z">
              <w:rPr/>
            </w:rPrChange>
          </w:rPr>
          <w:t>Mona Vale</w:t>
        </w:r>
      </w:ins>
      <w:ins w:id="972" w:author="Josh Madin" w:date="2016-03-18T15:41:00Z">
        <w:r w:rsidR="009D5F34" w:rsidRPr="002870E0">
          <w:rPr>
            <w:rFonts w:ascii="Times New Roman" w:hAnsi="Times New Roman"/>
            <w:sz w:val="24"/>
            <w:szCs w:val="24"/>
            <w:rPrChange w:id="973" w:author="Josh Madin" w:date="2016-03-24T13:32:00Z">
              <w:rPr/>
            </w:rPrChange>
          </w:rPr>
          <w:t xml:space="preserve"> (outside Sydney Harbour)</w:t>
        </w:r>
      </w:ins>
      <w:ins w:id="974" w:author="Rachael Maree Woods" w:date="2016-02-26T11:23:00Z">
        <w:r w:rsidR="004C175C" w:rsidRPr="002870E0">
          <w:rPr>
            <w:rFonts w:ascii="Times New Roman" w:hAnsi="Times New Roman"/>
            <w:sz w:val="24"/>
            <w:szCs w:val="24"/>
            <w:rPrChange w:id="975" w:author="Josh Madin" w:date="2016-03-24T13:32:00Z">
              <w:rPr/>
            </w:rPrChange>
          </w:rPr>
          <w:t xml:space="preserve"> </w:t>
        </w:r>
      </w:ins>
      <w:ins w:id="976" w:author="Josh Madin" w:date="2016-03-18T15:41:00Z">
        <w:r w:rsidR="009D5F34" w:rsidRPr="002870E0">
          <w:rPr>
            <w:rFonts w:ascii="Times New Roman" w:hAnsi="Times New Roman"/>
            <w:sz w:val="24"/>
            <w:szCs w:val="24"/>
            <w:rPrChange w:id="977" w:author="Josh Madin" w:date="2016-03-24T13:32:00Z">
              <w:rPr/>
            </w:rPrChange>
          </w:rPr>
          <w:t xml:space="preserve">and </w:t>
        </w:r>
      </w:ins>
      <w:ins w:id="978" w:author="Josh Madin" w:date="2016-03-18T15:42:00Z">
        <w:r w:rsidR="009D5F34" w:rsidRPr="002870E0">
          <w:rPr>
            <w:rFonts w:ascii="Times New Roman" w:hAnsi="Times New Roman"/>
            <w:sz w:val="24"/>
            <w:szCs w:val="24"/>
            <w:rPrChange w:id="979" w:author="Josh Madin" w:date="2016-03-24T13:32:00Z">
              <w:rPr/>
            </w:rPrChange>
          </w:rPr>
          <w:t xml:space="preserve">tropical </w:t>
        </w:r>
      </w:ins>
      <w:ins w:id="980" w:author="Josh Madin" w:date="2016-03-18T15:41:00Z">
        <w:r w:rsidR="009D5F34" w:rsidRPr="002870E0">
          <w:rPr>
            <w:rFonts w:ascii="Times New Roman" w:hAnsi="Times New Roman"/>
            <w:sz w:val="24"/>
            <w:szCs w:val="24"/>
            <w:rPrChange w:id="981" w:author="Josh Madin" w:date="2016-03-24T13:32:00Z">
              <w:rPr/>
            </w:rPrChange>
          </w:rPr>
          <w:t xml:space="preserve">Lizard Island </w:t>
        </w:r>
      </w:ins>
      <w:ins w:id="982" w:author="Rachael Maree Woods" w:date="2016-02-26T11:23:00Z">
        <w:del w:id="983" w:author="Josh Madin" w:date="2016-03-18T15:42:00Z">
          <w:r w:rsidR="004C175C" w:rsidRPr="002870E0" w:rsidDel="009D5F34">
            <w:rPr>
              <w:rFonts w:ascii="Times New Roman" w:hAnsi="Times New Roman"/>
              <w:sz w:val="24"/>
              <w:szCs w:val="24"/>
              <w:rPrChange w:id="984" w:author="Josh Madin" w:date="2016-03-24T13:32:00Z">
                <w:rPr/>
              </w:rPrChange>
            </w:rPr>
            <w:delText>showing a high level of success across both life history stage</w:delText>
          </w:r>
        </w:del>
      </w:ins>
      <w:ins w:id="985" w:author="Rachael Maree Woods" w:date="2016-03-16T10:30:00Z">
        <w:del w:id="986" w:author="Josh Madin" w:date="2016-03-18T15:42:00Z">
          <w:r w:rsidR="000D0B84" w:rsidRPr="002870E0" w:rsidDel="009D5F34">
            <w:rPr>
              <w:rFonts w:ascii="Times New Roman" w:hAnsi="Times New Roman"/>
              <w:sz w:val="24"/>
              <w:szCs w:val="24"/>
              <w:rPrChange w:id="987" w:author="Josh Madin" w:date="2016-03-24T13:32:00Z">
                <w:rPr/>
              </w:rPrChange>
            </w:rPr>
            <w:delText xml:space="preserve">s </w:delText>
          </w:r>
        </w:del>
        <w:r w:rsidR="000D0B84" w:rsidRPr="002870E0">
          <w:rPr>
            <w:rFonts w:ascii="Times New Roman" w:hAnsi="Times New Roman"/>
            <w:sz w:val="24"/>
            <w:szCs w:val="24"/>
            <w:rPrChange w:id="988" w:author="Josh Madin" w:date="2016-03-24T13:32:00Z">
              <w:rPr/>
            </w:rPrChange>
          </w:rPr>
          <w:t>(</w:t>
        </w:r>
      </w:ins>
      <w:ins w:id="989" w:author="Rachael Maree Woods" w:date="2016-03-29T20:16:00Z">
        <w:r w:rsidR="008C0194">
          <w:rPr>
            <w:rFonts w:ascii="Times New Roman" w:hAnsi="Times New Roman"/>
            <w:sz w:val="24"/>
            <w:szCs w:val="24"/>
          </w:rPr>
          <w:t>Fig</w:t>
        </w:r>
      </w:ins>
      <w:ins w:id="990" w:author="Rachael Maree Woods" w:date="2016-03-16T10:30:00Z">
        <w:r w:rsidR="000D0B84" w:rsidRPr="002870E0">
          <w:rPr>
            <w:rFonts w:ascii="Times New Roman" w:hAnsi="Times New Roman"/>
            <w:sz w:val="24"/>
            <w:szCs w:val="24"/>
            <w:rPrChange w:id="991" w:author="Josh Madin" w:date="2016-03-24T13:32:00Z">
              <w:rPr/>
            </w:rPrChange>
          </w:rPr>
          <w:t xml:space="preserve"> 3)</w:t>
        </w:r>
      </w:ins>
      <w:ins w:id="992" w:author="Rachael Maree Woods" w:date="2016-02-26T11:23:00Z">
        <w:r w:rsidR="004C175C" w:rsidRPr="002870E0">
          <w:rPr>
            <w:rFonts w:ascii="Times New Roman" w:hAnsi="Times New Roman"/>
            <w:sz w:val="24"/>
            <w:szCs w:val="24"/>
            <w:rPrChange w:id="993" w:author="Josh Madin" w:date="2016-03-24T13:32:00Z">
              <w:rPr/>
            </w:rPrChange>
          </w:rPr>
          <w:t xml:space="preserve">. </w:t>
        </w:r>
      </w:ins>
      <w:ins w:id="994" w:author="Rachael Maree Woods" w:date="2016-02-26T10:44:00Z">
        <w:del w:id="995" w:author="Josh Madin" w:date="2016-03-18T15:42:00Z">
          <w:r w:rsidR="00C36E52" w:rsidRPr="002870E0" w:rsidDel="009D5F34">
            <w:rPr>
              <w:rFonts w:ascii="Times New Roman" w:hAnsi="Times New Roman"/>
              <w:sz w:val="24"/>
              <w:szCs w:val="24"/>
              <w:rPrChange w:id="996" w:author="Josh Madin" w:date="2016-03-24T13:32:00Z">
                <w:rPr/>
              </w:rPrChange>
            </w:rPr>
            <w:delText>We then ran a model</w:delText>
          </w:r>
        </w:del>
      </w:ins>
      <w:ins w:id="997" w:author="Josh Madin" w:date="2016-03-18T15:42:00Z">
        <w:r w:rsidR="009D5F34" w:rsidRPr="002870E0">
          <w:rPr>
            <w:rFonts w:ascii="Times New Roman" w:hAnsi="Times New Roman"/>
            <w:sz w:val="24"/>
            <w:szCs w:val="24"/>
            <w:rPrChange w:id="998" w:author="Josh Madin" w:date="2016-03-24T13:32:00Z">
              <w:rPr/>
            </w:rPrChange>
          </w:rPr>
          <w:t>The</w:t>
        </w:r>
      </w:ins>
      <w:ins w:id="999" w:author="Rachael Maree Woods" w:date="2016-02-26T10:44:00Z">
        <w:r w:rsidR="00C36E52" w:rsidRPr="002870E0">
          <w:rPr>
            <w:rFonts w:ascii="Times New Roman" w:hAnsi="Times New Roman"/>
            <w:sz w:val="24"/>
            <w:szCs w:val="24"/>
            <w:rPrChange w:id="1000" w:author="Josh Madin" w:date="2016-03-24T13:32:00Z">
              <w:rPr/>
            </w:rPrChange>
          </w:rPr>
          <w:t xml:space="preserve"> </w:t>
        </w:r>
      </w:ins>
      <w:ins w:id="1001" w:author="Rachael Maree Woods" w:date="2016-02-26T10:45:00Z">
        <w:r w:rsidR="00C36E52" w:rsidRPr="002870E0">
          <w:rPr>
            <w:rFonts w:ascii="Times New Roman" w:hAnsi="Times New Roman"/>
            <w:sz w:val="24"/>
            <w:szCs w:val="24"/>
            <w:rPrChange w:id="1002" w:author="Josh Madin" w:date="2016-03-24T13:32:00Z">
              <w:rPr/>
            </w:rPrChange>
          </w:rPr>
          <w:t>combin</w:t>
        </w:r>
        <w:del w:id="1003" w:author="Josh Madin" w:date="2016-03-18T15:42:00Z">
          <w:r w:rsidR="00C36E52" w:rsidRPr="002870E0" w:rsidDel="009D5F34">
            <w:rPr>
              <w:rFonts w:ascii="Times New Roman" w:hAnsi="Times New Roman"/>
              <w:sz w:val="24"/>
              <w:szCs w:val="24"/>
              <w:rPrChange w:id="1004" w:author="Josh Madin" w:date="2016-03-24T13:32:00Z">
                <w:rPr/>
              </w:rPrChange>
            </w:rPr>
            <w:delText>ing</w:delText>
          </w:r>
        </w:del>
      </w:ins>
      <w:ins w:id="1005" w:author="Josh Madin" w:date="2016-03-18T15:42:00Z">
        <w:r w:rsidR="009D5F34" w:rsidRPr="002870E0">
          <w:rPr>
            <w:rFonts w:ascii="Times New Roman" w:hAnsi="Times New Roman"/>
            <w:sz w:val="24"/>
            <w:szCs w:val="24"/>
            <w:rPrChange w:id="1006" w:author="Josh Madin" w:date="2016-03-24T13:32:00Z">
              <w:rPr/>
            </w:rPrChange>
          </w:rPr>
          <w:t>e</w:t>
        </w:r>
      </w:ins>
      <w:ins w:id="1007" w:author="Rachael Maree Woods" w:date="2016-03-29T20:35:00Z">
        <w:r w:rsidR="009F644C">
          <w:rPr>
            <w:rFonts w:ascii="Times New Roman" w:hAnsi="Times New Roman"/>
            <w:sz w:val="24"/>
            <w:szCs w:val="24"/>
          </w:rPr>
          <w:t>d</w:t>
        </w:r>
      </w:ins>
      <w:ins w:id="1008" w:author="Josh Madin" w:date="2016-03-18T15:42:00Z">
        <w:r w:rsidR="009D5F34" w:rsidRPr="002870E0">
          <w:rPr>
            <w:rFonts w:ascii="Times New Roman" w:hAnsi="Times New Roman"/>
            <w:sz w:val="24"/>
            <w:szCs w:val="24"/>
            <w:rPrChange w:id="1009" w:author="Josh Madin" w:date="2016-03-24T13:32:00Z">
              <w:rPr/>
            </w:rPrChange>
          </w:rPr>
          <w:t xml:space="preserve"> model demonstrate</w:t>
        </w:r>
      </w:ins>
      <w:ins w:id="1010" w:author="Rachael Maree Woods" w:date="2016-03-25T09:50:00Z">
        <w:r w:rsidR="00657A02">
          <w:rPr>
            <w:rFonts w:ascii="Times New Roman" w:hAnsi="Times New Roman"/>
            <w:sz w:val="24"/>
            <w:szCs w:val="24"/>
          </w:rPr>
          <w:t>s</w:t>
        </w:r>
      </w:ins>
      <w:ins w:id="1011" w:author="Josh Madin" w:date="2016-03-18T15:42:00Z">
        <w:r w:rsidR="009D5F34" w:rsidRPr="002870E0">
          <w:rPr>
            <w:rFonts w:ascii="Times New Roman" w:hAnsi="Times New Roman"/>
            <w:sz w:val="24"/>
            <w:szCs w:val="24"/>
            <w:rPrChange w:id="1012" w:author="Josh Madin" w:date="2016-03-24T13:32:00Z">
              <w:rPr/>
            </w:rPrChange>
          </w:rPr>
          <w:t xml:space="preserve"> the overall probability of</w:t>
        </w:r>
      </w:ins>
      <w:ins w:id="1013" w:author="Rachael Maree Woods" w:date="2016-02-26T10:45:00Z">
        <w:r w:rsidR="00C36E52" w:rsidRPr="002870E0">
          <w:rPr>
            <w:rFonts w:ascii="Times New Roman" w:hAnsi="Times New Roman"/>
            <w:sz w:val="24"/>
            <w:szCs w:val="24"/>
            <w:rPrChange w:id="1014" w:author="Josh Madin" w:date="2016-03-24T13:32:00Z">
              <w:rPr/>
            </w:rPrChange>
          </w:rPr>
          <w:t xml:space="preserve"> both </w:t>
        </w:r>
        <w:del w:id="1015" w:author="Josh Madin" w:date="2016-03-18T15:42:00Z">
          <w:r w:rsidR="00C36E52" w:rsidRPr="002870E0" w:rsidDel="009D5F34">
            <w:rPr>
              <w:rFonts w:ascii="Times New Roman" w:hAnsi="Times New Roman"/>
              <w:sz w:val="24"/>
              <w:szCs w:val="24"/>
              <w:rPrChange w:id="1016" w:author="Josh Madin" w:date="2016-03-24T13:32:00Z">
                <w:rPr/>
              </w:rPrChange>
            </w:rPr>
            <w:delText>life history stages (</w:delText>
          </w:r>
        </w:del>
        <w:r w:rsidR="00C36E52" w:rsidRPr="002870E0">
          <w:rPr>
            <w:rFonts w:ascii="Times New Roman" w:hAnsi="Times New Roman"/>
            <w:sz w:val="24"/>
            <w:szCs w:val="24"/>
            <w:rPrChange w:id="1017" w:author="Josh Madin" w:date="2016-03-24T13:32:00Z">
              <w:rPr/>
            </w:rPrChange>
          </w:rPr>
          <w:t>fertilisation</w:t>
        </w:r>
      </w:ins>
      <w:ins w:id="1018" w:author="Josh Madin" w:date="2016-03-18T15:42:00Z">
        <w:r w:rsidR="009D5F34" w:rsidRPr="002870E0">
          <w:rPr>
            <w:rFonts w:ascii="Times New Roman" w:hAnsi="Times New Roman"/>
            <w:sz w:val="24"/>
            <w:szCs w:val="24"/>
            <w:rPrChange w:id="1019" w:author="Josh Madin" w:date="2016-03-24T13:32:00Z">
              <w:rPr/>
            </w:rPrChange>
          </w:rPr>
          <w:t xml:space="preserve"> success</w:t>
        </w:r>
      </w:ins>
      <w:ins w:id="1020" w:author="Rachael Maree Woods" w:date="2016-02-26T10:45:00Z">
        <w:r w:rsidR="00C36E52" w:rsidRPr="002870E0">
          <w:rPr>
            <w:rFonts w:ascii="Times New Roman" w:hAnsi="Times New Roman"/>
            <w:sz w:val="24"/>
            <w:szCs w:val="24"/>
            <w:rPrChange w:id="1021" w:author="Josh Madin" w:date="2016-03-24T13:32:00Z">
              <w:rPr/>
            </w:rPrChange>
          </w:rPr>
          <w:t xml:space="preserve"> and larval survivorship</w:t>
        </w:r>
      </w:ins>
      <w:ins w:id="1022" w:author="Josh Madin" w:date="2016-03-18T15:43:00Z">
        <w:r w:rsidR="009D5F34" w:rsidRPr="002870E0">
          <w:rPr>
            <w:rFonts w:ascii="Times New Roman" w:hAnsi="Times New Roman"/>
            <w:sz w:val="24"/>
            <w:szCs w:val="24"/>
            <w:rPrChange w:id="1023" w:author="Josh Madin" w:date="2016-03-24T13:32:00Z">
              <w:rPr/>
            </w:rPrChange>
          </w:rPr>
          <w:t xml:space="preserve"> (i.e., </w:t>
        </w:r>
      </w:ins>
      <w:ins w:id="1024" w:author="Rachael Maree Woods" w:date="2016-02-26T10:45:00Z">
        <w:del w:id="1025" w:author="Josh Madin" w:date="2016-03-18T15:43:00Z">
          <w:r w:rsidR="00C36E52" w:rsidRPr="002870E0" w:rsidDel="009D5F34">
            <w:rPr>
              <w:rFonts w:ascii="Times New Roman" w:hAnsi="Times New Roman"/>
              <w:sz w:val="24"/>
              <w:szCs w:val="24"/>
              <w:rPrChange w:id="1026" w:author="Josh Madin" w:date="2016-03-24T13:32:00Z">
                <w:rPr/>
              </w:rPrChange>
            </w:rPr>
            <w:delText xml:space="preserve">) to determine </w:delText>
          </w:r>
        </w:del>
        <w:r w:rsidR="00C36E52" w:rsidRPr="002870E0">
          <w:rPr>
            <w:rFonts w:ascii="Times New Roman" w:hAnsi="Times New Roman"/>
            <w:sz w:val="24"/>
            <w:szCs w:val="24"/>
            <w:rPrChange w:id="1027" w:author="Josh Madin" w:date="2016-03-24T13:32:00Z">
              <w:rPr/>
            </w:rPrChange>
          </w:rPr>
          <w:t>the suc</w:t>
        </w:r>
      </w:ins>
      <w:ins w:id="1028" w:author="Rachael Maree Woods" w:date="2016-02-26T10:46:00Z">
        <w:r w:rsidR="00C36E52" w:rsidRPr="002870E0">
          <w:rPr>
            <w:rFonts w:ascii="Times New Roman" w:hAnsi="Times New Roman"/>
            <w:sz w:val="24"/>
            <w:szCs w:val="24"/>
            <w:rPrChange w:id="1029" w:author="Josh Madin" w:date="2016-03-24T13:32:00Z">
              <w:rPr/>
            </w:rPrChange>
          </w:rPr>
          <w:t xml:space="preserve">cess of a single egg </w:t>
        </w:r>
      </w:ins>
      <w:ins w:id="1030" w:author="Josh Madin" w:date="2016-03-18T15:43:00Z">
        <w:r w:rsidR="009D5F34" w:rsidRPr="002870E0">
          <w:rPr>
            <w:rFonts w:ascii="Times New Roman" w:hAnsi="Times New Roman"/>
            <w:sz w:val="24"/>
            <w:szCs w:val="24"/>
            <w:rPrChange w:id="1031" w:author="Josh Madin" w:date="2016-03-24T13:32:00Z">
              <w:rPr/>
            </w:rPrChange>
          </w:rPr>
          <w:t xml:space="preserve">making it </w:t>
        </w:r>
      </w:ins>
      <w:ins w:id="1032" w:author="Rachael Maree Woods" w:date="2016-02-26T10:46:00Z">
        <w:r w:rsidR="00C36E52" w:rsidRPr="002870E0">
          <w:rPr>
            <w:rFonts w:ascii="Times New Roman" w:hAnsi="Times New Roman"/>
            <w:sz w:val="24"/>
            <w:szCs w:val="24"/>
            <w:rPrChange w:id="1033" w:author="Josh Madin" w:date="2016-03-24T13:32:00Z">
              <w:rPr/>
            </w:rPrChange>
          </w:rPr>
          <w:t>through development to settlement competency</w:t>
        </w:r>
        <w:del w:id="1034" w:author="Josh Madin" w:date="2016-03-18T15:43:00Z">
          <w:r w:rsidR="00C36E52" w:rsidRPr="002870E0" w:rsidDel="009D5F34">
            <w:rPr>
              <w:rFonts w:ascii="Times New Roman" w:hAnsi="Times New Roman"/>
              <w:sz w:val="24"/>
              <w:szCs w:val="24"/>
              <w:rPrChange w:id="1035" w:author="Josh Madin" w:date="2016-03-24T13:32:00Z">
                <w:rPr/>
              </w:rPrChange>
            </w:rPr>
            <w:delText xml:space="preserve"> (</w:delText>
          </w:r>
        </w:del>
      </w:ins>
      <w:ins w:id="1036" w:author="Josh Madin" w:date="2016-03-18T15:43:00Z">
        <w:r w:rsidR="009D5F34" w:rsidRPr="002870E0">
          <w:rPr>
            <w:rFonts w:ascii="Times New Roman" w:hAnsi="Times New Roman"/>
            <w:sz w:val="24"/>
            <w:szCs w:val="24"/>
            <w:rPrChange w:id="1037" w:author="Josh Madin" w:date="2016-03-24T13:32:00Z">
              <w:rPr/>
            </w:rPrChange>
          </w:rPr>
          <w:t xml:space="preserve">; </w:t>
        </w:r>
      </w:ins>
      <w:ins w:id="1038" w:author="Rachael Maree Woods" w:date="2016-03-29T20:16:00Z">
        <w:r w:rsidR="008C0194">
          <w:rPr>
            <w:rFonts w:ascii="Times New Roman" w:hAnsi="Times New Roman"/>
            <w:sz w:val="24"/>
            <w:szCs w:val="24"/>
          </w:rPr>
          <w:t>Fig</w:t>
        </w:r>
      </w:ins>
      <w:ins w:id="1039" w:author="Rachael Maree Woods" w:date="2016-03-16T10:30:00Z">
        <w:r w:rsidR="000D0B84" w:rsidRPr="002870E0">
          <w:rPr>
            <w:rFonts w:ascii="Times New Roman" w:hAnsi="Times New Roman"/>
            <w:sz w:val="24"/>
            <w:szCs w:val="24"/>
            <w:rPrChange w:id="1040" w:author="Josh Madin" w:date="2016-03-24T13:32:00Z">
              <w:rPr/>
            </w:rPrChange>
          </w:rPr>
          <w:t xml:space="preserve"> 4</w:t>
        </w:r>
      </w:ins>
      <w:ins w:id="1041" w:author="Rachael Maree Woods" w:date="2016-02-26T10:46:00Z">
        <w:r w:rsidR="00C36E52" w:rsidRPr="002870E0">
          <w:rPr>
            <w:rFonts w:ascii="Times New Roman" w:hAnsi="Times New Roman"/>
            <w:sz w:val="24"/>
            <w:szCs w:val="24"/>
            <w:rPrChange w:id="1042" w:author="Josh Madin" w:date="2016-03-24T13:32:00Z">
              <w:rPr/>
            </w:rPrChange>
          </w:rPr>
          <w:t>)</w:t>
        </w:r>
      </w:ins>
      <w:ins w:id="1043" w:author="Rachael Maree Woods" w:date="2016-03-29T20:21:00Z">
        <w:r w:rsidR="008C0194">
          <w:rPr>
            <w:rFonts w:ascii="Times New Roman" w:hAnsi="Times New Roman"/>
            <w:sz w:val="24"/>
            <w:szCs w:val="24"/>
          </w:rPr>
          <w:t xml:space="preserve"> </w:t>
        </w:r>
        <w:r w:rsidR="008C0194">
          <w:rPr>
            <w:rFonts w:ascii="Times New Roman" w:hAnsi="Times New Roman"/>
            <w:sz w:val="24"/>
            <w:szCs w:val="24"/>
          </w:rPr>
          <w:t>with Lizard Island having the most success</w:t>
        </w:r>
        <w:r w:rsidR="008C0194">
          <w:rPr>
            <w:rFonts w:ascii="Times New Roman" w:hAnsi="Times New Roman"/>
            <w:sz w:val="24"/>
            <w:szCs w:val="24"/>
          </w:rPr>
          <w:t xml:space="preserve"> at 42%</w:t>
        </w:r>
      </w:ins>
      <w:ins w:id="1044" w:author="Rachael Maree Woods" w:date="2016-03-29T20:34:00Z">
        <w:r w:rsidR="008C0194">
          <w:rPr>
            <w:rFonts w:ascii="Times New Roman" w:hAnsi="Times New Roman"/>
            <w:sz w:val="24"/>
            <w:szCs w:val="24"/>
          </w:rPr>
          <w:t xml:space="preserve"> success, Mona Vale at 35% success and Chowder Bay with the </w:t>
        </w:r>
      </w:ins>
      <w:ins w:id="1045" w:author="Rachael Maree Woods" w:date="2016-03-29T20:35:00Z">
        <w:r w:rsidR="008C0194">
          <w:rPr>
            <w:rFonts w:ascii="Times New Roman" w:hAnsi="Times New Roman"/>
            <w:sz w:val="24"/>
            <w:szCs w:val="24"/>
          </w:rPr>
          <w:t>lowest success at 10%</w:t>
        </w:r>
      </w:ins>
      <w:ins w:id="1046" w:author="Rachael Maree Woods" w:date="2016-03-29T20:21:00Z">
        <w:r w:rsidR="008C0194" w:rsidRPr="002870E0">
          <w:rPr>
            <w:rFonts w:ascii="Times New Roman" w:hAnsi="Times New Roman"/>
            <w:sz w:val="24"/>
            <w:szCs w:val="24"/>
            <w:rPrChange w:id="1047" w:author="Josh Madin" w:date="2016-03-24T13:32:00Z">
              <w:rPr/>
            </w:rPrChange>
          </w:rPr>
          <w:t xml:space="preserve">. </w:t>
        </w:r>
      </w:ins>
      <w:ins w:id="1048" w:author="Rachael Maree Woods" w:date="2016-02-26T10:46:00Z">
        <w:del w:id="1049" w:author="Josh Madin" w:date="2016-03-18T15:43:00Z">
          <w:r w:rsidR="008C0194" w:rsidRPr="002870E0" w:rsidDel="009D5F34">
            <w:rPr>
              <w:rFonts w:ascii="Times New Roman" w:hAnsi="Times New Roman"/>
              <w:sz w:val="24"/>
              <w:szCs w:val="24"/>
              <w:rPrChange w:id="1050" w:author="Josh Madin" w:date="2016-03-24T13:32:00Z">
                <w:rPr/>
              </w:rPrChange>
            </w:rPr>
            <w:delText>This analysis showed that the probability of larvae surviving through both stages of development is much lower in this case when</w:delText>
          </w:r>
        </w:del>
      </w:ins>
      <w:ins w:id="1051" w:author="Rachael Maree Woods" w:date="2016-03-29T20:21:00Z">
        <w:del w:id="1052" w:author="Josh Madin" w:date="2016-03-18T15:43:00Z">
          <w:r w:rsidR="008C0194" w:rsidRPr="002870E0" w:rsidDel="009D5F34">
            <w:rPr>
              <w:rFonts w:ascii="Times New Roman" w:hAnsi="Times New Roman"/>
              <w:sz w:val="24"/>
              <w:szCs w:val="24"/>
              <w:rPrChange w:id="1053" w:author="Josh Madin" w:date="2016-03-24T13:32:00Z">
                <w:rPr/>
              </w:rPrChange>
            </w:rPr>
            <w:delText>when combined</w:delText>
          </w:r>
        </w:del>
      </w:ins>
      <w:ins w:id="1054" w:author="Rachael Maree Woods" w:date="2016-02-26T10:46:00Z">
        <w:del w:id="1055" w:author="Josh Madin" w:date="2016-03-18T15:43:00Z">
          <w:r w:rsidR="008C0194" w:rsidRPr="002870E0" w:rsidDel="009D5F34">
            <w:rPr>
              <w:rFonts w:ascii="Times New Roman" w:hAnsi="Times New Roman"/>
              <w:sz w:val="24"/>
              <w:szCs w:val="24"/>
              <w:rPrChange w:id="1056" w:author="Josh Madin" w:date="2016-03-24T13:32:00Z">
                <w:rPr/>
              </w:rPrChange>
            </w:rPr>
            <w:delText xml:space="preserve"> compared to each individual stage. </w:delText>
          </w:r>
        </w:del>
      </w:ins>
      <w:ins w:id="1057" w:author="Rachael Maree Woods" w:date="2016-03-29T20:21:00Z">
        <w:del w:id="1058" w:author="Josh Madin" w:date="2016-03-18T15:43:00Z">
          <w:r w:rsidR="008C0194" w:rsidRPr="002870E0" w:rsidDel="009D5F34">
            <w:rPr>
              <w:rFonts w:ascii="Times New Roman" w:hAnsi="Times New Roman"/>
              <w:sz w:val="24"/>
              <w:szCs w:val="24"/>
              <w:rPrChange w:id="1059" w:author="Josh Madin" w:date="2016-03-24T13:32:00Z">
                <w:rPr/>
              </w:rPrChange>
            </w:rPr>
            <w:delText>Within this analysis Lizard Island and Mona Vale again had a great proportion of successful larvae compared to Chowder Bay.</w:delText>
          </w:r>
        </w:del>
      </w:ins>
    </w:p>
    <w:p w14:paraId="3A3375B6" w14:textId="77777777" w:rsidR="008C0194" w:rsidRPr="00220722" w:rsidDel="00C36E52" w:rsidRDefault="008C0194" w:rsidP="008C0194">
      <w:pPr>
        <w:pStyle w:val="NoSpacing"/>
        <w:spacing w:line="480" w:lineRule="auto"/>
        <w:rPr>
          <w:ins w:id="1060" w:author="Rachael Maree Woods" w:date="2016-03-29T20:21:00Z"/>
          <w:del w:id="1061" w:author="Rachael Maree Woods" w:date="2016-02-26T10:46:00Z"/>
          <w:rFonts w:ascii="Times New Roman" w:eastAsia="Times New Roman" w:hAnsi="Times New Roman"/>
          <w:sz w:val="24"/>
          <w:szCs w:val="24"/>
          <w:lang w:eastAsia="de-DE"/>
        </w:rPr>
      </w:pPr>
      <w:ins w:id="1062" w:author="Rachael Maree Woods" w:date="2016-03-29T20:21:00Z">
        <w:del w:id="1063" w:author="Rachael Maree Woods" w:date="2016-02-26T10:46:00Z">
          <w:r w:rsidRPr="002870E0" w:rsidDel="00C36E52">
            <w:rPr>
              <w:rFonts w:ascii="Times New Roman" w:hAnsi="Times New Roman"/>
              <w:sz w:val="24"/>
              <w:szCs w:val="24"/>
              <w:rPrChange w:id="1064" w:author="Josh Madin" w:date="2016-03-24T13:32:00Z">
                <w:rPr/>
              </w:rPrChange>
            </w:rPr>
            <w:delText xml:space="preserve">we ran a combined model of survival to assess the joint probability of success for the range of salinity used in the experimental data (Fig 3). </w:delText>
          </w:r>
          <w:r w:rsidRPr="002870E0" w:rsidDel="00C36E52">
            <w:rPr>
              <w:rFonts w:ascii="Times New Roman" w:hAnsi="Times New Roman"/>
              <w:sz w:val="24"/>
              <w:szCs w:val="24"/>
              <w:rPrChange w:id="1065" w:author="Josh Madin" w:date="2016-03-24T13:32:00Z">
                <w:rPr/>
              </w:rPrChange>
            </w:rPr>
            <w:delText xml:space="preserve">This analysis showed that the probability of larvae surviving through both stages of development is much lower in this case when compared to each individual stage. </w:delText>
          </w:r>
        </w:del>
      </w:ins>
    </w:p>
    <w:p w14:paraId="6337AAD8" w14:textId="77777777" w:rsidR="008C0194" w:rsidRPr="002870E0" w:rsidRDefault="008C0194" w:rsidP="008C0194">
      <w:pPr>
        <w:pStyle w:val="NoSpacing"/>
        <w:spacing w:line="480" w:lineRule="auto"/>
        <w:rPr>
          <w:ins w:id="1066" w:author="Rachael Maree Woods" w:date="2016-03-29T20:21:00Z"/>
          <w:rFonts w:ascii="Times New Roman" w:hAnsi="Times New Roman"/>
          <w:sz w:val="24"/>
          <w:szCs w:val="24"/>
          <w:rPrChange w:id="1067" w:author="Josh Madin" w:date="2016-03-24T13:32:00Z">
            <w:rPr>
              <w:ins w:id="1068" w:author="Rachael Maree Woods" w:date="2016-03-29T20:21:00Z"/>
              <w:rFonts w:ascii="Times New Roman" w:hAnsi="Times New Roman"/>
            </w:rPr>
          </w:rPrChange>
        </w:rPr>
        <w:pPrChange w:id="1069" w:author="Rachael Maree Woods" w:date="2016-02-26T10:46:00Z">
          <w:pPr>
            <w:pStyle w:val="heading10"/>
            <w:spacing w:line="480" w:lineRule="auto"/>
          </w:pPr>
        </w:pPrChange>
      </w:pPr>
    </w:p>
    <w:p w14:paraId="07F1D83F" w14:textId="46D8ECB4" w:rsidR="00C36E52" w:rsidRPr="00220722" w:rsidDel="001B2051" w:rsidRDefault="00C36E52" w:rsidP="00C36E52">
      <w:pPr>
        <w:pStyle w:val="NoSpacing"/>
        <w:spacing w:line="480" w:lineRule="auto"/>
        <w:rPr>
          <w:del w:id="1070" w:author="Rachael Maree Woods" w:date="2016-02-26T11:24:00Z"/>
          <w:rFonts w:ascii="Times New Roman" w:eastAsia="Times New Roman" w:hAnsi="Times New Roman"/>
          <w:sz w:val="24"/>
          <w:szCs w:val="24"/>
          <w:lang w:eastAsia="de-DE"/>
        </w:rPr>
      </w:pPr>
      <w:ins w:id="1071" w:author="Rachael Maree Woods" w:date="2016-02-26T10:46:00Z">
        <w:r w:rsidRPr="002870E0">
          <w:rPr>
            <w:rFonts w:ascii="Times New Roman" w:hAnsi="Times New Roman"/>
            <w:sz w:val="24"/>
            <w:szCs w:val="24"/>
            <w:rPrChange w:id="1072" w:author="Josh Madin" w:date="2016-03-24T13:32:00Z">
              <w:rPr/>
            </w:rPrChange>
          </w:rPr>
          <w:t xml:space="preserve">. </w:t>
        </w:r>
      </w:ins>
      <w:moveToRangeStart w:id="1073" w:author="Rachael Maree Woods" w:date="2016-02-26T10:46:00Z" w:name="move444246927"/>
      <w:moveTo w:id="1074" w:author="Rachael Maree Woods" w:date="2016-02-26T10:46:00Z">
        <w:del w:id="1075" w:author="Josh Madin" w:date="2016-03-18T15:43:00Z">
          <w:r w:rsidRPr="002870E0" w:rsidDel="009D5F34">
            <w:rPr>
              <w:rFonts w:ascii="Times New Roman" w:hAnsi="Times New Roman"/>
              <w:sz w:val="24"/>
              <w:szCs w:val="24"/>
              <w:rPrChange w:id="1076" w:author="Josh Madin" w:date="2016-03-24T13:32:00Z">
                <w:rPr/>
              </w:rPrChange>
            </w:rPr>
            <w:delText>This analysis showed that the probability of larvae surviving through both stages of development is much lower in this case when</w:delText>
          </w:r>
        </w:del>
      </w:moveTo>
      <w:ins w:id="1077" w:author="Rachael Maree Woods" w:date="2016-02-26T11:24:00Z">
        <w:del w:id="1078" w:author="Josh Madin" w:date="2016-03-18T15:43:00Z">
          <w:r w:rsidR="004C175C" w:rsidRPr="002870E0" w:rsidDel="009D5F34">
            <w:rPr>
              <w:rFonts w:ascii="Times New Roman" w:hAnsi="Times New Roman"/>
              <w:sz w:val="24"/>
              <w:szCs w:val="24"/>
              <w:rPrChange w:id="1079" w:author="Josh Madin" w:date="2016-03-24T13:32:00Z">
                <w:rPr/>
              </w:rPrChange>
            </w:rPr>
            <w:delText>when combined</w:delText>
          </w:r>
        </w:del>
      </w:ins>
      <w:moveTo w:id="1080" w:author="Rachael Maree Woods" w:date="2016-02-26T10:46:00Z">
        <w:del w:id="1081" w:author="Josh Madin" w:date="2016-03-18T15:43:00Z">
          <w:r w:rsidRPr="002870E0" w:rsidDel="009D5F34">
            <w:rPr>
              <w:rFonts w:ascii="Times New Roman" w:hAnsi="Times New Roman"/>
              <w:sz w:val="24"/>
              <w:szCs w:val="24"/>
              <w:rPrChange w:id="1082" w:author="Josh Madin" w:date="2016-03-24T13:32:00Z">
                <w:rPr/>
              </w:rPrChange>
            </w:rPr>
            <w:delText xml:space="preserve"> compared to each individual stage. </w:delText>
          </w:r>
        </w:del>
      </w:moveTo>
      <w:ins w:id="1083" w:author="Rachael Maree Woods" w:date="2016-02-26T11:24:00Z">
        <w:del w:id="1084" w:author="Josh Madin" w:date="2016-03-18T15:43:00Z">
          <w:r w:rsidR="001B2051" w:rsidRPr="002870E0" w:rsidDel="009D5F34">
            <w:rPr>
              <w:rFonts w:ascii="Times New Roman" w:hAnsi="Times New Roman"/>
              <w:sz w:val="24"/>
              <w:szCs w:val="24"/>
              <w:rPrChange w:id="1085" w:author="Josh Madin" w:date="2016-03-24T13:32:00Z">
                <w:rPr/>
              </w:rPrChange>
            </w:rPr>
            <w:delText xml:space="preserve">Within this analysis Lizard Island </w:delText>
          </w:r>
        </w:del>
      </w:ins>
      <w:ins w:id="1086" w:author="Rachael Maree Woods" w:date="2016-03-16T14:25:00Z">
        <w:del w:id="1087" w:author="Josh Madin" w:date="2016-03-18T15:43:00Z">
          <w:r w:rsidR="003A70C9" w:rsidRPr="002870E0" w:rsidDel="009D5F34">
            <w:rPr>
              <w:rFonts w:ascii="Times New Roman" w:hAnsi="Times New Roman"/>
              <w:sz w:val="24"/>
              <w:szCs w:val="24"/>
              <w:rPrChange w:id="1088" w:author="Josh Madin" w:date="2016-03-24T13:32:00Z">
                <w:rPr/>
              </w:rPrChange>
            </w:rPr>
            <w:delText xml:space="preserve">and Mona Vale </w:delText>
          </w:r>
        </w:del>
      </w:ins>
      <w:ins w:id="1089" w:author="Rachael Maree Woods" w:date="2016-02-26T11:24:00Z">
        <w:del w:id="1090" w:author="Josh Madin" w:date="2016-03-18T15:43:00Z">
          <w:r w:rsidR="001B2051" w:rsidRPr="002870E0" w:rsidDel="009D5F34">
            <w:rPr>
              <w:rFonts w:ascii="Times New Roman" w:hAnsi="Times New Roman"/>
              <w:sz w:val="24"/>
              <w:szCs w:val="24"/>
              <w:rPrChange w:id="1091" w:author="Josh Madin" w:date="2016-03-24T13:32:00Z">
                <w:rPr/>
              </w:rPrChange>
            </w:rPr>
            <w:delText>again had a great proportion of successful larvae compared to Chowder Bay.</w:delText>
          </w:r>
        </w:del>
      </w:ins>
    </w:p>
    <w:moveToRangeEnd w:id="1073"/>
    <w:p w14:paraId="789D4904" w14:textId="129B152A" w:rsidR="00ED72A1" w:rsidRPr="00220722" w:rsidDel="00C36E52" w:rsidRDefault="00ED72A1" w:rsidP="00ED72A1">
      <w:pPr>
        <w:pStyle w:val="NoSpacing"/>
        <w:spacing w:line="480" w:lineRule="auto"/>
        <w:rPr>
          <w:del w:id="1092" w:author="Rachael Maree Woods" w:date="2016-02-26T10:46:00Z"/>
          <w:rFonts w:ascii="Times New Roman" w:eastAsia="Times New Roman" w:hAnsi="Times New Roman"/>
          <w:sz w:val="24"/>
          <w:szCs w:val="24"/>
          <w:lang w:eastAsia="de-DE"/>
        </w:rPr>
      </w:pPr>
      <w:del w:id="1093" w:author="Rachael Maree Woods" w:date="2016-02-26T10:46:00Z">
        <w:r w:rsidRPr="002870E0" w:rsidDel="00C36E52">
          <w:rPr>
            <w:rFonts w:ascii="Times New Roman" w:hAnsi="Times New Roman"/>
            <w:sz w:val="24"/>
            <w:szCs w:val="24"/>
            <w:rPrChange w:id="1094" w:author="Josh Madin" w:date="2016-03-24T13:32:00Z">
              <w:rPr/>
            </w:rPrChange>
          </w:rPr>
          <w:delText xml:space="preserve">we ran a combined model of survival to assess the joint probability of success for the range of salinity used in the experimental data (Fig 3). </w:delText>
        </w:r>
      </w:del>
      <w:moveFromRangeStart w:id="1095" w:author="Rachael Maree Woods" w:date="2016-02-26T10:46:00Z" w:name="move444246927"/>
      <w:moveFrom w:id="1096" w:author="Rachael Maree Woods" w:date="2016-02-26T10:46:00Z">
        <w:del w:id="1097" w:author="Rachael Maree Woods" w:date="2016-02-26T10:46:00Z">
          <w:r w:rsidRPr="002870E0" w:rsidDel="00C36E52">
            <w:rPr>
              <w:rFonts w:ascii="Times New Roman" w:hAnsi="Times New Roman"/>
              <w:sz w:val="24"/>
              <w:szCs w:val="24"/>
              <w:rPrChange w:id="1098" w:author="Josh Madin" w:date="2016-03-24T13:32:00Z">
                <w:rPr/>
              </w:rPrChange>
            </w:rPr>
            <w:delText xml:space="preserve">This analysis showed that the probability of larvae surviving through both stages of development is much lower in this case when compared to each individual stage. </w:delText>
          </w:r>
        </w:del>
      </w:moveFrom>
      <w:moveFromRangeEnd w:id="1095"/>
    </w:p>
    <w:p w14:paraId="7A95FB8D" w14:textId="77777777" w:rsidR="00ED72A1" w:rsidRPr="002870E0" w:rsidRDefault="00ED72A1">
      <w:pPr>
        <w:pStyle w:val="NoSpacing"/>
        <w:spacing w:line="480" w:lineRule="auto"/>
        <w:rPr>
          <w:rFonts w:ascii="Times New Roman" w:hAnsi="Times New Roman"/>
          <w:sz w:val="24"/>
          <w:szCs w:val="24"/>
          <w:rPrChange w:id="1099" w:author="Josh Madin" w:date="2016-03-24T13:32:00Z">
            <w:rPr>
              <w:rFonts w:ascii="Times New Roman" w:hAnsi="Times New Roman"/>
            </w:rPr>
          </w:rPrChange>
        </w:rPr>
        <w:pPrChange w:id="1100" w:author="Rachael Maree Woods" w:date="2016-02-26T10:46:00Z">
          <w:pPr>
            <w:pStyle w:val="heading10"/>
            <w:spacing w:line="480" w:lineRule="auto"/>
          </w:pPr>
        </w:pPrChange>
      </w:pPr>
    </w:p>
    <w:p w14:paraId="65C51162" w14:textId="77777777" w:rsidR="00C51DF3" w:rsidRPr="002870E0" w:rsidRDefault="00C51DF3">
      <w:pPr>
        <w:pStyle w:val="heading10"/>
        <w:rPr>
          <w:ins w:id="1101" w:author="Rachael Maree Woods" w:date="2016-03-16T14:35:00Z"/>
          <w:rFonts w:ascii="Times New Roman" w:hAnsi="Times New Roman"/>
          <w:sz w:val="24"/>
          <w:szCs w:val="24"/>
          <w:lang w:val="en-AU"/>
          <w:rPrChange w:id="1102" w:author="Josh Madin" w:date="2016-03-24T13:32:00Z">
            <w:rPr>
              <w:ins w:id="1103" w:author="Rachael Maree Woods" w:date="2016-03-16T14:35:00Z"/>
              <w:rFonts w:ascii="Times New Roman" w:hAnsi="Times New Roman"/>
              <w:lang w:val="en-AU"/>
            </w:rPr>
          </w:rPrChange>
        </w:rPr>
        <w:pPrChange w:id="1104" w:author="Rachael Maree Woods" w:date="2016-03-16T14:35:00Z">
          <w:pPr>
            <w:pStyle w:val="heading10"/>
            <w:spacing w:line="480" w:lineRule="auto"/>
          </w:pPr>
        </w:pPrChange>
      </w:pPr>
    </w:p>
    <w:p w14:paraId="18DD15EF" w14:textId="7955F9D4" w:rsidR="00897C61" w:rsidRPr="00CC30E1" w:rsidRDefault="00B21654">
      <w:pPr>
        <w:pStyle w:val="heading10"/>
        <w:rPr>
          <w:rFonts w:ascii="Times New Roman" w:hAnsi="Times New Roman"/>
          <w:lang w:val="en-AU"/>
        </w:rPr>
        <w:pPrChange w:id="1105" w:author="Rachael Maree Woods" w:date="2016-03-16T14:35:00Z">
          <w:pPr>
            <w:pStyle w:val="heading10"/>
            <w:spacing w:line="480" w:lineRule="auto"/>
          </w:pPr>
        </w:pPrChange>
      </w:pPr>
      <w:commentRangeStart w:id="1106"/>
      <w:r w:rsidRPr="00CC30E1">
        <w:rPr>
          <w:rFonts w:ascii="Times New Roman" w:hAnsi="Times New Roman"/>
          <w:lang w:val="en-AU"/>
        </w:rPr>
        <w:t>Discussion</w:t>
      </w:r>
      <w:commentRangeEnd w:id="1106"/>
      <w:r w:rsidR="009E3EAA" w:rsidRPr="00CC30E1">
        <w:rPr>
          <w:rStyle w:val="CommentReference"/>
          <w:rFonts w:ascii="Times New Roman" w:hAnsi="Times New Roman"/>
          <w:b w:val="0"/>
          <w:lang w:val="en-AU"/>
          <w:rPrChange w:id="1107" w:author="Rachael Maree Woods" w:date="2016-03-16T14:26:00Z">
            <w:rPr>
              <w:rStyle w:val="CommentReference"/>
              <w:rFonts w:ascii="Times New Roman" w:hAnsi="Times New Roman"/>
              <w:b w:val="0"/>
            </w:rPr>
          </w:rPrChange>
        </w:rPr>
        <w:commentReference w:id="1106"/>
      </w:r>
    </w:p>
    <w:p w14:paraId="749F1E8E" w14:textId="5154D8F0" w:rsidR="00897C61" w:rsidRPr="00CC30E1" w:rsidDel="00AB1F3E" w:rsidRDefault="00897C61" w:rsidP="00897C61">
      <w:pPr>
        <w:pStyle w:val="NoSpacing"/>
        <w:spacing w:line="480" w:lineRule="auto"/>
        <w:rPr>
          <w:del w:id="1108" w:author="Rachael Maree Woods" w:date="2016-03-16T09:52:00Z"/>
          <w:rFonts w:ascii="Times New Roman" w:eastAsia="Times New Roman" w:hAnsi="Times New Roman"/>
          <w:sz w:val="24"/>
          <w:szCs w:val="20"/>
          <w:lang w:eastAsia="de-DE"/>
        </w:rPr>
      </w:pPr>
      <w:del w:id="1109" w:author="Rachael Maree Woods" w:date="2016-03-16T09:52:00Z">
        <w:r w:rsidRPr="00CC30E1" w:rsidDel="00AB1F3E">
          <w:delText xml:space="preserve">Coral fertilisation success and larval survivorship were affected by multiple water quality factors and </w:delText>
        </w:r>
        <w:r w:rsidR="005E18D7" w:rsidRPr="00CC30E1" w:rsidDel="00AB1F3E">
          <w:delText xml:space="preserve">significantly, our approach allowed us to </w:delText>
        </w:r>
        <w:r w:rsidRPr="00CC30E1" w:rsidDel="00AB1F3E">
          <w:delText>estimate the relative importance of these factors (Table 2 and 3</w:delText>
        </w:r>
        <w:r w:rsidR="00521ACB" w:rsidRPr="00CC30E1" w:rsidDel="00AB1F3E">
          <w:delText xml:space="preserve">). Suspended sediment, </w:delText>
        </w:r>
      </w:del>
      <w:del w:id="1110" w:author="Rachael Maree Woods" w:date="2016-02-17T10:11:00Z">
        <w:r w:rsidR="00521ACB" w:rsidRPr="00CC30E1" w:rsidDel="00DE3BDE">
          <w:delText>phosphor</w:delText>
        </w:r>
        <w:r w:rsidRPr="00CC30E1" w:rsidDel="00DE3BDE">
          <w:delText>us</w:delText>
        </w:r>
      </w:del>
      <w:del w:id="1111" w:author="Rachael Maree Woods" w:date="2016-02-26T11:25:00Z">
        <w:r w:rsidRPr="00CC30E1" w:rsidDel="00F61117">
          <w:delText>,</w:delText>
        </w:r>
      </w:del>
      <w:del w:id="1112" w:author="Rachael Maree Woods" w:date="2016-03-16T09:52:00Z">
        <w:r w:rsidRPr="00CC30E1" w:rsidDel="00AB1F3E">
          <w:delText xml:space="preserve"> </w:delText>
        </w:r>
      </w:del>
      <w:del w:id="1113" w:author="Rachael Maree Woods" w:date="2016-02-26T11:25:00Z">
        <w:r w:rsidRPr="00CC30E1" w:rsidDel="00F61117">
          <w:delText xml:space="preserve">copper </w:delText>
        </w:r>
      </w:del>
      <w:del w:id="1114" w:author="Rachael Maree Woods" w:date="2016-03-16T09:52:00Z">
        <w:r w:rsidRPr="00CC30E1" w:rsidDel="00AB1F3E">
          <w:delText xml:space="preserve">and salinity significantly reduced fertilisation success, illustrating the </w:delText>
        </w:r>
        <w:r w:rsidR="008F16DB" w:rsidRPr="00CC30E1" w:rsidDel="00AB1F3E">
          <w:delText>sensitivity of larvae to their environment</w:delText>
        </w:r>
        <w:r w:rsidRPr="00CC30E1" w:rsidDel="00AB1F3E">
          <w:delText xml:space="preserve">. Larval survivorship was most affected by the presence of </w:delText>
        </w:r>
        <w:r w:rsidR="003549FA" w:rsidRPr="00CC30E1" w:rsidDel="00AB1F3E">
          <w:delText xml:space="preserve">the </w:delText>
        </w:r>
        <w:r w:rsidRPr="00CC30E1" w:rsidDel="00AB1F3E">
          <w:delText xml:space="preserve">heavy metals copper and lead, </w:delText>
        </w:r>
      </w:del>
      <w:del w:id="1115" w:author="Rachael Maree Woods" w:date="2016-02-26T11:25:00Z">
        <w:r w:rsidRPr="00CC30E1" w:rsidDel="00F61117">
          <w:delText>but</w:delText>
        </w:r>
        <w:r w:rsidR="003549FA" w:rsidRPr="00CC30E1" w:rsidDel="00F61117">
          <w:delText xml:space="preserve"> was</w:delText>
        </w:r>
        <w:r w:rsidRPr="00CC30E1" w:rsidDel="00F61117">
          <w:delText xml:space="preserve"> also</w:delText>
        </w:r>
        <w:r w:rsidR="003549FA" w:rsidRPr="00CC30E1" w:rsidDel="00F61117">
          <w:delText xml:space="preserve"> affected by</w:delText>
        </w:r>
      </w:del>
      <w:del w:id="1116" w:author="Rachael Maree Woods" w:date="2016-03-16T09:52:00Z">
        <w:r w:rsidRPr="00CC30E1" w:rsidDel="00AB1F3E">
          <w:delText xml:space="preserve"> temperate</w:delText>
        </w:r>
      </w:del>
      <w:del w:id="1117" w:author="Rachael Maree Woods" w:date="2016-02-26T11:25:00Z">
        <w:r w:rsidRPr="00CC30E1" w:rsidDel="00F61117">
          <w:delText xml:space="preserve"> and salinity</w:delText>
        </w:r>
      </w:del>
      <w:del w:id="1118" w:author="Rachael Maree Woods" w:date="2016-03-16T09:52:00Z">
        <w:r w:rsidRPr="00CC30E1" w:rsidDel="00AB1F3E">
          <w:delText>. Copper, which is related to</w:delText>
        </w:r>
      </w:del>
      <w:del w:id="1119" w:author="Rachael Maree Woods" w:date="2016-02-26T11:26:00Z">
        <w:r w:rsidRPr="00CC30E1" w:rsidDel="00724C7A">
          <w:delText xml:space="preserve"> industrial</w:delText>
        </w:r>
      </w:del>
      <w:del w:id="1120" w:author="Rachael Maree Woods" w:date="2016-03-16T09:52:00Z">
        <w:r w:rsidRPr="00CC30E1" w:rsidDel="00AB1F3E">
          <w:delText xml:space="preserve"> </w:delText>
        </w:r>
        <w:commentRangeStart w:id="1121"/>
        <w:r w:rsidRPr="00CC30E1" w:rsidDel="00AB1F3E">
          <w:delText xml:space="preserve">activity </w:delText>
        </w:r>
        <w:commentRangeEnd w:id="1121"/>
        <w:r w:rsidR="006E08BA" w:rsidRPr="00CC30E1" w:rsidDel="00AB1F3E">
          <w:rPr>
            <w:rStyle w:val="CommentReference"/>
          </w:rPr>
          <w:commentReference w:id="1121"/>
        </w:r>
        <w:r w:rsidRPr="00CC30E1" w:rsidDel="00AB1F3E">
          <w:delText>(</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w:delText>
        </w:r>
      </w:del>
      <w:del w:id="1122" w:author="Rachael Maree Woods" w:date="2016-02-26T11:26:00Z">
        <w:r w:rsidRPr="00CC30E1" w:rsidDel="00724C7A">
          <w:delText xml:space="preserve">, and salinity, which is related to changes in global climate </w:delText>
        </w:r>
        <w:r w:rsidR="008F16DB" w:rsidRPr="00CC30E1" w:rsidDel="00724C7A">
          <w:delText xml:space="preserve">as well as seasonal variability </w:delText>
        </w:r>
        <w:r w:rsidRPr="00BF6499" w:rsidDel="00724C7A">
          <w:fldChar w:fldCharType="begin"/>
        </w:r>
        <w:r w:rsidRPr="00CC30E1" w:rsidDel="00724C7A">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724C7A">
          <w:fldChar w:fldCharType="separate"/>
        </w:r>
        <w:r w:rsidRPr="00CC30E1" w:rsidDel="00724C7A">
          <w:delText>(</w:delText>
        </w:r>
        <w:r w:rsidR="00E71073" w:rsidRPr="00BF6499" w:rsidDel="00724C7A">
          <w:fldChar w:fldCharType="begin"/>
        </w:r>
        <w:r w:rsidR="00E71073" w:rsidRPr="00CC30E1" w:rsidDel="00724C7A">
          <w:delInstrText xml:space="preserve"> HYPERLINK \l "_ENREF_60" \o "Solomon, 2007 #83" </w:delInstrText>
        </w:r>
        <w:r w:rsidR="00E71073" w:rsidRPr="00BF6499" w:rsidDel="00724C7A">
          <w:fldChar w:fldCharType="separate"/>
        </w:r>
        <w:r w:rsidRPr="00CC30E1" w:rsidDel="00724C7A">
          <w:delText>Solomon et al. 2007</w:delText>
        </w:r>
        <w:r w:rsidR="00E71073" w:rsidRPr="00BF6499" w:rsidDel="00724C7A">
          <w:fldChar w:fldCharType="end"/>
        </w:r>
        <w:r w:rsidRPr="00CC30E1" w:rsidDel="00724C7A">
          <w:delText>)</w:delText>
        </w:r>
        <w:r w:rsidRPr="00BF6499" w:rsidDel="00724C7A">
          <w:fldChar w:fldCharType="end"/>
        </w:r>
        <w:r w:rsidRPr="00CC30E1" w:rsidDel="00724C7A">
          <w:delText xml:space="preserve">, were the two factors that had </w:delText>
        </w:r>
      </w:del>
      <w:del w:id="1123" w:author="Rachael Maree Woods" w:date="2016-02-26T11:27:00Z">
        <w:r w:rsidRPr="00CC30E1" w:rsidDel="00724C7A">
          <w:delText>significant</w:delText>
        </w:r>
      </w:del>
      <w:del w:id="1124" w:author="Rachael Maree Woods" w:date="2016-03-16T09:52:00Z">
        <w:r w:rsidRPr="00CC30E1" w:rsidDel="00AB1F3E">
          <w:delText xml:space="preserve"> negative effects </w:delText>
        </w:r>
      </w:del>
      <w:del w:id="1125" w:author="Rachael Maree Woods" w:date="2016-02-26T11:26:00Z">
        <w:r w:rsidRPr="00CC30E1" w:rsidDel="00724C7A">
          <w:delText xml:space="preserve">on </w:delText>
        </w:r>
      </w:del>
      <w:del w:id="1126" w:author="Rachael Maree Woods" w:date="2016-03-16T09:52:00Z">
        <w:r w:rsidRPr="00CC30E1" w:rsidDel="00AB1F3E">
          <w:delText>both life history stages</w:delText>
        </w:r>
        <w:r w:rsidR="003549FA" w:rsidRPr="00CC30E1" w:rsidDel="00AB1F3E">
          <w:delText xml:space="preserve"> of corals</w:delText>
        </w:r>
        <w:r w:rsidRPr="00CC30E1" w:rsidDel="00AB1F3E">
          <w:delText>.</w:delText>
        </w:r>
      </w:del>
    </w:p>
    <w:p w14:paraId="17641849" w14:textId="3F134415" w:rsidR="00897C61" w:rsidRPr="00CC30E1" w:rsidDel="00AB1F3E" w:rsidRDefault="00897C61" w:rsidP="00897C61">
      <w:pPr>
        <w:pStyle w:val="NoSpacing"/>
        <w:spacing w:line="480" w:lineRule="auto"/>
        <w:rPr>
          <w:del w:id="1127" w:author="Rachael Maree Woods" w:date="2016-03-16T09:52:00Z"/>
          <w:rFonts w:ascii="Times New Roman" w:eastAsia="Times New Roman" w:hAnsi="Times New Roman"/>
          <w:sz w:val="24"/>
          <w:szCs w:val="20"/>
          <w:lang w:eastAsia="de-DE"/>
        </w:rPr>
      </w:pPr>
    </w:p>
    <w:p w14:paraId="7604752B" w14:textId="490536D1" w:rsidR="00897C61" w:rsidRPr="00CC30E1" w:rsidDel="00AB1F3E" w:rsidRDefault="00897C61" w:rsidP="00897C61">
      <w:pPr>
        <w:pStyle w:val="NoSpacing"/>
        <w:spacing w:line="480" w:lineRule="auto"/>
        <w:rPr>
          <w:del w:id="1128" w:author="Rachael Maree Woods" w:date="2016-03-16T09:52:00Z"/>
          <w:rFonts w:ascii="Times New Roman" w:eastAsia="Times New Roman" w:hAnsi="Times New Roman"/>
          <w:sz w:val="24"/>
          <w:szCs w:val="20"/>
          <w:lang w:eastAsia="de-DE"/>
        </w:rPr>
      </w:pPr>
      <w:del w:id="1129" w:author="Rachael Maree Woods" w:date="2016-03-16T09:52:00Z">
        <w:r w:rsidRPr="00CC30E1" w:rsidDel="00AB1F3E">
          <w:delText>Copper is known to have widespread negative impacts on marine invertebrates (</w:delText>
        </w:r>
        <w:r w:rsidR="00AB1F3E" w:rsidRPr="00BF6499" w:rsidDel="00AB1F3E">
          <w:fldChar w:fldCharType="begin"/>
        </w:r>
        <w:r w:rsidR="00AB1F3E" w:rsidRPr="00CC30E1" w:rsidDel="00AB1F3E">
          <w:delInstrText xml:space="preserve"> HYPERLINK \l "_ENREF_11" \o "Calabrese, 1977 #9" </w:delInstrText>
        </w:r>
        <w:r w:rsidR="00AB1F3E" w:rsidRPr="00BF6499" w:rsidDel="00AB1F3E">
          <w:fldChar w:fldCharType="separate"/>
        </w:r>
        <w:r w:rsidRPr="00CC30E1" w:rsidDel="00AB1F3E">
          <w:delText>Calabrese et al. 1977</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 \o "Ahsanullah, 1978 #10" </w:delInstrText>
        </w:r>
        <w:r w:rsidR="00AB1F3E" w:rsidRPr="00BF6499" w:rsidDel="00AB1F3E">
          <w:fldChar w:fldCharType="separate"/>
        </w:r>
        <w:r w:rsidRPr="00CC30E1" w:rsidDel="00AB1F3E">
          <w:delText>Ahsanullah and Arnott 1978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"_ENREF_55" \o "Rivera-Duarte, 2005 #6" </w:delInstrText>
        </w:r>
        <w:r w:rsidR="00AB1F3E" w:rsidRPr="00BF6499" w:rsidDel="00AB1F3E">
          <w:fldChar w:fldCharType="separate"/>
        </w:r>
        <w:r w:rsidRPr="00CC30E1" w:rsidDel="00AB1F3E">
          <w:delText>Rivera-Duarte et al. 2005</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"_ENREF_22" \o "Fitzpatrick, 2008 #8" </w:delInstrText>
        </w:r>
        <w:r w:rsidR="00AB1F3E" w:rsidRPr="00BF6499" w:rsidDel="00AB1F3E">
          <w:fldChar w:fldCharType="separate"/>
        </w:r>
        <w:r w:rsidRPr="00CC30E1" w:rsidDel="00AB1F3E">
          <w:delText>Fitzpatrick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"_ENREF_12" \o "Caldwell, 2011 #11" </w:delInstrText>
        </w:r>
        <w:r w:rsidR="00AB1F3E" w:rsidRPr="00BF6499" w:rsidDel="00AB1F3E">
          <w:fldChar w:fldCharType="separate"/>
        </w:r>
        <w:r w:rsidRPr="00CC30E1" w:rsidDel="00AB1F3E">
          <w:delText>Caldwell et al. 2011</w:delText>
        </w:r>
        <w:r w:rsidR="00AB1F3E" w:rsidRPr="00BF6499" w:rsidDel="00AB1F3E">
          <w:fldChar w:fldCharType="end"/>
        </w:r>
        <w:r w:rsidRPr="00CC30E1" w:rsidDel="00AB1F3E">
          <w:delText xml:space="preserve">), including reef corals </w:del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 </w:delInstrText>
        </w:r>
        <w:r w:rsidRPr="00BF6499" w:rsidDel="00AB1F3E">
          <w:fldChar w:fldCharType="begin">
            <w:fldData xml:space="preserve">PEVuZE5vdGU+PENpdGU+PEF1dGhvcj5SZWljaGVsdC1CcnVzaGV0dDwvQXV0aG9yPjxZZWFyPjE5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</w:fldData>
          </w:fldChar>
        </w:r>
        <w:r w:rsidRPr="00CC30E1" w:rsidDel="00AB1F3E">
          <w:delInstrText xml:space="preserve"> ADDIN EN.CITE.DATA </w:delInstrText>
        </w:r>
        <w:r w:rsidRPr="00BF6499" w:rsidDel="00AB1F3E">
          <w:fldChar w:fldCharType="end"/>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"_ENREF_50" \o "Reichelt-Brushett, 1999 #4" </w:delInstrText>
        </w:r>
        <w:r w:rsidR="00AB1F3E" w:rsidRPr="00BF6499" w:rsidDel="00AB1F3E">
          <w:fldChar w:fldCharType="separate"/>
        </w:r>
        <w:r w:rsidRPr="00CC30E1" w:rsidDel="00AB1F3E">
          <w:delText>Reichelt-Brushett and Harrison 1999</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"_ENREF_52" \o "Reichelt-Brushett, 2005 #56" </w:delInstrText>
        </w:r>
        <w:r w:rsidR="00AB1F3E" w:rsidRPr="00BF6499" w:rsidDel="00AB1F3E">
          <w:fldChar w:fldCharType="separate"/>
        </w:r>
        <w:r w:rsidRPr="00CC30E1" w:rsidDel="00AB1F3E">
          <w:delText>Reichelt-Brushett and Harrison 2005</w:delText>
        </w:r>
        <w:r w:rsidR="00AB1F3E" w:rsidRPr="00BF6499" w:rsidDel="00AB1F3E">
          <w:fldChar w:fldCharType="end"/>
        </w:r>
        <w:r w:rsidRPr="00CC30E1" w:rsidDel="00AB1F3E">
          <w:delText>)</w:delText>
        </w:r>
        <w:r w:rsidRPr="00BF6499" w:rsidDel="00AB1F3E">
          <w:fldChar w:fldCharType="end"/>
        </w:r>
        <w:r w:rsidRPr="00CC30E1" w:rsidDel="00AB1F3E">
          <w:delText xml:space="preserve">. However, </w:delText>
        </w:r>
        <w:r w:rsidR="009B0178" w:rsidRPr="00CC30E1" w:rsidDel="00AB1F3E">
          <w:delText>cop</w:delText>
        </w:r>
        <w:r w:rsidR="003549FA" w:rsidRPr="00CC30E1" w:rsidDel="00AB1F3E">
          <w:delText>per</w:delText>
        </w:r>
        <w:r w:rsidRPr="00CC30E1" w:rsidDel="00AB1F3E">
          <w:delText xml:space="preserve"> does not occur at high concentrations in most coral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Nonetheless, the large effects </w:delText>
        </w:r>
        <w:r w:rsidR="003549FA" w:rsidRPr="00CC30E1" w:rsidDel="00AB1F3E">
          <w:delText xml:space="preserve">observed </w:delText>
        </w:r>
        <w:r w:rsidRPr="00CC30E1" w:rsidDel="00AB1F3E">
          <w:delText xml:space="preserve">at relatively low concentrations (in the order of 10µg/L) suggest that </w:delText>
        </w:r>
        <w:r w:rsidR="00545788" w:rsidRPr="00CC30E1" w:rsidDel="00AB1F3E">
          <w:delText>reducing</w:delText>
        </w:r>
        <w:r w:rsidRPr="00CC30E1" w:rsidDel="00AB1F3E">
          <w:delText xml:space="preserve"> the presence of copper in seawater is important for avoiding recruitment failure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w:delText>
        </w:r>
        <w:r w:rsidR="005E18D7" w:rsidRPr="00CC30E1" w:rsidDel="00AB1F3E">
          <w:delText xml:space="preserve"> e</w:delText>
        </w:r>
        <w:r w:rsidRPr="00CC30E1" w:rsidDel="00AB1F3E">
          <w:delText>specially in the vicinity of ports and shipping channels, given that most copper i</w:delText>
        </w:r>
        <w:r w:rsidR="009B0178" w:rsidRPr="00CC30E1" w:rsidDel="00AB1F3E">
          <w:delText>n marine environments originate</w:delText>
        </w:r>
        <w:r w:rsidRPr="00CC30E1" w:rsidDel="00AB1F3E">
          <w:delText xml:space="preserve"> from anti-fouling paints on older vessels and ship groundings (</w:delText>
        </w:r>
        <w:r w:rsidR="00AB1F3E" w:rsidRPr="00BF6499" w:rsidDel="00AB1F3E">
          <w:fldChar w:fldCharType="begin"/>
        </w:r>
        <w:r w:rsidR="00AB1F3E" w:rsidRPr="00CC30E1" w:rsidDel="00AB1F3E">
          <w:delInstrText xml:space="preserve"> HYPERLINK \l "_ENREF_43" \o "Negri, 2001 #3" </w:delInstrText>
        </w:r>
        <w:r w:rsidR="00AB1F3E" w:rsidRPr="00BF6499" w:rsidDel="00AB1F3E">
          <w:fldChar w:fldCharType="separate"/>
        </w:r>
        <w:r w:rsidRPr="00CC30E1" w:rsidDel="00AB1F3E">
          <w:delText>Negri and Heyward 2001</w:delText>
        </w:r>
        <w:r w:rsidR="00AB1F3E" w:rsidRPr="00BF6499" w:rsidDel="00AB1F3E">
          <w:fldChar w:fldCharType="end"/>
        </w:r>
        <w:r w:rsidRPr="00CC30E1" w:rsidDel="00AB1F3E">
          <w:delText xml:space="preserve">).  </w:delText>
        </w:r>
      </w:del>
    </w:p>
    <w:p w14:paraId="240FEBDB" w14:textId="6814C079" w:rsidR="00897C61" w:rsidRPr="00CC30E1" w:rsidDel="00AB1F3E" w:rsidRDefault="00897C61" w:rsidP="00897C61">
      <w:pPr>
        <w:pStyle w:val="NoSpacing"/>
        <w:spacing w:line="480" w:lineRule="auto"/>
        <w:rPr>
          <w:del w:id="1130" w:author="Rachael Maree Woods" w:date="2016-03-16T09:52:00Z"/>
          <w:rFonts w:ascii="Times New Roman" w:eastAsia="Times New Roman" w:hAnsi="Times New Roman"/>
          <w:sz w:val="24"/>
          <w:szCs w:val="20"/>
          <w:lang w:eastAsia="de-DE"/>
        </w:rPr>
      </w:pPr>
    </w:p>
    <w:p w14:paraId="11D80681" w14:textId="6C66A1B6" w:rsidR="00897C61" w:rsidRPr="00CC30E1" w:rsidDel="00AB1F3E" w:rsidRDefault="00897C61" w:rsidP="00897C61">
      <w:pPr>
        <w:pStyle w:val="NoSpacing"/>
        <w:spacing w:line="480" w:lineRule="auto"/>
        <w:rPr>
          <w:del w:id="1131" w:author="Rachael Maree Woods" w:date="2016-03-16T09:52:00Z"/>
          <w:rFonts w:ascii="Times New Roman" w:eastAsia="Times New Roman" w:hAnsi="Times New Roman"/>
          <w:sz w:val="24"/>
          <w:szCs w:val="20"/>
          <w:lang w:eastAsia="de-DE"/>
        </w:rPr>
      </w:pPr>
      <w:del w:id="1132" w:author="Rachael Maree Woods" w:date="2016-03-16T09:52:00Z">
        <w:r w:rsidRPr="00CC30E1" w:rsidDel="00AB1F3E">
          <w:delText xml:space="preserve">The other heavy metals analysed were generally not important predictors of fertilisation or larval success. One exception was lead, which significantly reduced larval survivorship and is of much greater concern than copper because it </w:delText>
        </w:r>
        <w:r w:rsidR="00FF3C2D" w:rsidRPr="00CC30E1" w:rsidDel="00AB1F3E">
          <w:delText xml:space="preserve">may occur </w:delText>
        </w:r>
        <w:r w:rsidRPr="00CC30E1" w:rsidDel="00AB1F3E">
          <w:delText>at high levels in nearshore reef environments (</w:delText>
        </w:r>
        <w:r w:rsidR="00AB1F3E" w:rsidRPr="00BF6499" w:rsidDel="00AB1F3E">
          <w:fldChar w:fldCharType="begin"/>
        </w:r>
        <w:r w:rsidR="00AB1F3E" w:rsidRPr="00CC30E1" w:rsidDel="00AB1F3E">
          <w:delInstrText xml:space="preserve"> HYPERLINK \l "_ENREF_40" \o "Li, 2001 #80" </w:delInstrText>
        </w:r>
        <w:r w:rsidR="00AB1F3E" w:rsidRPr="00BF6499" w:rsidDel="00AB1F3E">
          <w:fldChar w:fldCharType="separate"/>
        </w:r>
        <w:r w:rsidRPr="00CC30E1" w:rsidDel="00AB1F3E">
          <w:delText>Li et al. 2001</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Pr="00CC30E1" w:rsidDel="00AB1F3E">
          <w:delText>Polkowska et al. 2001</w:delText>
        </w:r>
        <w:r w:rsidR="00AB1F3E" w:rsidRPr="00BF6499" w:rsidDel="00AB1F3E">
          <w:fldChar w:fldCharType="end"/>
        </w:r>
        <w:r w:rsidRPr="00CC30E1" w:rsidDel="00AB1F3E">
          <w:delText xml:space="preserve">). </w:delText>
        </w:r>
        <w:r w:rsidR="005E18D7" w:rsidRPr="00CC30E1" w:rsidDel="00AB1F3E">
          <w:delText xml:space="preserve">Lead enters the marine environment through run-off from its use in leaded-petrol and as a by-product in the creation of industrial materials </w:delText>
        </w:r>
        <w:r w:rsidR="005E18D7" w:rsidRPr="00BF6499" w:rsidDel="00AB1F3E">
          <w:fldChar w:fldCharType="begin"/>
        </w:r>
        <w:r w:rsidR="005E18D7" w:rsidRPr="00CC30E1" w:rsidDel="00AB1F3E">
          <w:delInstrText xml:space="preserve"> ADDIN EN.CITE &lt;EndNote&gt;&lt;Cite&gt;&lt;Author&gt;Polkowska&lt;/Author&gt;&lt;Year&gt;2001&lt;/Year&gt;&lt;RecNum&gt;76&lt;/RecNum&gt;&lt;DisplayText&gt;(Polkowska et al. 2001)&lt;/DisplayText&gt;&lt;record&gt;&lt;rec-number&gt;76&lt;/rec-number&gt;&lt;foreign-keys&gt;&lt;key app="EN" db-id="9zsaz59z9pv50vefd24xzs5rdpstsrsesvrw" timestamp="1412129260"&gt;76&lt;/key&gt;&lt;/foreign-keys&gt;&lt;ref-type name="Journal Article"&gt;17&lt;/ref-type&gt;&lt;contributors&gt;&lt;authors&gt;&lt;author&gt;Polkowska, Ż&lt;/author&gt;&lt;author&gt;Grynkiewicz, M&lt;/author&gt;&lt;author&gt;Zabiegała, B&lt;/author&gt;&lt;author&gt;Namieśnik, J&lt;/author&gt;&lt;/authors&gt;&lt;/contributors&gt;&lt;titles&gt;&lt;title&gt;Levels of pollutants in runoff water from roads with high traffic intensity in the city of Gdańsk, Poland&lt;/title&gt;&lt;secondary-title&gt;Pol J Environ Stud&lt;/secondary-title&gt;&lt;/titles&gt;&lt;periodical&gt;&lt;full-title&gt;Pol J Environ Stud&lt;/full-title&gt;&lt;/periodical&gt;&lt;pages&gt;351-363&lt;/pages&gt;&lt;volume&gt;10&lt;/volume&gt;&lt;number&gt;5&lt;/number&gt;&lt;dates&gt;&lt;year&gt;2001&lt;/year&gt;&lt;/dates&gt;&lt;urls&gt;&lt;/urls&gt;&lt;/record&gt;&lt;/Cite&gt;&lt;/EndNote&gt;</w:delInstrText>
        </w:r>
        <w:r w:rsidR="005E18D7" w:rsidRPr="00BF6499" w:rsidDel="00AB1F3E">
          <w:fldChar w:fldCharType="separate"/>
        </w:r>
        <w:r w:rsidR="005E18D7" w:rsidRPr="00CC30E1" w:rsidDel="00AB1F3E">
          <w:delText>(</w:delText>
        </w:r>
        <w:r w:rsidR="00AB1F3E" w:rsidRPr="00BF6499" w:rsidDel="00AB1F3E">
          <w:fldChar w:fldCharType="begin"/>
        </w:r>
        <w:r w:rsidR="00AB1F3E" w:rsidRPr="00CC30E1" w:rsidDel="00AB1F3E">
          <w:delInstrText xml:space="preserve"> HYPERLINK \l "_ENREF_47" \o "Polkowska, 2001 #76" </w:delInstrText>
        </w:r>
        <w:r w:rsidR="00AB1F3E" w:rsidRPr="00BF6499" w:rsidDel="00AB1F3E">
          <w:fldChar w:fldCharType="separate"/>
        </w:r>
        <w:r w:rsidR="005E18D7" w:rsidRPr="00CC30E1" w:rsidDel="00AB1F3E">
          <w:delText>Polkowska et al. 2001</w:delText>
        </w:r>
        <w:r w:rsidR="00AB1F3E" w:rsidRPr="00BF6499" w:rsidDel="00AB1F3E">
          <w:fldChar w:fldCharType="end"/>
        </w:r>
        <w:r w:rsidR="005E18D7" w:rsidRPr="00CC30E1" w:rsidDel="00AB1F3E">
          <w:delText>)</w:delText>
        </w:r>
        <w:r w:rsidR="005E18D7" w:rsidRPr="00BF6499" w:rsidDel="00AB1F3E">
          <w:fldChar w:fldCharType="end"/>
        </w:r>
        <w:r w:rsidR="005E18D7" w:rsidRPr="00CC30E1" w:rsidDel="00AB1F3E">
          <w:delText>.</w:delText>
        </w:r>
        <w:r w:rsidRPr="00CC30E1" w:rsidDel="00AB1F3E">
          <w:delText xml:space="preserve">The negative effects of lead on the survival of marine invertebrate larvae </w:delText>
        </w:r>
        <w:r w:rsidR="00FF3C2D" w:rsidRPr="00CC30E1" w:rsidDel="00AB1F3E">
          <w:delText xml:space="preserve">have </w:delText>
        </w:r>
        <w:r w:rsidRPr="00CC30E1" w:rsidDel="00AB1F3E">
          <w:delText>been shown with both molluscs and corals experiencing higher mortality rates (</w:delText>
        </w:r>
        <w:r w:rsidR="00AB1F3E" w:rsidRPr="00BF6499" w:rsidDel="00AB1F3E">
          <w:fldChar w:fldCharType="begin"/>
        </w:r>
        <w:r w:rsidR="00AB1F3E" w:rsidRPr="00CC30E1" w:rsidDel="00AB1F3E">
          <w:delInstrText xml:space="preserve"> HYPERLINK \l "_ENREF_51" \o "Reichelt-Brushett, 2004 #13" </w:delInstrText>
        </w:r>
        <w:r w:rsidR="00AB1F3E" w:rsidRPr="00BF6499" w:rsidDel="00AB1F3E">
          <w:fldChar w:fldCharType="separate"/>
        </w:r>
        <w:r w:rsidRPr="00CC30E1" w:rsidDel="00AB1F3E">
          <w:delText>Reichelt-Brushett and Harrison 2004</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"_ENREF_66" \o "Wang, 2009 #14" </w:delInstrText>
        </w:r>
        <w:r w:rsidR="00AB1F3E" w:rsidRPr="00BF6499" w:rsidDel="00AB1F3E">
          <w:fldChar w:fldCharType="separate"/>
        </w:r>
        <w:r w:rsidRPr="00CC30E1" w:rsidDel="00AB1F3E">
          <w:delText>Wang et al. 2009</w:delText>
        </w:r>
        <w:r w:rsidR="00AB1F3E" w:rsidRPr="00BF6499" w:rsidDel="00AB1F3E">
          <w:fldChar w:fldCharType="end"/>
        </w:r>
        <w:r w:rsidRPr="00CC30E1" w:rsidDel="00AB1F3E">
          <w:delText xml:space="preserve">). </w:delText>
        </w:r>
      </w:del>
    </w:p>
    <w:p w14:paraId="277E4374" w14:textId="3856AB91" w:rsidR="00897C61" w:rsidRPr="00CC30E1" w:rsidDel="00AB1F3E" w:rsidRDefault="00897C61" w:rsidP="00897C61">
      <w:pPr>
        <w:pStyle w:val="NoSpacing"/>
        <w:spacing w:line="480" w:lineRule="auto"/>
        <w:rPr>
          <w:del w:id="1133" w:author="Rachael Maree Woods" w:date="2016-03-16T09:52:00Z"/>
          <w:rFonts w:ascii="Times New Roman" w:eastAsia="Times New Roman" w:hAnsi="Times New Roman"/>
          <w:sz w:val="24"/>
          <w:szCs w:val="20"/>
          <w:lang w:eastAsia="de-DE"/>
        </w:rPr>
      </w:pPr>
    </w:p>
    <w:p w14:paraId="31EE82A5" w14:textId="79035249" w:rsidR="00897C61" w:rsidRPr="00CC30E1" w:rsidDel="00AB1F3E" w:rsidRDefault="00897C61" w:rsidP="00897C61">
      <w:pPr>
        <w:pStyle w:val="NoSpacing"/>
        <w:spacing w:line="480" w:lineRule="auto"/>
        <w:rPr>
          <w:del w:id="1134" w:author="Rachael Maree Woods" w:date="2016-03-16T09:52:00Z"/>
          <w:rFonts w:ascii="Times New Roman" w:eastAsia="Times New Roman" w:hAnsi="Times New Roman"/>
          <w:sz w:val="24"/>
          <w:szCs w:val="20"/>
          <w:lang w:eastAsia="de-DE"/>
        </w:rPr>
      </w:pPr>
      <w:del w:id="1135" w:author="Rachael Maree Woods" w:date="2016-03-16T09:52:00Z">
        <w:r w:rsidRPr="00CC30E1" w:rsidDel="00AB1F3E">
          <w:delText>The amount of suspended sediment significantly reduce</w:delText>
        </w:r>
        <w:r w:rsidR="005E18D7" w:rsidRPr="00CC30E1" w:rsidDel="00AB1F3E">
          <w:delText>d</w:delText>
        </w:r>
        <w:r w:rsidRPr="00CC30E1" w:rsidDel="00AB1F3E">
          <w:delText xml:space="preserve"> coral fertilisation, a factor that is commonplace following both natural and anthropogenic disturbances, especially in shallower or nearshore habitats</w:delText>
        </w:r>
        <w:r w:rsidR="00FF3C2D" w:rsidRPr="00CC30E1" w:rsidDel="00AB1F3E">
          <w:delText xml:space="preserve"> </w:delText>
        </w:r>
        <w:r w:rsidR="00772B45" w:rsidRPr="00BF6499" w:rsidDel="00AB1F3E">
          <w:fldChar w:fldCharType="begin"/>
        </w:r>
        <w:r w:rsidR="00772B45"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00772B45" w:rsidRPr="00BF6499" w:rsidDel="00AB1F3E">
          <w:fldChar w:fldCharType="separate"/>
        </w:r>
        <w:r w:rsidR="00772B45"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00772B45" w:rsidRPr="00CC30E1" w:rsidDel="00AB1F3E">
          <w:delText>Styan and Rosser 2012</w:delText>
        </w:r>
        <w:r w:rsidR="00AB1F3E" w:rsidRPr="00BF6499" w:rsidDel="00AB1F3E">
          <w:fldChar w:fldCharType="end"/>
        </w:r>
        <w:r w:rsidR="00772B45" w:rsidRPr="00CC30E1" w:rsidDel="00AB1F3E">
          <w:delText>)</w:delText>
        </w:r>
        <w:r w:rsidR="00772B45" w:rsidRPr="00BF6499" w:rsidDel="00AB1F3E">
          <w:fldChar w:fldCharType="end"/>
        </w:r>
        <w:r w:rsidR="00FF3C2D" w:rsidRPr="00CC30E1" w:rsidDel="00AB1F3E">
          <w:delText xml:space="preserve">. </w:delText>
        </w:r>
        <w:r w:rsidRPr="00CC30E1" w:rsidDel="00AB1F3E">
          <w:delText xml:space="preserve">Suspended sediment severely reduces the success of fertilisation in a wide variety of marine organisms </w:delText>
        </w:r>
        <w:r w:rsidR="00FF3C2D" w:rsidRPr="00CC30E1" w:rsidDel="00AB1F3E">
          <w:delText xml:space="preserve">that reproduce via </w:delText>
        </w:r>
        <w:r w:rsidRPr="00CC30E1" w:rsidDel="00AB1F3E">
          <w:delText xml:space="preserve">spawning </w:delText>
        </w:r>
        <w:r w:rsidR="00FF3C2D" w:rsidRPr="00CC30E1" w:rsidDel="00AB1F3E">
          <w:delText xml:space="preserve">of gametes, </w:delText>
        </w:r>
        <w:r w:rsidRPr="00CC30E1" w:rsidDel="00AB1F3E">
          <w:delText xml:space="preserve">including </w:delText>
        </w:r>
        <w:r w:rsidR="00FF3C2D" w:rsidRPr="00CC30E1" w:rsidDel="00AB1F3E">
          <w:delText xml:space="preserve">most of </w:delText>
        </w:r>
        <w:r w:rsidR="009B0178" w:rsidRPr="00CC30E1" w:rsidDel="00AB1F3E">
          <w:delText xml:space="preserve">the </w:delText>
        </w:r>
        <w:r w:rsidRPr="00CC30E1" w:rsidDel="00AB1F3E">
          <w:delText>fish</w:delText>
        </w:r>
        <w:r w:rsidR="00FF3C2D" w:rsidRPr="00CC30E1" w:rsidDel="00AB1F3E">
          <w:delText>es</w:delText>
        </w:r>
        <w:r w:rsidRPr="00CC30E1" w:rsidDel="00AB1F3E">
          <w:delText xml:space="preserve"> </w:delText>
        </w:r>
        <w:r w:rsidRPr="00BF6499" w:rsidDel="00AB1F3E">
          <w:fldChar w:fldCharType="begin"/>
        </w:r>
        <w:r w:rsidRPr="00CC30E1" w:rsidDel="00AB1F3E">
          <w:delInstrText xml:space="preserve"> ADDIN EN.CITE &lt;EndNote&gt;&lt;Cite&gt;&lt;Author&gt;Bilotta&lt;/Author&gt;&lt;Year&gt;2008&lt;/Year&gt;&lt;RecNum&gt;65&lt;/RecNum&gt;&lt;DisplayText&gt;(Bilotta and Brazier 2008)&lt;/DisplayText&gt;&lt;record&gt;&lt;rec-number&gt;65&lt;/rec-number&gt;&lt;foreign-keys&gt;&lt;key app="EN" db-id="9zsaz59z9pv50vefd24xzs5rdpstsrsesvrw" timestamp="1411968351"&gt;65&lt;/key&gt;&lt;/foreign-keys&gt;&lt;ref-type name="Journal Article"&gt;17&lt;/ref-type&gt;&lt;contributors&gt;&lt;authors&gt;&lt;author&gt;Bilotta, GS&lt;/author&gt;&lt;author&gt;Brazier, RE&lt;/author&gt;&lt;/authors&gt;&lt;/contributors&gt;&lt;titles&gt;&lt;title&gt;Understanding the influence of suspended solids on water quality and aquatic biota&lt;/title&gt;&lt;secondary-title&gt;Water research&lt;/secondary-title&gt;&lt;/titles&gt;&lt;periodical&gt;&lt;full-title&gt;Water research&lt;/full-title&gt;&lt;/periodical&gt;&lt;pages&gt;2849-2861&lt;/pages&gt;&lt;volume&gt;42&lt;/volume&gt;&lt;number&gt;12&lt;/number&gt;&lt;dates&gt;&lt;year&gt;2008&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"_ENREF_8" \o "Bilotta, 2008 #65" </w:delInstrText>
        </w:r>
        <w:r w:rsidR="00AB1F3E" w:rsidRPr="00BF6499" w:rsidDel="00AB1F3E">
          <w:fldChar w:fldCharType="separate"/>
        </w:r>
        <w:r w:rsidRPr="00CC30E1" w:rsidDel="00AB1F3E">
          <w:delText>Bilotta and Brazier 2008</w:delText>
        </w:r>
        <w:r w:rsidR="00AB1F3E" w:rsidRPr="00BF6499" w:rsidDel="00AB1F3E">
          <w:fldChar w:fldCharType="end"/>
        </w:r>
        <w:r w:rsidRPr="00CC30E1" w:rsidDel="00AB1F3E">
          <w:delText>)</w:delText>
        </w:r>
        <w:r w:rsidRPr="00BF6499" w:rsidDel="00AB1F3E">
          <w:fldChar w:fldCharType="end"/>
        </w:r>
        <w:r w:rsidRPr="00CC30E1" w:rsidDel="00AB1F3E">
          <w:delText xml:space="preserve">, sea urchins </w:delText>
        </w:r>
        <w:r w:rsidRPr="00BF6499" w:rsidDel="00AB1F3E">
          <w:fldChar w:fldCharType="begin"/>
        </w:r>
        <w:r w:rsidRPr="00CC30E1" w:rsidDel="00AB1F3E">
          <w:delInstrText xml:space="preserve"> ADDIN EN.CITE &lt;EndNote&gt;&lt;Cite&gt;&lt;Author&gt;Pagano&lt;/Author&gt;&lt;Year&gt;1993&lt;/Year&gt;&lt;RecNum&gt;66&lt;/RecNum&gt;&lt;DisplayText&gt;(Pagano et al. 1993)&lt;/DisplayText&gt;&lt;record&gt;&lt;rec-number&gt;66&lt;/rec-number&gt;&lt;foreign-keys&gt;&lt;key app="EN" db-id="9zsaz59z9pv50vefd24xzs5rdpstsrsesvrw" timestamp="1411969161"&gt;66&lt;/key&gt;&lt;/foreign-keys&gt;&lt;ref-type name="Journal Article"&gt;17&lt;/ref-type&gt;&lt;contributors&gt;&lt;authors&gt;&lt;author&gt;Pagano, Giovanni&lt;/author&gt;&lt;author&gt;Anselmi, Bruno&lt;/author&gt;&lt;author&gt;Dinnel, PaulA&lt;/author&gt;&lt;author&gt;Esposito, Agostino&lt;/author&gt;&lt;author&gt;Guida, Marco&lt;/author&gt;&lt;author&gt;Iaccarino, Mario&lt;/author&gt;&lt;author&gt;Melluso, Giovanni&lt;/author&gt;&lt;author&gt;Pascale, Marinella&lt;/author&gt;&lt;author&gt;Trieff, NormanM&lt;/author&gt;&lt;/authors&gt;&lt;/contributors&gt;&lt;titles&gt;&lt;title&gt;Effects on sea urchin fertilization and embryogenesis of water and sediment from two rivers in Campania, Italy&lt;/title&gt;&lt;secondary-title&gt;Archives of Environmental Contamination and Toxicology&lt;/secondary-title&gt;&lt;alt-title&gt;Arch. Environ. Contam. Toxicol.&lt;/alt-title&gt;&lt;/titles&gt;&lt;periodical&gt;&lt;full-title&gt;Archives of environmental contamination and toxicology&lt;/full-title&gt;&lt;/periodical&gt;&lt;pages&gt;20-26&lt;/pages&gt;&lt;volume&gt;25&lt;/volume&gt;&lt;number&gt;1&lt;/number&gt;&lt;dates&gt;&lt;year&gt;1993&lt;/year&gt;&lt;pub-dates&gt;&lt;date&gt;1993/07/01&lt;/date&gt;&lt;/pub-dates&gt;&lt;/dates&gt;&lt;publisher&gt;Springer-Verlag&lt;/publisher&gt;&lt;isbn&gt;0090-4341&lt;/isbn&gt;&lt;urls&gt;&lt;related-urls&gt;&lt;url&gt;http://dx.doi.org/10.1007/BF00230706&lt;/url&gt;&lt;/related-urls&gt;&lt;/urls&gt;&lt;electronic-resource-num&gt;10.1007/BF00230706&lt;/electronic-resource-num&gt;&lt;language&gt;English&lt;/language&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"_ENREF_45" \o "Pagano, 1993 #66" </w:delInstrText>
        </w:r>
        <w:r w:rsidR="00AB1F3E" w:rsidRPr="00BF6499" w:rsidDel="00AB1F3E">
          <w:fldChar w:fldCharType="separate"/>
        </w:r>
        <w:r w:rsidRPr="00CC30E1" w:rsidDel="00AB1F3E">
          <w:delText>Pagano et al. 1993</w:delText>
        </w:r>
        <w:r w:rsidR="00AB1F3E" w:rsidRPr="00BF6499" w:rsidDel="00AB1F3E">
          <w:fldChar w:fldCharType="end"/>
        </w:r>
        <w:r w:rsidRPr="00CC30E1" w:rsidDel="00AB1F3E">
          <w:delText>)</w:delText>
        </w:r>
        <w:r w:rsidRPr="00BF6499" w:rsidDel="00AB1F3E">
          <w:fldChar w:fldCharType="end"/>
        </w:r>
        <w:r w:rsidRPr="00CC30E1" w:rsidDel="00AB1F3E">
          <w:delText xml:space="preserve"> and corals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end"/>
        </w:r>
        <w:r w:rsidRPr="00CC30E1" w:rsidDel="00AB1F3E">
          <w:delText xml:space="preserve">). </w:delText>
        </w:r>
        <w:r w:rsidR="006D2B04" w:rsidRPr="00CC30E1" w:rsidDel="00AB1F3E">
          <w:delText>L</w:delText>
        </w:r>
        <w:r w:rsidR="00FF3C2D" w:rsidRPr="00CC30E1" w:rsidDel="00AB1F3E">
          <w:delText xml:space="preserve">ow levels </w:delText>
        </w:r>
        <w:r w:rsidRPr="00CC30E1" w:rsidDel="00AB1F3E">
          <w:delText xml:space="preserve">of sediment </w:delText>
        </w:r>
        <w:r w:rsidR="00FF3C2D" w:rsidRPr="00CC30E1" w:rsidDel="00AB1F3E">
          <w:delText xml:space="preserve">(less than 100mg/L) </w:delText>
        </w:r>
        <w:r w:rsidRPr="00CC30E1" w:rsidDel="00AB1F3E">
          <w:delText>reduce</w:delText>
        </w:r>
        <w:r w:rsidR="00A13176" w:rsidRPr="00CC30E1" w:rsidDel="00AB1F3E">
          <w:delText>d</w:delText>
        </w:r>
        <w:r w:rsidRPr="00CC30E1" w:rsidDel="00AB1F3E">
          <w:delText xml:space="preserve"> fertilisation rate</w:delText>
        </w:r>
        <w:r w:rsidR="009B0178" w:rsidRPr="00CC30E1" w:rsidDel="00AB1F3E">
          <w:delText>s in s</w:delText>
        </w:r>
        <w:r w:rsidRPr="00CC30E1" w:rsidDel="00AB1F3E">
          <w:delText>cleractinian corals by up to 50% (</w:delText>
        </w:r>
        <w:r w:rsidR="00AB1F3E" w:rsidRPr="00BF6499" w:rsidDel="00AB1F3E">
          <w:fldChar w:fldCharType="begin"/>
        </w:r>
        <w:r w:rsidR="00AB1F3E" w:rsidRPr="00CC30E1" w:rsidDel="00AB1F3E">
          <w:delInstrText xml:space="preserve"> HYPERLINK \l "_ENREF_35" \o "Humphrey, 2008 #46" </w:delInstrText>
        </w:r>
        <w:r w:rsidR="00AB1F3E" w:rsidRPr="00BF6499" w:rsidDel="00AB1F3E">
          <w:fldChar w:fldCharType="separate"/>
        </w:r>
        <w:r w:rsidRPr="00CC30E1" w:rsidDel="00AB1F3E">
          <w:delText>Humphrey et al. 2008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"_ENREF_19" \o "Erftemeijer, 2012 #69" </w:delInstrText>
        </w:r>
        <w:r w:rsidR="00AB1F3E" w:rsidRPr="00BF6499" w:rsidDel="00AB1F3E">
          <w:fldChar w:fldCharType="separate"/>
        </w:r>
        <w:r w:rsidRPr="00CC30E1" w:rsidDel="00AB1F3E">
          <w:delText>Erftemeijer et al. 2012</w:delText>
        </w:r>
        <w:r w:rsidR="00AB1F3E" w:rsidRPr="00BF6499" w:rsidDel="00AB1F3E">
          <w:fldChar w:fldCharType="end"/>
        </w:r>
        <w:r w:rsidRPr="00CC30E1" w:rsidDel="00AB1F3E">
          <w:delText>). Natural and anthropogenic disturbances ranging from storms to seafloor</w:delText>
        </w:r>
        <w:r w:rsidR="006D2B04" w:rsidRPr="00CC30E1" w:rsidDel="00AB1F3E">
          <w:delText xml:space="preserve"> </w:delText>
        </w:r>
        <w:r w:rsidRPr="00CC30E1" w:rsidDel="00AB1F3E">
          <w:delText xml:space="preserve">dredging increase the amount of suspended sediment within marine environments. Recognising the negative impact of suspended sediment and particularly that induced by human activity, the Western Australian government has implemented a moratorium on dredging during spawning events limiting the effect of suspended sediments on coral reef ecosystems </w:delText>
        </w:r>
        <w:r w:rsidRPr="00BF6499" w:rsidDel="00AB1F3E">
          <w:fldChar w:fldCharType="begin"/>
        </w:r>
        <w:r w:rsidRPr="00CC30E1" w:rsidDel="00AB1F3E">
          <w:del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"_ENREF_62" \o "Styan, 2012 #63" </w:delInstrText>
        </w:r>
        <w:r w:rsidR="00AB1F3E" w:rsidRPr="00BF6499" w:rsidDel="00AB1F3E">
          <w:fldChar w:fldCharType="separate"/>
        </w:r>
        <w:r w:rsidRPr="00CC30E1" w:rsidDel="00AB1F3E">
          <w:delText>Styan and Rosser 2012</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2616D50D" w14:textId="0F78A179" w:rsidR="00897C61" w:rsidRPr="00CC30E1" w:rsidDel="00AB1F3E" w:rsidRDefault="00897C61" w:rsidP="00897C61">
      <w:pPr>
        <w:pStyle w:val="NoSpacing"/>
        <w:spacing w:line="480" w:lineRule="auto"/>
        <w:rPr>
          <w:del w:id="1136" w:author="Rachael Maree Woods" w:date="2016-03-16T09:52:00Z"/>
          <w:rFonts w:ascii="Times New Roman" w:eastAsia="Times New Roman" w:hAnsi="Times New Roman"/>
          <w:sz w:val="24"/>
          <w:szCs w:val="20"/>
          <w:lang w:eastAsia="de-DE"/>
        </w:rPr>
      </w:pPr>
    </w:p>
    <w:p w14:paraId="54F816C8" w14:textId="36D246B1" w:rsidR="00897C61" w:rsidRPr="00CC30E1" w:rsidDel="00AB1F3E" w:rsidRDefault="00897C61" w:rsidP="00897C61">
      <w:pPr>
        <w:pStyle w:val="NoSpacing"/>
        <w:spacing w:line="480" w:lineRule="auto"/>
        <w:rPr>
          <w:del w:id="1137" w:author="Rachael Maree Woods" w:date="2016-03-16T09:52:00Z"/>
          <w:rFonts w:ascii="Times New Roman" w:eastAsia="Times New Roman" w:hAnsi="Times New Roman"/>
          <w:sz w:val="24"/>
          <w:szCs w:val="20"/>
          <w:lang w:eastAsia="de-DE"/>
        </w:rPr>
      </w:pPr>
      <w:del w:id="1138" w:author="Rachael Maree Woods" w:date="2016-03-16T09:52:00Z">
        <w:r w:rsidRPr="00CC30E1" w:rsidDel="00AB1F3E">
          <w:delText>Similarly to the suspended sedime</w:delText>
        </w:r>
        <w:r w:rsidR="00521ACB" w:rsidRPr="00CC30E1" w:rsidDel="00AB1F3E">
          <w:delText xml:space="preserve">nt response, increased </w:delText>
        </w:r>
      </w:del>
      <w:del w:id="1139" w:author="Rachael Maree Woods" w:date="2016-02-17T10:11:00Z">
        <w:r w:rsidR="00521ACB" w:rsidRPr="00CC30E1" w:rsidDel="00DE3BDE">
          <w:delText>phosphor</w:delText>
        </w:r>
        <w:r w:rsidRPr="00CC30E1" w:rsidDel="00DE3BDE">
          <w:delText xml:space="preserve">us </w:delText>
        </w:r>
      </w:del>
      <w:del w:id="1140" w:author="Rachael Maree Woods" w:date="2016-03-16T09:52:00Z">
        <w:r w:rsidRPr="00CC30E1" w:rsidDel="00AB1F3E">
          <w:delText xml:space="preserve">levels reduced </w:delText>
        </w:r>
        <w:r w:rsidR="006D2B04" w:rsidRPr="00CC30E1" w:rsidDel="00AB1F3E">
          <w:delText>fertilisation</w:delText>
        </w:r>
        <w:r w:rsidR="00521ACB" w:rsidRPr="00CC30E1" w:rsidDel="00AB1F3E">
          <w:delText xml:space="preserve"> success. </w:delText>
        </w:r>
      </w:del>
      <w:del w:id="1141" w:author="Rachael Maree Woods" w:date="2016-02-17T10:11:00Z">
        <w:r w:rsidR="00521ACB" w:rsidRPr="00CC30E1" w:rsidDel="00DE3BDE">
          <w:delText>Phosphor</w:delText>
        </w:r>
        <w:r w:rsidRPr="00CC30E1" w:rsidDel="00DE3BDE">
          <w:delText xml:space="preserve">us </w:delText>
        </w:r>
      </w:del>
      <w:del w:id="1142" w:author="Rachael Maree Woods" w:date="2016-03-16T09:52:00Z">
        <w:r w:rsidRPr="00CC30E1" w:rsidDel="00AB1F3E">
          <w:delText xml:space="preserve">is common in run-off from agricultural land uses and excessive fertilisation in agriculture has been shown to severely diminish water quality and in some cases lead to anoxic surface waters </w:delText>
        </w:r>
        <w:r w:rsidRPr="00BF6499" w:rsidDel="00AB1F3E">
          <w:fldChar w:fldCharType="begin"/>
        </w:r>
        <w:r w:rsidRPr="00CC30E1" w:rsidDel="00AB1F3E">
          <w:del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"_ENREF_15" \o "Correll, 1998 #17" </w:delInstrText>
        </w:r>
        <w:r w:rsidR="00AB1F3E" w:rsidRPr="00BF6499" w:rsidDel="00AB1F3E">
          <w:fldChar w:fldCharType="separate"/>
        </w:r>
        <w:r w:rsidRPr="00CC30E1" w:rsidDel="00AB1F3E">
          <w:delText>Correll 1998</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xml:space="preserve">. The fertilisation success of corals </w:delText>
        </w:r>
        <w:r w:rsidR="005E18D7" w:rsidRPr="00CC30E1" w:rsidDel="00AB1F3E">
          <w:delText>is</w:delText>
        </w:r>
        <w:r w:rsidR="00521ACB" w:rsidRPr="00CC30E1" w:rsidDel="00AB1F3E">
          <w:delText xml:space="preserve"> highly sensitive to </w:delText>
        </w:r>
      </w:del>
      <w:del w:id="1143" w:author="Rachael Maree Woods" w:date="2016-02-17T10:11:00Z">
        <w:r w:rsidR="00521ACB" w:rsidRPr="00CC30E1" w:rsidDel="00DE3BDE">
          <w:delText>phosphor</w:delText>
        </w:r>
        <w:r w:rsidRPr="00CC30E1" w:rsidDel="00DE3BDE">
          <w:delText xml:space="preserve">us </w:delText>
        </w:r>
      </w:del>
      <w:del w:id="1144" w:author="Rachael Maree Woods" w:date="2016-03-16T09:52:00Z">
        <w:r w:rsidRPr="00CC30E1" w:rsidDel="00AB1F3E">
          <w:delText xml:space="preserve">with just 1µM reducing success by up to 75% </w:delText>
        </w:r>
        <w:r w:rsidRPr="00BF6499" w:rsidDel="00AB1F3E">
          <w:fldChar w:fldCharType="begin"/>
        </w:r>
        <w:r w:rsidRPr="00CC30E1" w:rsidDel="00AB1F3E">
          <w:delInstrText xml:space="preserve"> ADDIN EN.CITE &lt;EndNote&gt;&lt;Cite&gt;&lt;Author&gt;Harrison&lt;/Author&gt;&lt;Year&gt;2001&lt;/Year&gt;&lt;RecNum&gt;43&lt;/RecNum&gt;&lt;DisplayText&gt;(Harrison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"_ENREF_31" \o "Harrison, 2001 #43" </w:delInstrText>
        </w:r>
        <w:r w:rsidR="00AB1F3E" w:rsidRPr="00BF6499" w:rsidDel="00AB1F3E">
          <w:fldChar w:fldCharType="separate"/>
        </w:r>
        <w:r w:rsidRPr="00CC30E1" w:rsidDel="00AB1F3E">
          <w:delText>Harrison and Ward 2001</w:delText>
        </w:r>
        <w:r w:rsidR="00AB1F3E" w:rsidRPr="00BF6499" w:rsidDel="00AB1F3E">
          <w:fldChar w:fldCharType="end"/>
        </w:r>
        <w:r w:rsidRPr="00CC30E1" w:rsidDel="00AB1F3E">
          <w:delText>)</w:delText>
        </w:r>
        <w:r w:rsidRPr="00BF6499" w:rsidDel="00AB1F3E">
          <w:fldChar w:fldCharType="end"/>
        </w:r>
        <w:r w:rsidRPr="00CC30E1" w:rsidDel="00AB1F3E">
          <w:delText>. However</w:delText>
        </w:r>
        <w:r w:rsidR="005E18D7" w:rsidRPr="00CC30E1" w:rsidDel="00AB1F3E">
          <w:delText>,</w:delText>
        </w:r>
        <w:r w:rsidRPr="00CC30E1" w:rsidDel="00AB1F3E">
          <w:delText xml:space="preserve"> the implementation of nutrient removal techniques (metal precipitation, use of wetland systems to fix-nitrogen, and the adsorption by microorganisms) </w:delText>
        </w:r>
        <w:r w:rsidR="005E18D7" w:rsidRPr="00CC30E1" w:rsidDel="00AB1F3E">
          <w:delText>is</w:delText>
        </w:r>
        <w:r w:rsidRPr="00CC30E1" w:rsidDel="00AB1F3E">
          <w:delText xml:space="preserve"> effective in reducing </w:delText>
        </w:r>
      </w:del>
      <w:del w:id="1145" w:author="Rachael Maree Woods" w:date="2016-02-17T10:11:00Z">
        <w:r w:rsidRPr="00CC30E1" w:rsidDel="00DE3BDE">
          <w:delText>pho</w:delText>
        </w:r>
        <w:r w:rsidR="00521ACB" w:rsidRPr="00CC30E1" w:rsidDel="00DE3BDE">
          <w:delText>sphor</w:delText>
        </w:r>
        <w:r w:rsidRPr="00CC30E1" w:rsidDel="00DE3BDE">
          <w:delText xml:space="preserve">us </w:delText>
        </w:r>
      </w:del>
      <w:del w:id="1146" w:author="Rachael Maree Woods" w:date="2016-03-16T09:52:00Z">
        <w:r w:rsidRPr="00CC30E1" w:rsidDel="00AB1F3E">
          <w:delText xml:space="preserve">within marine environments and therefore its effect on coral </w:delText>
        </w:r>
        <w:r w:rsidR="006D2B04" w:rsidRPr="00CC30E1" w:rsidDel="00AB1F3E">
          <w:delText>fertilisation</w:delText>
        </w:r>
        <w:r w:rsidRPr="00CC30E1" w:rsidDel="00AB1F3E">
          <w:delText xml:space="preserve"> </w:delText>
        </w:r>
        <w:r w:rsidRPr="00BF6499" w:rsidDel="00AB1F3E">
          <w:fldChar w:fldCharType="begin"/>
        </w:r>
        <w:r w:rsidRPr="00CC30E1" w:rsidDel="00AB1F3E">
          <w:delInstrText xml:space="preserve"> ADDIN EN.CITE &lt;EndNote&gt;&lt;Cite&gt;&lt;Author&gt;De-Bashan&lt;/Author&gt;&lt;Year&gt;2004&lt;/Year&gt;&lt;RecNum&gt;16&lt;/RecNum&gt;&lt;DisplayText&gt;(De-Bashan and Bashan 2004)&lt;/DisplayText&gt;&lt;record&gt;&lt;rec-number&gt;16&lt;/rec-number&gt;&lt;foreign-keys&gt;&lt;key app="EN" db-id="9zsaz59z9pv50vefd24xzs5rdpstsrsesvrw" timestamp="1411714947"&gt;16&lt;/key&gt;&lt;/foreign-keys&gt;&lt;ref-type name="Journal Article"&gt;17&lt;/ref-type&gt;&lt;contributors&gt;&lt;authors&gt;&lt;author&gt;De-Bashan, Luz E&lt;/author&gt;&lt;author&gt;Bashan, Yoav&lt;/author&gt;&lt;/authors&gt;&lt;/contributors&gt;&lt;titles&gt;&lt;title&gt;Recent advances in removing phosphorus from wastewater and its future use as fertilizer (1997–2003)&lt;/title&gt;&lt;secondary-title&gt;Water research&lt;/secondary-title&gt;&lt;/titles&gt;&lt;periodical&gt;&lt;full-title&gt;Water research&lt;/full-title&gt;&lt;/periodical&gt;&lt;pages&gt;4222-4246&lt;/pages&gt;&lt;volume&gt;38&lt;/volume&gt;&lt;number&gt;19&lt;/number&gt;&lt;dates&gt;&lt;year&gt;2004&lt;/year&gt;&lt;/dates&gt;&lt;isbn&gt;0043-1354&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"_ENREF_17" \o "De-Bashan, 2004 #16" </w:delInstrText>
        </w:r>
        <w:r w:rsidR="00AB1F3E" w:rsidRPr="00BF6499" w:rsidDel="00AB1F3E">
          <w:fldChar w:fldCharType="separate"/>
        </w:r>
        <w:r w:rsidRPr="00CC30E1" w:rsidDel="00AB1F3E">
          <w:delText>De-Bashan and Bashan 2004</w:delText>
        </w:r>
        <w:r w:rsidR="00AB1F3E" w:rsidRPr="00BF6499" w:rsidDel="00AB1F3E">
          <w:fldChar w:fldCharType="end"/>
        </w:r>
        <w:r w:rsidRPr="00CC30E1" w:rsidDel="00AB1F3E">
          <w:delText>)</w:delText>
        </w:r>
        <w:r w:rsidRPr="00BF6499" w:rsidDel="00AB1F3E">
          <w:fldChar w:fldCharType="end"/>
        </w:r>
        <w:r w:rsidRPr="00CC30E1" w:rsidDel="00AB1F3E">
          <w:delText>.</w:delText>
        </w:r>
      </w:del>
    </w:p>
    <w:p w14:paraId="4C8EE64D" w14:textId="3BEEC47A" w:rsidR="00897C61" w:rsidRPr="00CC30E1" w:rsidDel="00AB1F3E" w:rsidRDefault="00897C61" w:rsidP="00897C61">
      <w:pPr>
        <w:pStyle w:val="NoSpacing"/>
        <w:spacing w:line="480" w:lineRule="auto"/>
        <w:rPr>
          <w:del w:id="1147" w:author="Rachael Maree Woods" w:date="2016-03-16T09:52:00Z"/>
          <w:rFonts w:ascii="Times New Roman" w:eastAsia="Times New Roman" w:hAnsi="Times New Roman"/>
          <w:sz w:val="24"/>
          <w:szCs w:val="20"/>
          <w:lang w:eastAsia="de-DE"/>
        </w:rPr>
      </w:pPr>
    </w:p>
    <w:p w14:paraId="2125E42D" w14:textId="6256B9C0" w:rsidR="00897C61" w:rsidRPr="00CC30E1" w:rsidDel="00AB1F3E" w:rsidRDefault="00897C61" w:rsidP="00897C61">
      <w:pPr>
        <w:pStyle w:val="NoSpacing"/>
        <w:spacing w:line="480" w:lineRule="auto"/>
        <w:rPr>
          <w:del w:id="1148" w:author="Rachael Maree Woods" w:date="2016-03-16T09:52:00Z"/>
          <w:rFonts w:ascii="Times New Roman" w:eastAsia="Times New Roman" w:hAnsi="Times New Roman"/>
          <w:sz w:val="24"/>
          <w:szCs w:val="20"/>
          <w:lang w:eastAsia="de-DE"/>
        </w:rPr>
      </w:pPr>
      <w:del w:id="1149" w:author="Rachael Maree Woods" w:date="2016-03-16T09:52:00Z">
        <w:r w:rsidRPr="00CC30E1" w:rsidDel="00AB1F3E">
          <w:delText xml:space="preserve">Water temperature and salinity both reduced fertilisation success and larval survivorship and are strongly linked to global climate change. </w:delText>
        </w:r>
        <w:r w:rsidR="00AB618D" w:rsidRPr="00CC30E1" w:rsidDel="00AB1F3E">
          <w:delText>I</w:delText>
        </w:r>
        <w:r w:rsidRPr="00CC30E1" w:rsidDel="00AB1F3E">
          <w:delText xml:space="preserve">ncreased water temperatures have been shown to reduce the survival of planular larvae </w:delText>
        </w:r>
        <w:r w:rsidRPr="00BF6499" w:rsidDel="00AB1F3E">
          <w:fldChar w:fldCharType="begin"/>
        </w:r>
        <w:r w:rsidRPr="00CC30E1" w:rsidDel="00AB1F3E">
          <w:delInstrText xml:space="preserve"> ADDIN EN.CITE &lt;EndNote&gt;&lt;Cite&gt;&lt;Author&gt;Baird&lt;/Author&gt;&lt;Year&gt;2006&lt;/Year&gt;&lt;RecNum&gt;23&lt;/RecNum&gt;&lt;DisplayText&gt;(Bassim and Sammarco 2003; Baird et al. 2006)&lt;/DisplayText&gt;&lt;record&gt;&lt;rec-number&gt;23&lt;/rec-number&gt;&lt;foreign-keys&gt;&lt;key app="EN" db-id="9zsaz59z9pv50vefd24xzs5rdpstsrsesvrw" timestamp="1411963585"&gt;23&lt;/key&gt;&lt;/foreign-keys&gt;&lt;ref-type name="Conference Proceedings"&gt;10&lt;/ref-type&gt;&lt;contributors&gt;&lt;authors&gt;&lt;author&gt;Baird, Andrew H&lt;/author&gt;&lt;author&gt;Gilmour, James P&lt;/author&gt;&lt;author&gt;Kamiki, Takayuki M&lt;/author&gt;&lt;author&gt;Nonaka, Masanori&lt;/author&gt;&lt;author&gt;Pratchett, Morgan S&lt;/author&gt;&lt;author&gt;Yamamoto, Hiromi H&lt;/author&gt;&lt;author&gt;Yamasaki, Hideo&lt;/author&gt;&lt;/authors&gt;&lt;/contributors&gt;&lt;titles&gt;&lt;title&gt;Temperature tolerance of symbiotic and non-symbiotic coral larvae&lt;/title&gt;&lt;/titles&gt;&lt;dates&gt;&lt;year&gt;2006&lt;/year&gt;&lt;/dates&gt;&lt;publisher&gt;10th International Coral Reef Symposium&lt;/publisher&gt;&lt;urls&gt;&lt;/urls&gt;&lt;/record&gt;&lt;/Cite&gt;&lt;Cite&gt;&lt;Author&gt;Bassim&lt;/Author&gt;&lt;Year&gt;2003&lt;/Year&gt;&lt;RecNum&gt;24&lt;/RecNum&gt;&lt;record&gt;&lt;rec-number&gt;24&lt;/rec-number&gt;&lt;foreign-keys&gt;&lt;key app="EN" db-id="9zsaz59z9pv50vefd24xzs5rdpstsrsesvrw" timestamp="1411963614"&gt;24&lt;/key&gt;&lt;/foreign-keys&gt;&lt;ref-type name="Journal Article"&gt;17&lt;/ref-type&gt;&lt;contributors&gt;&lt;authors&gt;&lt;author&gt;Bassim, K&lt;/author&gt;&lt;author&gt;Sammarco, P&lt;/author&gt;&lt;/authors&gt;&lt;/contributors&gt;&lt;titles&gt;&lt;title&gt;Effects of temperature and ammonium on larval development and survivorship in a scleractinian coral (Diploria strigosa)&lt;/title&gt;&lt;secondary-title&gt;Marine Biology&lt;/secondary-title&gt;&lt;/titles&gt;&lt;periodical&gt;&lt;full-title&gt;Marine Biology&lt;/full-title&gt;&lt;/periodical&gt;&lt;pages&gt;241-252&lt;/pages&gt;&lt;volume&gt;142&lt;/volume&gt;&lt;number&gt;2&lt;/number&gt;&lt;dates&gt;&lt;year&gt;2003&lt;/year&gt;&lt;/dates&gt;&lt;isbn&gt;0025-3162&lt;/isbn&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 \o "Bassim, 2003 #24" </w:delInstrText>
        </w:r>
        <w:r w:rsidR="00AB1F3E" w:rsidRPr="00BF6499" w:rsidDel="00AB1F3E">
          <w:fldChar w:fldCharType="separate"/>
        </w:r>
        <w:r w:rsidRPr="00CC30E1" w:rsidDel="00AB1F3E">
          <w:delText>Bassim and Sammarco 2003</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 \o "Baird, 2006 #23" </w:delInstrText>
        </w:r>
        <w:r w:rsidR="00AB1F3E" w:rsidRPr="00BF6499" w:rsidDel="00AB1F3E">
          <w:fldChar w:fldCharType="separate"/>
        </w:r>
        <w:r w:rsidRPr="00CC30E1" w:rsidDel="00AB1F3E">
          <w:delText>Baird et al. 2006</w:delText>
        </w:r>
        <w:r w:rsidR="00AB1F3E" w:rsidRPr="00BF6499" w:rsidDel="00AB1F3E">
          <w:fldChar w:fldCharType="end"/>
        </w:r>
        <w:r w:rsidR="00AB618D" w:rsidRPr="00CC30E1" w:rsidDel="00AB1F3E">
          <w:delText>; Woolsey et al. 2013</w:delText>
        </w:r>
        <w:r w:rsidRPr="00CC30E1" w:rsidDel="00AB1F3E">
          <w:delText>)</w:delText>
        </w:r>
        <w:r w:rsidRPr="00BF6499" w:rsidDel="00AB1F3E">
          <w:fldChar w:fldCharType="end"/>
        </w:r>
        <w:r w:rsidRPr="00CC30E1" w:rsidDel="00AB1F3E">
          <w:delText xml:space="preserve">. Increasing sea surface temperatures continue to threaten marine environments, </w:delText>
        </w:r>
      </w:del>
      <w:del w:id="1150" w:author="Rachael Maree Woods" w:date="2016-02-23T08:21:00Z">
        <w:r w:rsidRPr="00CC30E1" w:rsidDel="00CF7795">
          <w:delText xml:space="preserve">especially in tropical waters, </w:delText>
        </w:r>
      </w:del>
      <w:del w:id="1151" w:author="Rachael Maree Woods" w:date="2016-03-16T09:52:00Z">
        <w:r w:rsidRPr="00CC30E1" w:rsidDel="00AB1F3E">
          <w:delText xml:space="preserve">as a result of global climate change </w:delText>
        </w:r>
        <w:r w:rsidRPr="00BF6499" w:rsidDel="00AB1F3E">
          <w:fldChar w:fldCharType="begin"/>
        </w:r>
        <w:r w:rsidRPr="00CC30E1" w:rsidDel="00AB1F3E">
          <w:del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"_ENREF_60" \o "Solomon, 2007 #83" </w:delInstrText>
        </w:r>
        <w:r w:rsidR="00AB1F3E" w:rsidRPr="00BF6499" w:rsidDel="00AB1F3E">
          <w:fldChar w:fldCharType="separate"/>
        </w:r>
        <w:r w:rsidRPr="00CC30E1" w:rsidDel="00AB1F3E">
          <w:delText>Solomon et al. 2007</w:delText>
        </w:r>
        <w:r w:rsidR="00AB1F3E" w:rsidRPr="00BF6499" w:rsidDel="00AB1F3E">
          <w:fldChar w:fldCharType="end"/>
        </w:r>
        <w:r w:rsidRPr="00CC30E1" w:rsidDel="00AB1F3E">
          <w:delText>)</w:delText>
        </w:r>
        <w:r w:rsidRPr="00BF6499" w:rsidDel="00AB1F3E">
          <w:fldChar w:fldCharType="end"/>
        </w:r>
        <w:r w:rsidRPr="00CC30E1" w:rsidDel="00AB1F3E">
          <w:delText xml:space="preserve">. </w:delText>
        </w:r>
        <w:commentRangeStart w:id="1152"/>
        <w:r w:rsidRPr="00CC30E1" w:rsidDel="00AB1F3E">
          <w:delText xml:space="preserve">Changes </w:delText>
        </w:r>
        <w:commentRangeEnd w:id="1152"/>
        <w:r w:rsidR="00CF7795" w:rsidRPr="00CC30E1" w:rsidDel="00AB1F3E">
          <w:rPr>
            <w:rStyle w:val="CommentReference"/>
          </w:rPr>
          <w:commentReference w:id="1152"/>
        </w:r>
        <w:r w:rsidRPr="00CC30E1" w:rsidDel="00AB1F3E">
          <w:delText>in salinity were found to significantly affect both early life history stages, with decreased salinity expected in the future as freshwater influxes are predicted to increase</w:delText>
        </w:r>
        <w:r w:rsidR="00545788" w:rsidRPr="00CC30E1" w:rsidDel="00AB1F3E">
          <w:delText xml:space="preserve"> (Knutson et al. 2010)</w:delText>
        </w:r>
        <w:r w:rsidRPr="00CC30E1" w:rsidDel="00AB1F3E">
          <w:delText>. In agreement with our model estimates</w:delText>
        </w:r>
        <w:r w:rsidR="00A13176" w:rsidRPr="00CC30E1" w:rsidDel="00AB1F3E">
          <w:delText>, such increases</w:delText>
        </w:r>
        <w:r w:rsidRPr="00CC30E1" w:rsidDel="00AB1F3E">
          <w:delText xml:space="preserve"> have been shown to reduce fertilisation in corals by up to 50%, with just slight declines in salinity </w:delText>
        </w:r>
        <w:commentRangeStart w:id="1153"/>
        <w:r w:rsidRPr="00BF6499" w:rsidDel="00AB1F3E">
          <w:fldChar w:fldCharType="begin"/>
        </w:r>
        <w:r w:rsidRPr="00CC30E1" w:rsidDel="00AB1F3E">
          <w:delInstrText xml:space="preserve"> ADDIN EN.CITE &lt;EndNote&gt;&lt;Cite&gt;&lt;Author&gt;Scott&lt;/Author&gt;&lt;Year&gt;2013&lt;/Year&gt;&lt;RecNum&gt;84&lt;/RecNum&gt;&lt;DisplayText&gt;(Richmond 1996; Scott et al. 2013)&lt;/DisplayText&gt;&lt;record&gt;&lt;rec-number&gt;84&lt;/rec-number&gt;&lt;foreign-keys&gt;&lt;key app="EN" db-id="9zsaz59z9pv50vefd24xzs5rdpstsrsesvrw" timestamp="1412724378"&gt;84&lt;/key&gt;&lt;/foreign-keys&gt;&lt;ref-type name="Journal Article"&gt;17&lt;/ref-type&gt;&lt;contributors&gt;&lt;authors&gt;&lt;author&gt;Scott, Anna&lt;/author&gt;&lt;author&gt;Harrison, Peter L&lt;/author&gt;&lt;author&gt;Brooks, Lyndon O&lt;/author&gt;&lt;/authors&gt;&lt;/contributors&gt;&lt;titles&gt;&lt;title&gt;Reduced salinity decreases the fertilization success and larval survival of two scleractinian coral species&lt;/title&gt;&lt;secondary-title&gt;Marine environmental research&lt;/secondary-title&gt;&lt;/titles&gt;&lt;periodical&gt;&lt;full-title&gt;Marine environmental research&lt;/full-title&gt;&lt;/periodical&gt;&lt;pages&gt;10-14&lt;/pages&gt;&lt;volume&gt;92&lt;/volume&gt;&lt;dates&gt;&lt;year&gt;2013&lt;/year&gt;&lt;/dates&gt;&lt;isbn&gt;0141-1136&lt;/isbn&gt;&lt;urls&gt;&lt;/urls&gt;&lt;/record&gt;&lt;/Cite&gt;&lt;Cite&gt;&lt;Author&gt;Richmond&lt;/Author&gt;&lt;Year&gt;1996&lt;/Year&gt;&lt;RecNum&gt;75&lt;/RecNum&gt;&lt;record&gt;&lt;rec-number&gt;75&lt;/rec-number&gt;&lt;foreign-keys&gt;&lt;key app="EN" db-id="9zsaz59z9pv50vefd24xzs5rdpstsrsesvrw" timestamp="1412116927"&gt;75&lt;/key&gt;&lt;/foreign-keys&gt;&lt;ref-type name="Journal Article"&gt;17&lt;/ref-type&gt;&lt;contributors&gt;&lt;authors&gt;&lt;author&gt;Richmond, R. H.&lt;/author&gt;&lt;/authors&gt;&lt;/contributors&gt;&lt;titles&gt;&lt;title&gt;Effects of coastal runoff on coral reproduction&lt;/title&gt;&lt;secondary-title&gt;Biological Conservation&lt;/secondary-title&gt;&lt;/titles&gt;&lt;periodical&gt;&lt;full-title&gt;Biological Conservation&lt;/full-title&gt;&lt;/periodical&gt;&lt;pages&gt;211-211&lt;/pages&gt;&lt;volume&gt;76&lt;/volume&gt;&lt;number&gt;2&lt;/number&gt;&lt;dates&gt;&lt;year&gt;1996&lt;/year&gt;&lt;pub-dates&gt;&lt;date&gt;//&lt;/date&gt;&lt;/pub-dates&gt;&lt;/dates&gt;&lt;urls&gt;&lt;related-urls&gt;&lt;url&gt;http://www.ingentaconnect.com/content/els/00063207/1996/00000076/00000002/art83225&lt;/url&gt;&lt;url&gt;http://dx.doi.org/10.1016/0006-3207(96)83225-3&lt;/url&gt;&lt;/related-urls&gt;&lt;/urls&gt;&lt;electronic-resource-num&gt;10.1016/0006-3207(96)83225-3&lt;/electronic-resource-num&gt;&lt;/record&gt;&lt;/Cite&gt;&lt;/EndNote&gt;</w:delInstrText>
        </w:r>
        <w:r w:rsidRPr="00BF6499" w:rsidDel="00AB1F3E">
          <w:fldChar w:fldCharType="separate"/>
        </w:r>
        <w:r w:rsidRPr="00CC30E1" w:rsidDel="00AB1F3E">
          <w:delText>(</w:delText>
        </w:r>
        <w:r w:rsidR="00AB1F3E" w:rsidRPr="00BF6499" w:rsidDel="00AB1F3E">
          <w:fldChar w:fldCharType="begin"/>
        </w:r>
        <w:r w:rsidR="00AB1F3E" w:rsidRPr="00CC30E1" w:rsidDel="00AB1F3E">
          <w:delInstrText xml:space="preserve"> HYPERLINK \l "_ENREF_53" \o "Richmond, 1996 #75" </w:delInstrText>
        </w:r>
        <w:r w:rsidR="00AB1F3E" w:rsidRPr="00BF6499" w:rsidDel="00AB1F3E">
          <w:fldChar w:fldCharType="separate"/>
        </w:r>
        <w:r w:rsidRPr="00CC30E1" w:rsidDel="00AB1F3E">
          <w:delText>Richmond 1996</w:delText>
        </w:r>
        <w:r w:rsidR="00AB1F3E" w:rsidRPr="00BF6499" w:rsidDel="00AB1F3E">
          <w:fldChar w:fldCharType="end"/>
        </w:r>
        <w:r w:rsidRPr="00CC30E1" w:rsidDel="00AB1F3E">
          <w:delText xml:space="preserve">; </w:delText>
        </w:r>
        <w:r w:rsidR="00AB1F3E" w:rsidRPr="00BF6499" w:rsidDel="00AB1F3E">
          <w:fldChar w:fldCharType="begin"/>
        </w:r>
        <w:r w:rsidR="00AB1F3E" w:rsidRPr="00CC30E1" w:rsidDel="00AB1F3E">
          <w:delInstrText xml:space="preserve"> HYPERLINK \l "_ENREF_58" \o "Scott, 2013 #84" </w:delInstrText>
        </w:r>
        <w:r w:rsidR="00AB1F3E" w:rsidRPr="00BF6499" w:rsidDel="00AB1F3E">
          <w:fldChar w:fldCharType="separate"/>
        </w:r>
        <w:r w:rsidRPr="00CC30E1" w:rsidDel="00AB1F3E">
          <w:delText>Scott et al. 2013</w:delText>
        </w:r>
        <w:r w:rsidR="00AB1F3E" w:rsidRPr="00BF6499" w:rsidDel="00AB1F3E">
          <w:fldChar w:fldCharType="end"/>
        </w:r>
        <w:r w:rsidRPr="00CC30E1" w:rsidDel="00AB1F3E">
          <w:delText>)</w:delText>
        </w:r>
        <w:r w:rsidRPr="00BF6499" w:rsidDel="00AB1F3E">
          <w:fldChar w:fldCharType="end"/>
        </w:r>
        <w:commentRangeEnd w:id="1153"/>
        <w:r w:rsidR="00B73A2E" w:rsidRPr="00CC30E1" w:rsidDel="00AB1F3E">
          <w:rPr>
            <w:rStyle w:val="CommentReference"/>
          </w:rPr>
          <w:commentReference w:id="1153"/>
        </w:r>
        <w:r w:rsidRPr="00CC30E1" w:rsidDel="00AB1F3E">
          <w:delText>.</w:delText>
        </w:r>
      </w:del>
    </w:p>
    <w:p w14:paraId="45AF61C6" w14:textId="3420ECB8" w:rsidR="00897C61" w:rsidRPr="00CC30E1" w:rsidDel="00AB1F3E" w:rsidRDefault="00897C61" w:rsidP="00897C61">
      <w:pPr>
        <w:pStyle w:val="NoSpacing"/>
        <w:spacing w:line="480" w:lineRule="auto"/>
        <w:rPr>
          <w:del w:id="1154" w:author="Rachael Maree Woods" w:date="2016-03-16T09:52:00Z"/>
          <w:rFonts w:ascii="Times New Roman" w:eastAsia="Times New Roman" w:hAnsi="Times New Roman"/>
          <w:sz w:val="24"/>
          <w:szCs w:val="20"/>
          <w:lang w:eastAsia="de-DE"/>
        </w:rPr>
      </w:pPr>
    </w:p>
    <w:p w14:paraId="57046FC2" w14:textId="151F9505" w:rsidR="00897C61" w:rsidRPr="00CC30E1" w:rsidDel="00AB1F3E" w:rsidRDefault="00897C61" w:rsidP="00897C61">
      <w:pPr>
        <w:pStyle w:val="NoSpacing"/>
        <w:spacing w:line="480" w:lineRule="auto"/>
        <w:rPr>
          <w:del w:id="1155" w:author="Rachael Maree Woods" w:date="2016-03-16T09:52:00Z"/>
          <w:rFonts w:ascii="Times New Roman" w:eastAsia="Times New Roman" w:hAnsi="Times New Roman"/>
          <w:sz w:val="24"/>
          <w:szCs w:val="20"/>
          <w:lang w:eastAsia="de-DE"/>
        </w:rPr>
      </w:pPr>
      <w:del w:id="1156" w:author="Rachael Maree Woods" w:date="2016-03-16T09:52:00Z">
        <w:r w:rsidRPr="00CC30E1" w:rsidDel="00AB1F3E">
          <w:delText xml:space="preserve">While both temperature and salinity reduced coral larval success, changes in seawater pH had little influence on </w:delText>
        </w:r>
        <w:r w:rsidR="00D7579E" w:rsidRPr="00CC30E1" w:rsidDel="00AB1F3E">
          <w:delText>either fertilis</w:delText>
        </w:r>
        <w:r w:rsidR="004C5C89" w:rsidRPr="00CC30E1" w:rsidDel="00AB1F3E">
          <w:delText xml:space="preserve">ation </w:delText>
        </w:r>
        <w:r w:rsidR="00C37B4F" w:rsidRPr="00CC30E1" w:rsidDel="00AB1F3E">
          <w:delText>or</w:delText>
        </w:r>
        <w:r w:rsidR="004C5C89" w:rsidRPr="00CC30E1" w:rsidDel="00AB1F3E">
          <w:delText xml:space="preserve"> survivorship</w:delText>
        </w:r>
        <w:r w:rsidR="00545788" w:rsidRPr="00CC30E1" w:rsidDel="00AB1F3E">
          <w:delText>. The</w:delText>
        </w:r>
        <w:r w:rsidR="004C5C89" w:rsidRPr="00CC30E1" w:rsidDel="00AB1F3E">
          <w:delText xml:space="preserve"> lack of a significant effect of pH contradicts much of the earlier</w:delText>
        </w:r>
        <w:r w:rsidR="00C56C94" w:rsidRPr="00CC30E1" w:rsidDel="00AB1F3E">
          <w:delText xml:space="preserve"> work on the effect of ocean acidification </w:delText>
        </w:r>
        <w:r w:rsidR="00164CC1" w:rsidRPr="00CC30E1" w:rsidDel="00AB1F3E">
          <w:delText>(</w:delText>
        </w:r>
        <w:r w:rsidR="00787E59" w:rsidRPr="00CC30E1" w:rsidDel="00AB1F3E">
          <w:delText>Albright et al 2010</w:delText>
        </w:r>
        <w:r w:rsidR="004C5C89" w:rsidRPr="00CC30E1" w:rsidDel="00AB1F3E">
          <w:delText>) on the early life history stages of corals</w:delText>
        </w:r>
        <w:r w:rsidR="008A573E" w:rsidRPr="00CC30E1" w:rsidDel="00AB1F3E">
          <w:delText>,</w:delText>
        </w:r>
        <w:r w:rsidR="004C5C89" w:rsidRPr="00CC30E1" w:rsidDel="00AB1F3E">
          <w:delText xml:space="preserve"> but is in strong agreement with more recent experimental work demonstrating that temperature has a much greater effect than pH (Chua et al. 2013).</w:delText>
        </w:r>
        <w:r w:rsidRPr="00CC30E1" w:rsidDel="00AB1F3E">
          <w:delText xml:space="preserve"> </w:delText>
        </w:r>
      </w:del>
    </w:p>
    <w:p w14:paraId="4A2C92B7" w14:textId="15018FA1" w:rsidR="00AB1F3E" w:rsidRPr="00CC30E1" w:rsidRDefault="00AB1F3E" w:rsidP="00AB1F3E">
      <w:pPr>
        <w:pStyle w:val="NoSpacing"/>
        <w:spacing w:line="480" w:lineRule="auto"/>
        <w:rPr>
          <w:ins w:id="1157" w:author="Rachael Maree Woods" w:date="2016-03-16T09:52:00Z"/>
          <w:rFonts w:ascii="Times New Roman" w:eastAsia="Times New Roman" w:hAnsi="Times New Roman"/>
          <w:sz w:val="24"/>
          <w:szCs w:val="20"/>
          <w:lang w:eastAsia="de-DE"/>
        </w:rPr>
      </w:pPr>
      <w:ins w:id="1158" w:author="Rachael Maree Woods" w:date="2016-03-16T09:52:00Z">
        <w:r w:rsidRPr="00CC30E1">
          <w:rPr>
            <w:rFonts w:ascii="Times New Roman" w:eastAsia="Times New Roman" w:hAnsi="Times New Roman"/>
            <w:sz w:val="24"/>
            <w:szCs w:val="20"/>
            <w:lang w:eastAsia="de-DE"/>
          </w:rPr>
          <w:t xml:space="preserve">Our </w:t>
        </w:r>
      </w:ins>
      <w:ins w:id="1159" w:author="Josh Madin" w:date="2016-03-24T13:33:00Z">
        <w:r w:rsidR="002870E0">
          <w:rPr>
            <w:rFonts w:ascii="Times New Roman" w:eastAsia="Times New Roman" w:hAnsi="Times New Roman"/>
            <w:sz w:val="24"/>
            <w:szCs w:val="20"/>
            <w:lang w:eastAsia="de-DE"/>
          </w:rPr>
          <w:t>analysis</w:t>
        </w:r>
      </w:ins>
      <w:ins w:id="1160" w:author="Rachael Maree Woods" w:date="2016-03-16T09:52:00Z">
        <w:del w:id="1161" w:author="Josh Madin" w:date="2016-03-24T13:33:00Z">
          <w:r w:rsidRPr="00CC30E1" w:rsidDel="002870E0">
            <w:rPr>
              <w:rFonts w:ascii="Times New Roman" w:eastAsia="Times New Roman" w:hAnsi="Times New Roman"/>
              <w:sz w:val="24"/>
              <w:szCs w:val="20"/>
              <w:lang w:eastAsia="de-DE"/>
            </w:rPr>
            <w:delText>research</w:delText>
          </w:r>
        </w:del>
        <w:r w:rsidRPr="00CC30E1">
          <w:rPr>
            <w:rFonts w:ascii="Times New Roman" w:eastAsia="Times New Roman" w:hAnsi="Times New Roman"/>
            <w:sz w:val="24"/>
            <w:szCs w:val="20"/>
            <w:lang w:eastAsia="de-DE"/>
          </w:rPr>
          <w:t xml:space="preserve"> demonstrates the relative importance of a range of environmental factors in estimating the success of early life history stages in corals. Coral fertilisation success and larval survivorship were affected by multiple water quality factors. Consistent with earlier studies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del w:id="1162" w:author="Josh Madin" w:date="2016-03-24T13:33:00Z">
          <w:r w:rsidRPr="00CC30E1" w:rsidDel="002870E0">
            <w:rPr>
              <w:rFonts w:ascii="Times New Roman" w:eastAsia="Times New Roman" w:hAnsi="Times New Roman"/>
              <w:sz w:val="24"/>
              <w:szCs w:val="20"/>
              <w:lang w:eastAsia="de-DE"/>
            </w:rPr>
            <w:delText xml:space="preserve">heavy metal </w:delText>
          </w:r>
        </w:del>
        <w:r w:rsidRPr="00CC30E1">
          <w:rPr>
            <w:rFonts w:ascii="Times New Roman" w:eastAsia="Times New Roman" w:hAnsi="Times New Roman"/>
            <w:sz w:val="24"/>
            <w:szCs w:val="20"/>
            <w:lang w:eastAsia="de-DE"/>
          </w:rPr>
          <w:t xml:space="preserve">copper had significant negative impacts on </w:t>
        </w:r>
      </w:ins>
      <w:ins w:id="1163" w:author="Josh Madin" w:date="2016-03-24T13:33:00Z">
        <w:r w:rsidR="002870E0">
          <w:rPr>
            <w:rFonts w:ascii="Times New Roman" w:eastAsia="Times New Roman" w:hAnsi="Times New Roman"/>
            <w:sz w:val="24"/>
            <w:szCs w:val="20"/>
            <w:lang w:eastAsia="de-DE"/>
          </w:rPr>
          <w:t xml:space="preserve">both </w:t>
        </w:r>
      </w:ins>
      <w:ins w:id="1164" w:author="Rachael Maree Woods" w:date="2016-03-16T09:52:00Z">
        <w:r w:rsidRPr="00CC30E1">
          <w:rPr>
            <w:rFonts w:ascii="Times New Roman" w:eastAsia="Times New Roman" w:hAnsi="Times New Roman"/>
            <w:sz w:val="24"/>
            <w:szCs w:val="20"/>
            <w:lang w:eastAsia="de-DE"/>
          </w:rPr>
          <w:t>fertilisation and larval survivorship. Copper</w:t>
        </w:r>
        <w:del w:id="1165" w:author="Josh Madin" w:date="2016-03-24T13:34:00Z">
          <w:r w:rsidRPr="00CC30E1" w:rsidDel="002870E0">
            <w:rPr>
              <w:rFonts w:ascii="Times New Roman" w:eastAsia="Times New Roman" w:hAnsi="Times New Roman"/>
              <w:sz w:val="24"/>
              <w:szCs w:val="20"/>
              <w:lang w:eastAsia="de-DE"/>
            </w:rPr>
            <w:delText>, which significantly affects both life history stages,</w:delText>
          </w:r>
        </w:del>
        <w:r w:rsidRPr="00CC30E1">
          <w:rPr>
            <w:rFonts w:ascii="Times New Roman" w:eastAsia="Times New Roman" w:hAnsi="Times New Roman"/>
            <w:sz w:val="24"/>
            <w:szCs w:val="20"/>
            <w:lang w:eastAsia="de-DE"/>
          </w:rPr>
          <w:t xml:space="preserve"> occurs naturally at low levels </w:t>
        </w:r>
        <w:del w:id="1166" w:author="Josh Madin" w:date="2016-03-24T13:34:00Z">
          <w:r w:rsidRPr="00CC30E1" w:rsidDel="002870E0">
            <w:rPr>
              <w:rFonts w:ascii="Times New Roman" w:eastAsia="Times New Roman" w:hAnsi="Times New Roman"/>
              <w:sz w:val="24"/>
              <w:szCs w:val="20"/>
              <w:lang w:eastAsia="de-DE"/>
            </w:rPr>
            <w:delText>within</w:delText>
          </w:r>
        </w:del>
      </w:ins>
      <w:ins w:id="1167" w:author="Josh Madin" w:date="2016-03-24T13:34:00Z">
        <w:r w:rsidR="002870E0">
          <w:rPr>
            <w:rFonts w:ascii="Times New Roman" w:eastAsia="Times New Roman" w:hAnsi="Times New Roman"/>
            <w:sz w:val="24"/>
            <w:szCs w:val="20"/>
            <w:lang w:eastAsia="de-DE"/>
          </w:rPr>
          <w:t>in</w:t>
        </w:r>
      </w:ins>
      <w:ins w:id="1168" w:author="Rachael Maree Woods" w:date="2016-03-16T09:52:00Z">
        <w:r w:rsidRPr="00CC30E1">
          <w:rPr>
            <w:rFonts w:ascii="Times New Roman" w:eastAsia="Times New Roman" w:hAnsi="Times New Roman"/>
            <w:sz w:val="24"/>
            <w:szCs w:val="20"/>
            <w:lang w:eastAsia="de-DE"/>
          </w:rPr>
          <w:t xml:space="preserve"> the marine environment</w:t>
        </w:r>
        <w:del w:id="1169" w:author="Josh Madin" w:date="2016-03-18T15:50:00Z">
          <w:r w:rsidRPr="00CC30E1" w:rsidDel="00152E98">
            <w:rPr>
              <w:rFonts w:ascii="Times New Roman" w:eastAsia="Times New Roman" w:hAnsi="Times New Roman"/>
              <w:sz w:val="24"/>
              <w:szCs w:val="20"/>
              <w:lang w:eastAsia="de-DE"/>
            </w:rPr>
            <w:delText>. However, the levels at which copper significantly impacts coral development are not widespread</w:delText>
          </w:r>
        </w:del>
      </w:ins>
      <w:ins w:id="1170" w:author="Josh Madin" w:date="2016-03-24T13:35:00Z">
        <w:r w:rsidR="002870E0">
          <w:rPr>
            <w:rFonts w:ascii="Times New Roman" w:eastAsia="Times New Roman" w:hAnsi="Times New Roman"/>
            <w:sz w:val="24"/>
            <w:szCs w:val="20"/>
            <w:lang w:eastAsia="de-DE"/>
          </w:rPr>
          <w:t>;</w:t>
        </w:r>
      </w:ins>
      <w:ins w:id="1171" w:author="Rachael Maree Woods" w:date="2016-03-16T09:52:00Z">
        <w:del w:id="1172" w:author="Josh Madin" w:date="2016-03-24T13:35:00Z">
          <w:r w:rsidRPr="00CC30E1" w:rsidDel="002870E0">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ins>
      <w:ins w:id="1173" w:author="Josh Madin" w:date="2016-03-24T13:35:00Z">
        <w:r w:rsidR="002870E0">
          <w:rPr>
            <w:rFonts w:ascii="Times New Roman" w:eastAsia="Times New Roman" w:hAnsi="Times New Roman"/>
            <w:sz w:val="24"/>
            <w:szCs w:val="20"/>
            <w:lang w:eastAsia="de-DE"/>
          </w:rPr>
          <w:t xml:space="preserve">however, </w:t>
        </w:r>
        <w:r w:rsidR="002870E0" w:rsidRPr="00CC30E1">
          <w:rPr>
            <w:rFonts w:ascii="Times New Roman" w:eastAsia="Times New Roman" w:hAnsi="Times New Roman"/>
            <w:sz w:val="24"/>
            <w:szCs w:val="20"/>
            <w:lang w:eastAsia="de-DE"/>
          </w:rPr>
          <w:t xml:space="preserve">localised </w:t>
        </w:r>
      </w:ins>
      <w:ins w:id="1174" w:author="Rachael Maree Woods" w:date="2016-03-16T09:52:00Z">
        <w:del w:id="1175" w:author="Josh Madin" w:date="2016-03-24T13:34:00Z">
          <w:r w:rsidRPr="00CC30E1" w:rsidDel="002870E0">
            <w:rPr>
              <w:rFonts w:ascii="Times New Roman" w:eastAsia="Times New Roman" w:hAnsi="Times New Roman"/>
              <w:sz w:val="24"/>
              <w:szCs w:val="20"/>
              <w:lang w:eastAsia="de-DE"/>
            </w:rPr>
            <w:delText>but are</w:delText>
          </w:r>
        </w:del>
      </w:ins>
      <w:ins w:id="1176" w:author="Josh Madin" w:date="2016-03-24T13:35:00Z">
        <w:r w:rsidR="002870E0">
          <w:rPr>
            <w:rFonts w:ascii="Times New Roman" w:eastAsia="Times New Roman" w:hAnsi="Times New Roman"/>
            <w:sz w:val="24"/>
            <w:szCs w:val="20"/>
            <w:lang w:eastAsia="de-DE"/>
          </w:rPr>
          <w:t xml:space="preserve">levels can be high </w:t>
        </w:r>
      </w:ins>
      <w:ins w:id="1177" w:author="Rachael Maree Woods" w:date="2016-03-16T09:52:00Z">
        <w:del w:id="1178" w:author="Josh Madin" w:date="2016-03-24T13:35:00Z">
          <w:r w:rsidRPr="00CC30E1" w:rsidDel="002870E0">
            <w:rPr>
              <w:rFonts w:ascii="Times New Roman" w:eastAsia="Times New Roman" w:hAnsi="Times New Roman"/>
              <w:sz w:val="24"/>
              <w:szCs w:val="20"/>
              <w:lang w:eastAsia="de-DE"/>
            </w:rPr>
            <w:delText xml:space="preserve"> instead</w:delText>
          </w:r>
        </w:del>
      </w:ins>
      <w:ins w:id="1179" w:author="Josh Madin" w:date="2016-03-24T13:35:00Z">
        <w:r w:rsidR="002870E0">
          <w:rPr>
            <w:rFonts w:ascii="Times New Roman" w:eastAsia="Times New Roman" w:hAnsi="Times New Roman"/>
            <w:sz w:val="24"/>
            <w:szCs w:val="20"/>
            <w:lang w:eastAsia="de-DE"/>
          </w:rPr>
          <w:t xml:space="preserve">in areas where it is used </w:t>
        </w:r>
      </w:ins>
      <w:ins w:id="1180" w:author="Rachael Maree Woods" w:date="2016-03-16T09:52:00Z">
        <w:del w:id="1181" w:author="Josh Madin" w:date="2016-03-24T13:35:00Z">
          <w:r w:rsidRPr="00CC30E1" w:rsidDel="002870E0">
            <w:rPr>
              <w:rFonts w:ascii="Times New Roman" w:eastAsia="Times New Roman" w:hAnsi="Times New Roman"/>
              <w:sz w:val="24"/>
              <w:szCs w:val="20"/>
              <w:lang w:eastAsia="de-DE"/>
            </w:rPr>
            <w:delText xml:space="preserve"> limited to localised pollution </w:delText>
          </w:r>
        </w:del>
        <w:del w:id="1182" w:author="Josh Madin" w:date="2016-03-24T13:36:00Z">
          <w:r w:rsidRPr="00CC30E1" w:rsidDel="002870E0">
            <w:rPr>
              <w:rFonts w:ascii="Times New Roman" w:eastAsia="Times New Roman" w:hAnsi="Times New Roman"/>
              <w:sz w:val="24"/>
              <w:szCs w:val="20"/>
              <w:lang w:eastAsia="de-DE"/>
            </w:rPr>
            <w:delText>caused by</w:delText>
          </w:r>
        </w:del>
      </w:ins>
      <w:ins w:id="1183" w:author="Josh Madin" w:date="2016-03-24T13:36:00Z">
        <w:r w:rsidR="002870E0">
          <w:rPr>
            <w:rFonts w:ascii="Times New Roman" w:eastAsia="Times New Roman" w:hAnsi="Times New Roman"/>
            <w:sz w:val="24"/>
            <w:szCs w:val="20"/>
            <w:lang w:eastAsia="de-DE"/>
          </w:rPr>
          <w:t>in</w:t>
        </w:r>
      </w:ins>
      <w:ins w:id="1184" w:author="Rachael Maree Woods" w:date="2016-03-16T09:52:00Z">
        <w:r w:rsidRPr="00CC30E1">
          <w:rPr>
            <w:rFonts w:ascii="Times New Roman" w:eastAsia="Times New Roman" w:hAnsi="Times New Roman"/>
            <w:sz w:val="24"/>
            <w:szCs w:val="20"/>
            <w:lang w:eastAsia="de-DE"/>
          </w:rPr>
          <w:t xml:space="preserve"> anti-fouling agents on vessels</w:t>
        </w:r>
      </w:ins>
      <w:ins w:id="1185" w:author="Josh Madin" w:date="2016-03-24T13:36:00Z">
        <w:r w:rsidR="002870E0">
          <w:rPr>
            <w:rFonts w:ascii="Times New Roman" w:eastAsia="Times New Roman" w:hAnsi="Times New Roman"/>
            <w:sz w:val="24"/>
            <w:szCs w:val="20"/>
            <w:lang w:eastAsia="de-DE"/>
          </w:rPr>
          <w:t xml:space="preserve"> and other structures</w:t>
        </w:r>
      </w:ins>
      <w:ins w:id="1186" w:author="Rachael Maree Woods" w:date="2016-03-16T09:52: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"_ENREF_51" \o "Reichelt-Brushett, 2004 #13"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Reichelt-Brushett and Harrison 2004</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"_ENREF_43" \o "Negri, 2001 #3"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Negri and Heyward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Lead, which was also found to significantly reduce larval survivorship, can be found at high levels more broadly in nearshore reef environments</w:t>
        </w:r>
        <w:del w:id="1187"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as a result of industrial activities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"_ENREF_40" \o "Li, 2001 #80"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Li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"_ENREF_47" \o "Polkowska, 2001 #76"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Polkowska et al.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The introduction of nutrients into marine environments, including phosphate and ammonium, severely diminishes water quality, which we show</w:t>
        </w:r>
        <w:del w:id="1188" w:author="Josh Madin" w:date="2016-03-18T15:50:00Z">
          <w:r w:rsidRPr="00CC30E1" w:rsidDel="007F35EB">
            <w:rPr>
              <w:rFonts w:ascii="Times New Roman" w:eastAsia="Times New Roman" w:hAnsi="Times New Roman"/>
              <w:sz w:val="24"/>
              <w:szCs w:val="20"/>
              <w:lang w:eastAsia="de-DE"/>
            </w:rPr>
            <w:delText>,</w:delText>
          </w:r>
        </w:del>
        <w:r w:rsidRPr="00CC30E1">
          <w:rPr>
            <w:rFonts w:ascii="Times New Roman" w:eastAsia="Times New Roman" w:hAnsi="Times New Roman"/>
            <w:sz w:val="24"/>
            <w:szCs w:val="20"/>
            <w:lang w:eastAsia="de-DE"/>
          </w:rPr>
          <w:t xml:space="preserve"> </w:t>
        </w:r>
        <w:del w:id="1189" w:author="Josh Madin" w:date="2016-03-18T15:50:00Z">
          <w:r w:rsidRPr="00CC30E1" w:rsidDel="007F35EB">
            <w:rPr>
              <w:rFonts w:ascii="Times New Roman" w:eastAsia="Times New Roman" w:hAnsi="Times New Roman"/>
              <w:sz w:val="24"/>
              <w:szCs w:val="20"/>
              <w:lang w:eastAsia="de-DE"/>
            </w:rPr>
            <w:delText>will</w:delText>
          </w:r>
        </w:del>
      </w:ins>
      <w:ins w:id="1190" w:author="Josh Madin" w:date="2016-03-18T15:50:00Z">
        <w:r w:rsidR="007F35EB">
          <w:rPr>
            <w:rFonts w:ascii="Times New Roman" w:eastAsia="Times New Roman" w:hAnsi="Times New Roman"/>
            <w:sz w:val="24"/>
            <w:szCs w:val="20"/>
            <w:lang w:eastAsia="de-DE"/>
          </w:rPr>
          <w:t>is likely to</w:t>
        </w:r>
      </w:ins>
      <w:ins w:id="1191" w:author="Rachael Maree Woods" w:date="2016-03-16T09:52:00Z">
        <w:r w:rsidRPr="00CC30E1">
          <w:rPr>
            <w:rFonts w:ascii="Times New Roman" w:eastAsia="Times New Roman" w:hAnsi="Times New Roman"/>
            <w:sz w:val="24"/>
            <w:szCs w:val="20"/>
            <w:lang w:eastAsia="de-DE"/>
          </w:rPr>
          <w:t xml:space="preserve"> lead to a reduction in </w:t>
        </w:r>
        <w:del w:id="1192" w:author="Josh Madin" w:date="2016-03-24T13:36:00Z">
          <w:r w:rsidRPr="00CC30E1" w:rsidDel="002870E0">
            <w:rPr>
              <w:rFonts w:ascii="Times New Roman" w:eastAsia="Times New Roman" w:hAnsi="Times New Roman"/>
              <w:sz w:val="24"/>
              <w:szCs w:val="20"/>
              <w:lang w:eastAsia="de-DE"/>
            </w:rPr>
            <w:delText>fertisliation</w:delText>
          </w:r>
        </w:del>
      </w:ins>
      <w:ins w:id="1193" w:author="Josh Madin" w:date="2016-03-24T13:36:00Z">
        <w:r w:rsidR="002870E0" w:rsidRPr="00CC30E1">
          <w:rPr>
            <w:rFonts w:ascii="Times New Roman" w:eastAsia="Times New Roman" w:hAnsi="Times New Roman"/>
            <w:sz w:val="24"/>
            <w:szCs w:val="20"/>
            <w:lang w:eastAsia="de-DE"/>
          </w:rPr>
          <w:t>fertilisation</w:t>
        </w:r>
      </w:ins>
      <w:ins w:id="1194" w:author="Rachael Maree Woods" w:date="2016-03-16T09:52:00Z">
        <w:r w:rsidRPr="00CC30E1">
          <w:rPr>
            <w:rFonts w:ascii="Times New Roman" w:eastAsia="Times New Roman" w:hAnsi="Times New Roman"/>
            <w:sz w:val="24"/>
            <w:szCs w:val="20"/>
            <w:lang w:eastAsia="de-DE"/>
          </w:rPr>
          <w:t xml:space="preserve"> success of corals. These nutrients are common in run-off from agricultural land uses including the use of fertilisers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"_ENREF_15" \o "Correll, 1998 #17"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Correll 1998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"_ENREF_31" \o "Harrison, 2001 #43"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Harrison and Ward 2001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Natural and anthropogenic disturbances ranging from storms to seafloor dredging increase the amount of suspended sediment within marine environments, especially in shallower or nearshore habitats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"_ENREF_35" \o "Humphrey, 2008 #46"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Humphrey et al. 2008</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"_ENREF_19" \o "Erftemeijer, 2012 #69"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Erftemeijer et al. 2012</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r w:rsidRPr="00492DC6">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"_ENREF_62" \o "Styan, 2012 #63" </w:instrText>
        </w:r>
        <w:r w:rsidRPr="00492DC6">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Styan and Rosser 2012</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492DC6">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While suspended sediment significantly reduces fertilisation success in corals, it did not appear to have a major influence on larval survivorship (</w:t>
        </w:r>
      </w:ins>
      <w:ins w:id="1195" w:author="Rachael Maree Woods" w:date="2016-03-29T20:16:00Z">
        <w:r w:rsidR="008C0194">
          <w:rPr>
            <w:rFonts w:ascii="Times New Roman" w:eastAsia="Times New Roman" w:hAnsi="Times New Roman"/>
            <w:sz w:val="24"/>
            <w:szCs w:val="20"/>
            <w:lang w:eastAsia="de-DE"/>
          </w:rPr>
          <w:t>Fig</w:t>
        </w:r>
      </w:ins>
      <w:ins w:id="1196" w:author="Rachael Maree Woods" w:date="2016-03-16T09:52:00Z">
        <w:r w:rsidRPr="00CC30E1">
          <w:rPr>
            <w:rFonts w:ascii="Times New Roman" w:eastAsia="Times New Roman" w:hAnsi="Times New Roman"/>
            <w:sz w:val="24"/>
            <w:szCs w:val="20"/>
            <w:lang w:eastAsia="de-DE"/>
          </w:rPr>
          <w:t xml:space="preserve"> 1). Anthropogenic impacts, including those linked to climate change, greatly affect the marine environment and often lead to changes in ocean temperatures, pH and </w:t>
        </w:r>
        <w:r w:rsidRPr="00CC30E1">
          <w:rPr>
            <w:rFonts w:ascii="Times New Roman" w:eastAsia="Times New Roman" w:hAnsi="Times New Roman"/>
            <w:sz w:val="24"/>
            <w:szCs w:val="20"/>
            <w:lang w:eastAsia="de-DE"/>
          </w:rPr>
          <w:lastRenderedPageBreak/>
          <w:t xml:space="preserve">salinity.  </w:t>
        </w:r>
      </w:ins>
      <w:ins w:id="1197" w:author="Rachael Maree Woods" w:date="2016-03-29T20:53:00Z">
        <w:r w:rsidR="00314DCF">
          <w:rPr>
            <w:rFonts w:ascii="Times New Roman" w:eastAsia="Times New Roman" w:hAnsi="Times New Roman"/>
            <w:sz w:val="24"/>
            <w:szCs w:val="20"/>
            <w:lang w:eastAsia="de-DE"/>
          </w:rPr>
          <w:t>S</w:t>
        </w:r>
      </w:ins>
      <w:ins w:id="1198" w:author="Rachael Maree Woods" w:date="2016-03-16T09:52:00Z">
        <w:r w:rsidRPr="00CC30E1">
          <w:rPr>
            <w:rFonts w:ascii="Times New Roman" w:eastAsia="Times New Roman" w:hAnsi="Times New Roman"/>
            <w:sz w:val="24"/>
            <w:szCs w:val="20"/>
            <w:lang w:eastAsia="de-DE"/>
          </w:rPr>
          <w:t xml:space="preserve">alinity affected </w:t>
        </w:r>
      </w:ins>
      <w:ins w:id="1199" w:author="Rachael Maree Woods" w:date="2016-03-29T20:53:00Z">
        <w:r w:rsidR="00314DCF">
          <w:rPr>
            <w:rFonts w:ascii="Times New Roman" w:eastAsia="Times New Roman" w:hAnsi="Times New Roman"/>
            <w:sz w:val="24"/>
            <w:szCs w:val="20"/>
            <w:lang w:eastAsia="de-DE"/>
          </w:rPr>
          <w:t xml:space="preserve">both </w:t>
        </w:r>
      </w:ins>
      <w:ins w:id="1200" w:author="Rachael Maree Woods" w:date="2016-03-16T09:52:00Z">
        <w:r w:rsidRPr="00CC30E1">
          <w:rPr>
            <w:rFonts w:ascii="Times New Roman" w:eastAsia="Times New Roman" w:hAnsi="Times New Roman"/>
            <w:sz w:val="24"/>
            <w:szCs w:val="20"/>
            <w:lang w:eastAsia="de-DE"/>
          </w:rPr>
          <w:t xml:space="preserve">coral early life history stages, with </w:t>
        </w:r>
      </w:ins>
      <w:ins w:id="1201" w:author="Rachael Maree Woods" w:date="2016-03-29T20:54:00Z">
        <w:r w:rsidR="00314DCF">
          <w:rPr>
            <w:rFonts w:ascii="Times New Roman" w:eastAsia="Times New Roman" w:hAnsi="Times New Roman"/>
            <w:sz w:val="24"/>
            <w:szCs w:val="20"/>
            <w:lang w:eastAsia="de-DE"/>
          </w:rPr>
          <w:t>increasing and decreasing levels</w:t>
        </w:r>
      </w:ins>
      <w:ins w:id="1202" w:author="Rachael Maree Woods" w:date="2016-03-16T09:52:00Z">
        <w:r w:rsidRPr="00CC30E1">
          <w:rPr>
            <w:rFonts w:ascii="Times New Roman" w:eastAsia="Times New Roman" w:hAnsi="Times New Roman"/>
            <w:sz w:val="24"/>
            <w:szCs w:val="20"/>
            <w:lang w:eastAsia="de-DE"/>
          </w:rPr>
          <w:t xml:space="preserve"> </w:t>
        </w:r>
      </w:ins>
      <w:ins w:id="1203" w:author="Rachael Maree Woods" w:date="2016-03-29T20:54:00Z">
        <w:r w:rsidR="00314DCF">
          <w:rPr>
            <w:rFonts w:ascii="Times New Roman" w:eastAsia="Times New Roman" w:hAnsi="Times New Roman"/>
            <w:sz w:val="24"/>
            <w:szCs w:val="20"/>
            <w:lang w:eastAsia="de-DE"/>
          </w:rPr>
          <w:t>reducing</w:t>
        </w:r>
      </w:ins>
      <w:ins w:id="1204" w:author="Rachael Maree Woods" w:date="2016-03-16T09:52:00Z">
        <w:r w:rsidRPr="00CC30E1">
          <w:rPr>
            <w:rFonts w:ascii="Times New Roman" w:eastAsia="Times New Roman" w:hAnsi="Times New Roman"/>
            <w:sz w:val="24"/>
            <w:szCs w:val="20"/>
            <w:lang w:eastAsia="de-DE"/>
          </w:rPr>
          <w:t xml:space="preserve"> fertilisation </w:t>
        </w:r>
      </w:ins>
      <w:ins w:id="1205" w:author="Rachael Maree Woods" w:date="2016-03-29T20:54:00Z">
        <w:r w:rsidR="00314DCF">
          <w:rPr>
            <w:rFonts w:ascii="Times New Roman" w:eastAsia="Times New Roman" w:hAnsi="Times New Roman"/>
            <w:sz w:val="24"/>
            <w:szCs w:val="20"/>
            <w:lang w:eastAsia="de-DE"/>
          </w:rPr>
          <w:t>success and larval survivorship</w:t>
        </w:r>
      </w:ins>
      <w:ins w:id="1206" w:author="Rachael Maree Woods" w:date="2016-03-29T20:55:00Z">
        <w:r w:rsidR="00314DCF">
          <w:rPr>
            <w:rFonts w:ascii="Times New Roman" w:eastAsia="Times New Roman" w:hAnsi="Times New Roman"/>
            <w:sz w:val="24"/>
            <w:szCs w:val="20"/>
            <w:lang w:eastAsia="de-DE"/>
          </w:rPr>
          <w:t xml:space="preserve">. </w:t>
        </w:r>
      </w:ins>
      <w:ins w:id="1207" w:author="Rachael Maree Woods" w:date="2016-03-16T09:52:00Z">
        <w:r w:rsidRPr="00CC30E1">
          <w:rPr>
            <w:rFonts w:ascii="Times New Roman" w:eastAsia="Times New Roman" w:hAnsi="Times New Roman"/>
            <w:sz w:val="24"/>
            <w:szCs w:val="20"/>
            <w:lang w:eastAsia="de-DE"/>
          </w:rPr>
          <w:t>Episodic increases in freshwater influxes, decreasing salinity as a result of increase</w:t>
        </w:r>
      </w:ins>
      <w:ins w:id="1208" w:author="Rachael Maree Woods" w:date="2016-03-25T09:52:00Z">
        <w:r w:rsidR="00657A02">
          <w:rPr>
            <w:rFonts w:ascii="Times New Roman" w:eastAsia="Times New Roman" w:hAnsi="Times New Roman"/>
            <w:sz w:val="24"/>
            <w:szCs w:val="20"/>
            <w:lang w:eastAsia="de-DE"/>
          </w:rPr>
          <w:t>d</w:t>
        </w:r>
      </w:ins>
      <w:ins w:id="1209" w:author="Rachael Maree Woods" w:date="2016-03-16T09:52:00Z">
        <w:r w:rsidRPr="00CC30E1">
          <w:rPr>
            <w:rFonts w:ascii="Times New Roman" w:eastAsia="Times New Roman" w:hAnsi="Times New Roman"/>
            <w:sz w:val="24"/>
            <w:szCs w:val="20"/>
            <w:lang w:eastAsia="de-DE"/>
          </w:rPr>
          <w:t xml:space="preserve"> storms and runoff from urban areas</w:t>
        </w:r>
      </w:ins>
      <w:ins w:id="1210" w:author="Rachael Maree Woods" w:date="2016-03-25T09:52:00Z">
        <w:r w:rsidR="00657A02">
          <w:rPr>
            <w:rFonts w:ascii="Times New Roman" w:eastAsia="Times New Roman" w:hAnsi="Times New Roman"/>
            <w:sz w:val="24"/>
            <w:szCs w:val="20"/>
            <w:lang w:eastAsia="de-DE"/>
          </w:rPr>
          <w:t>,</w:t>
        </w:r>
      </w:ins>
      <w:ins w:id="1211" w:author="Rachael Maree Woods" w:date="2016-03-16T09:52:00Z">
        <w:r w:rsidRPr="00CC30E1">
          <w:rPr>
            <w:rFonts w:ascii="Times New Roman" w:eastAsia="Times New Roman" w:hAnsi="Times New Roman"/>
            <w:sz w:val="24"/>
            <w:szCs w:val="20"/>
            <w:lang w:eastAsia="de-DE"/>
          </w:rPr>
          <w:t xml:space="preserve"> is a significant threat to coral </w:t>
        </w:r>
      </w:ins>
      <w:ins w:id="1212" w:author="Rachael Maree Woods" w:date="2016-03-29T20:55:00Z">
        <w:r w:rsidR="00943065">
          <w:rPr>
            <w:rFonts w:ascii="Times New Roman" w:eastAsia="Times New Roman" w:hAnsi="Times New Roman"/>
            <w:sz w:val="24"/>
            <w:szCs w:val="20"/>
            <w:lang w:eastAsia="de-DE"/>
          </w:rPr>
          <w:t>development</w:t>
        </w:r>
      </w:ins>
      <w:ins w:id="1213" w:author="Rachael Maree Woods" w:date="2016-03-16T09:52:00Z">
        <w:r w:rsidRPr="00CC30E1">
          <w:rPr>
            <w:rFonts w:ascii="Times New Roman" w:eastAsia="Times New Roman" w:hAnsi="Times New Roman"/>
            <w:sz w:val="24"/>
            <w:szCs w:val="20"/>
            <w:lang w:eastAsia="de-DE"/>
          </w:rPr>
          <w:t xml:space="preserve"> (Knutson et al. 2010; Scott et al., 2013). While both temperature and salinity reduced coral larval success, changes in seawater pH had little influence on either fertilisation or survivorship (Chua et al. 2013). </w:t>
        </w:r>
      </w:ins>
    </w:p>
    <w:p w14:paraId="6EACFA27" w14:textId="77777777" w:rsidR="00F746E8" w:rsidRPr="00CC30E1" w:rsidRDefault="00F746E8" w:rsidP="00897C61">
      <w:pPr>
        <w:pStyle w:val="NoSpacing"/>
        <w:spacing w:line="480" w:lineRule="auto"/>
        <w:rPr>
          <w:rFonts w:ascii="Times New Roman" w:eastAsia="Times New Roman" w:hAnsi="Times New Roman"/>
          <w:sz w:val="24"/>
          <w:szCs w:val="20"/>
          <w:lang w:eastAsia="de-DE"/>
        </w:rPr>
      </w:pPr>
    </w:p>
    <w:p w14:paraId="1DC3C157" w14:textId="72B75A81" w:rsidR="00897C61" w:rsidRPr="00CC30E1" w:rsidRDefault="00ED72A1" w:rsidP="00AB1F3E">
      <w:pPr>
        <w:spacing w:line="480" w:lineRule="auto"/>
        <w:rPr>
          <w:lang w:val="en-AU"/>
          <w:rPrChange w:id="1214" w:author="Rachael Maree Woods" w:date="2016-03-16T14:26:00Z">
            <w:rPr/>
          </w:rPrChange>
        </w:rPr>
      </w:pPr>
      <w:r w:rsidRPr="00CC30E1">
        <w:rPr>
          <w:lang w:val="en-AU"/>
          <w:rPrChange w:id="1215" w:author="Rachael Maree Woods" w:date="2016-03-16T14:26:00Z">
            <w:rPr/>
          </w:rPrChange>
        </w:rPr>
        <w:t xml:space="preserve">To be successful, an individual needs to survive both </w:t>
      </w:r>
      <w:ins w:id="1216" w:author="Josh Madin" w:date="2016-03-18T15:51:00Z">
        <w:r w:rsidR="007F35EB">
          <w:rPr>
            <w:lang w:val="en-AU"/>
          </w:rPr>
          <w:t xml:space="preserve">early </w:t>
        </w:r>
      </w:ins>
      <w:r w:rsidRPr="00CC30E1">
        <w:rPr>
          <w:lang w:val="en-AU"/>
          <w:rPrChange w:id="1217" w:author="Rachael Maree Woods" w:date="2016-03-16T14:26:00Z">
            <w:rPr/>
          </w:rPrChange>
        </w:rPr>
        <w:t xml:space="preserve">stages of development (fertilisation and larval survivorship). </w:t>
      </w:r>
      <w:ins w:id="1218" w:author="Rachael Maree Woods" w:date="2016-03-16T09:53:00Z">
        <w:del w:id="1219" w:author="Josh Madin" w:date="2016-03-18T15:52:00Z">
          <w:r w:rsidR="00AB1F3E" w:rsidRPr="00CC30E1" w:rsidDel="00733CB2">
            <w:rPr>
              <w:lang w:val="en-AU"/>
              <w:rPrChange w:id="1220" w:author="Rachael Maree Woods" w:date="2016-03-16T14:26:00Z">
                <w:rPr/>
              </w:rPrChange>
            </w:rPr>
            <w:delText>As an illustration</w:delText>
          </w:r>
        </w:del>
      </w:ins>
      <w:ins w:id="1221" w:author="Josh Madin" w:date="2016-03-18T15:52:00Z">
        <w:r w:rsidR="00733CB2">
          <w:rPr>
            <w:lang w:val="en-AU"/>
          </w:rPr>
          <w:t>To demonstrate</w:t>
        </w:r>
      </w:ins>
      <w:ins w:id="1222" w:author="Rachael Maree Woods" w:date="2016-03-16T09:53:00Z">
        <w:r w:rsidR="00AB1F3E" w:rsidRPr="00CC30E1">
          <w:rPr>
            <w:lang w:val="en-AU"/>
            <w:rPrChange w:id="1223" w:author="Rachael Maree Woods" w:date="2016-03-16T14:26:00Z">
              <w:rPr/>
            </w:rPrChange>
          </w:rPr>
          <w:t xml:space="preserve">, we collected water samples from three locations that were expected to differ dramatically in water properties. As expected the properties from the Lizard Island water sample, resulted in the </w:t>
        </w:r>
        <w:del w:id="1224" w:author="Josh Madin" w:date="2016-03-18T15:52:00Z">
          <w:r w:rsidR="00AB1F3E" w:rsidRPr="00CC30E1" w:rsidDel="00733CB2">
            <w:rPr>
              <w:lang w:val="en-AU"/>
              <w:rPrChange w:id="1225" w:author="Rachael Maree Woods" w:date="2016-03-16T14:26:00Z">
                <w:rPr/>
              </w:rPrChange>
            </w:rPr>
            <w:delText>greatest</w:delText>
          </w:r>
        </w:del>
      </w:ins>
      <w:ins w:id="1226" w:author="Josh Madin" w:date="2016-03-18T15:52:00Z">
        <w:r w:rsidR="00733CB2">
          <w:rPr>
            <w:lang w:val="en-AU"/>
          </w:rPr>
          <w:t>highest</w:t>
        </w:r>
      </w:ins>
      <w:ins w:id="1227" w:author="Rachael Maree Woods" w:date="2016-03-16T09:53:00Z">
        <w:r w:rsidR="00AB1F3E" w:rsidRPr="00CC30E1">
          <w:rPr>
            <w:lang w:val="en-AU"/>
            <w:rPrChange w:id="1228" w:author="Rachael Maree Woods" w:date="2016-03-16T14:26:00Z">
              <w:rPr/>
            </w:rPrChange>
          </w:rPr>
          <w:t xml:space="preserve"> estimated </w:t>
        </w:r>
      </w:ins>
      <w:ins w:id="1229" w:author="Josh Madin" w:date="2016-03-18T15:52:00Z">
        <w:r w:rsidR="00733CB2">
          <w:rPr>
            <w:lang w:val="en-AU"/>
          </w:rPr>
          <w:t xml:space="preserve">probability of </w:t>
        </w:r>
      </w:ins>
      <w:ins w:id="1230" w:author="Rachael Maree Woods" w:date="2016-03-16T09:53:00Z">
        <w:r w:rsidR="00AB1F3E" w:rsidRPr="00CC30E1">
          <w:rPr>
            <w:lang w:val="en-AU"/>
            <w:rPrChange w:id="1231" w:author="Rachael Maree Woods" w:date="2016-03-16T14:26:00Z">
              <w:rPr/>
            </w:rPrChange>
          </w:rPr>
          <w:t xml:space="preserve">success for both fertilisation </w:t>
        </w:r>
        <w:del w:id="1232" w:author="Josh Madin" w:date="2016-03-18T15:52:00Z">
          <w:r w:rsidR="00AB1F3E" w:rsidRPr="00CC30E1" w:rsidDel="00733CB2">
            <w:rPr>
              <w:lang w:val="en-AU"/>
              <w:rPrChange w:id="1233" w:author="Rachael Maree Woods" w:date="2016-03-16T14:26:00Z">
                <w:rPr/>
              </w:rPrChange>
            </w:rPr>
            <w:delText xml:space="preserve">success </w:delText>
          </w:r>
        </w:del>
        <w:r w:rsidR="00AB1F3E" w:rsidRPr="00CC30E1">
          <w:rPr>
            <w:lang w:val="en-AU"/>
            <w:rPrChange w:id="1234" w:author="Rachael Maree Woods" w:date="2016-03-16T14:26:00Z">
              <w:rPr/>
            </w:rPrChange>
          </w:rPr>
          <w:t>and larval survivorship</w:t>
        </w:r>
      </w:ins>
      <w:ins w:id="1235" w:author="Josh Madin" w:date="2016-03-18T15:52:00Z">
        <w:r w:rsidR="00733CB2">
          <w:rPr>
            <w:lang w:val="en-AU"/>
          </w:rPr>
          <w:t xml:space="preserve"> </w:t>
        </w:r>
      </w:ins>
      <w:ins w:id="1236" w:author="Rachael Maree Woods" w:date="2016-03-16T09:53:00Z">
        <w:del w:id="1237" w:author="Josh Madin" w:date="2016-03-18T15:52:00Z">
          <w:r w:rsidR="00AB1F3E" w:rsidRPr="00CC30E1" w:rsidDel="00733CB2">
            <w:rPr>
              <w:lang w:val="en-AU"/>
              <w:rPrChange w:id="1238" w:author="Rachael Maree Woods" w:date="2016-03-16T14:26:00Z">
                <w:rPr/>
              </w:rPrChange>
            </w:rPr>
            <w:delText xml:space="preserve">, with </w:delText>
          </w:r>
        </w:del>
      </w:ins>
      <w:ins w:id="1239" w:author="Josh Madin" w:date="2016-03-18T15:52:00Z">
        <w:r w:rsidR="00733CB2">
          <w:rPr>
            <w:lang w:val="en-AU"/>
          </w:rPr>
          <w:t>(</w:t>
        </w:r>
      </w:ins>
      <w:ins w:id="1240" w:author="Rachael Maree Woods" w:date="2016-03-16T09:53:00Z">
        <w:r w:rsidR="00AB1F3E" w:rsidRPr="00CC30E1">
          <w:rPr>
            <w:lang w:val="en-AU"/>
            <w:rPrChange w:id="1241" w:author="Rachael Maree Woods" w:date="2016-03-16T14:26:00Z">
              <w:rPr/>
            </w:rPrChange>
          </w:rPr>
          <w:t xml:space="preserve">70% and 60% </w:t>
        </w:r>
        <w:del w:id="1242" w:author="Josh Madin" w:date="2016-03-18T15:52:00Z">
          <w:r w:rsidR="00AB1F3E" w:rsidRPr="00CC30E1" w:rsidDel="00733CB2">
            <w:rPr>
              <w:lang w:val="en-AU"/>
              <w:rPrChange w:id="1243" w:author="Rachael Maree Woods" w:date="2016-03-16T14:26:00Z">
                <w:rPr/>
              </w:rPrChange>
            </w:rPr>
            <w:delText>success</w:delText>
          </w:r>
        </w:del>
      </w:ins>
      <w:ins w:id="1244" w:author="Josh Madin" w:date="2016-03-18T15:52:00Z">
        <w:r w:rsidR="00733CB2">
          <w:rPr>
            <w:lang w:val="en-AU"/>
          </w:rPr>
          <w:t>on average</w:t>
        </w:r>
      </w:ins>
      <w:ins w:id="1245" w:author="Rachael Maree Woods" w:date="2016-03-16T09:53:00Z">
        <w:r w:rsidR="00AB1F3E" w:rsidRPr="00CC30E1">
          <w:rPr>
            <w:lang w:val="en-AU"/>
            <w:rPrChange w:id="1246" w:author="Rachael Maree Woods" w:date="2016-03-16T14:26:00Z">
              <w:rPr/>
            </w:rPrChange>
          </w:rPr>
          <w:t>, respectively</w:t>
        </w:r>
      </w:ins>
      <w:ins w:id="1247" w:author="Josh Madin" w:date="2016-03-18T15:52:00Z">
        <w:r w:rsidR="00733CB2">
          <w:rPr>
            <w:lang w:val="en-AU"/>
          </w:rPr>
          <w:t>)</w:t>
        </w:r>
      </w:ins>
      <w:ins w:id="1248" w:author="Rachael Maree Woods" w:date="2016-03-16T09:53:00Z">
        <w:r w:rsidR="00AB1F3E" w:rsidRPr="00CC30E1">
          <w:rPr>
            <w:lang w:val="en-AU"/>
            <w:rPrChange w:id="1249" w:author="Rachael Maree Woods" w:date="2016-03-16T14:26:00Z">
              <w:rPr/>
            </w:rPrChange>
          </w:rPr>
          <w:t>.</w:t>
        </w:r>
      </w:ins>
      <w:ins w:id="1250" w:author="Josh Madin" w:date="2016-03-18T15:53:00Z">
        <w:del w:id="1251" w:author="Rachael Maree Woods" w:date="2016-03-25T09:53:00Z">
          <w:r w:rsidR="00733CB2" w:rsidDel="00051948">
            <w:rPr>
              <w:lang w:val="en-AU"/>
            </w:rPr>
            <w:delText xml:space="preserve">Unexpectedly, </w:delText>
          </w:r>
        </w:del>
      </w:ins>
      <w:ins w:id="1252" w:author="Rachael Maree Woods" w:date="2016-03-16T09:53:00Z">
        <w:del w:id="1253" w:author="Josh Madin" w:date="2016-03-18T15:53:00Z">
          <w:r w:rsidR="00AB1F3E" w:rsidRPr="00CC30E1" w:rsidDel="00733CB2">
            <w:rPr>
              <w:lang w:val="en-AU"/>
              <w:rPrChange w:id="1254" w:author="Rachael Maree Woods" w:date="2016-03-16T14:26:00Z">
                <w:rPr/>
              </w:rPrChange>
            </w:rPr>
            <w:delText>T</w:delText>
          </w:r>
        </w:del>
      </w:ins>
      <w:ins w:id="1255" w:author="Josh Madin" w:date="2016-03-18T15:53:00Z">
        <w:del w:id="1256" w:author="Rachael Maree Woods" w:date="2016-03-25T09:53:00Z">
          <w:r w:rsidR="00733CB2" w:rsidDel="00051948">
            <w:rPr>
              <w:lang w:val="en-AU"/>
            </w:rPr>
            <w:delText>t</w:delText>
          </w:r>
        </w:del>
      </w:ins>
      <w:ins w:id="1257" w:author="Rachael Maree Woods" w:date="2016-03-25T09:53:00Z">
        <w:r w:rsidR="00051948">
          <w:rPr>
            <w:lang w:val="en-AU"/>
          </w:rPr>
          <w:t xml:space="preserve"> </w:t>
        </w:r>
      </w:ins>
      <w:ins w:id="1258" w:author="Rachael Maree Woods" w:date="2016-03-29T21:05:00Z">
        <w:r w:rsidR="000D0C88">
          <w:rPr>
            <w:lang w:val="en-AU"/>
          </w:rPr>
          <w:t>T</w:t>
        </w:r>
        <w:r w:rsidR="000D0C88" w:rsidRPr="00CC30E1">
          <w:rPr>
            <w:lang w:val="en-AU"/>
            <w:rPrChange w:id="1259" w:author="Rachael Maree Woods" w:date="2016-03-16T14:26:00Z">
              <w:rPr/>
            </w:rPrChange>
          </w:rPr>
          <w:t xml:space="preserve">he </w:t>
        </w:r>
        <w:del w:id="1260" w:author="Josh Madin" w:date="2016-03-18T15:53:00Z">
          <w:r w:rsidR="000D0C88" w:rsidRPr="00CC30E1" w:rsidDel="00733CB2">
            <w:rPr>
              <w:lang w:val="en-AU"/>
              <w:rPrChange w:id="1261" w:author="Rachael Maree Woods" w:date="2016-03-16T14:26:00Z">
                <w:rPr/>
              </w:rPrChange>
            </w:rPr>
            <w:delText xml:space="preserve">beach </w:delText>
          </w:r>
        </w:del>
        <w:r w:rsidR="000D0C88" w:rsidRPr="00CC30E1">
          <w:rPr>
            <w:lang w:val="en-AU"/>
            <w:rPrChange w:id="1262" w:author="Rachael Maree Woods" w:date="2016-03-16T14:26:00Z">
              <w:rPr/>
            </w:rPrChange>
          </w:rPr>
          <w:t xml:space="preserve">water sample from </w:t>
        </w:r>
        <w:r w:rsidR="000D0C88">
          <w:rPr>
            <w:lang w:val="en-AU"/>
          </w:rPr>
          <w:t xml:space="preserve">a </w:t>
        </w:r>
        <w:r w:rsidR="000D0C88" w:rsidRPr="00CC30E1">
          <w:rPr>
            <w:lang w:val="en-AU"/>
            <w:rPrChange w:id="1263" w:author="Rachael Maree Woods" w:date="2016-03-16T14:26:00Z">
              <w:rPr/>
            </w:rPrChange>
          </w:rPr>
          <w:t xml:space="preserve">Sydney </w:t>
        </w:r>
        <w:r w:rsidR="000D0C88">
          <w:rPr>
            <w:lang w:val="en-AU"/>
          </w:rPr>
          <w:t xml:space="preserve">beach </w:t>
        </w:r>
        <w:r w:rsidR="000D0C88" w:rsidRPr="00CC30E1">
          <w:rPr>
            <w:lang w:val="en-AU"/>
            <w:rPrChange w:id="1264" w:author="Rachael Maree Woods" w:date="2016-03-16T14:26:00Z">
              <w:rPr/>
            </w:rPrChange>
          </w:rPr>
          <w:t xml:space="preserve">(Mona Vale) </w:t>
        </w:r>
        <w:del w:id="1265" w:author="Rachael Maree Woods" w:date="2016-03-25T09:53:00Z">
          <w:r w:rsidR="000D0C88" w:rsidDel="00051948">
            <w:rPr>
              <w:lang w:val="en-AU"/>
            </w:rPr>
            <w:delText xml:space="preserve">was </w:delText>
          </w:r>
        </w:del>
        <w:r w:rsidR="000D0C88">
          <w:rPr>
            <w:lang w:val="en-AU"/>
          </w:rPr>
          <w:t xml:space="preserve">also </w:t>
        </w:r>
        <w:del w:id="1266" w:author="Rachael Maree Woods" w:date="2016-03-25T09:53:00Z">
          <w:r w:rsidR="000D0C88" w:rsidDel="00051948">
            <w:rPr>
              <w:lang w:val="en-AU"/>
            </w:rPr>
            <w:delText xml:space="preserve">predicted to result </w:delText>
          </w:r>
        </w:del>
        <w:del w:id="1267" w:author="Josh Madin" w:date="2016-03-18T15:53:00Z">
          <w:r w:rsidR="000D0C88" w:rsidRPr="00CC30E1" w:rsidDel="00733CB2">
            <w:rPr>
              <w:lang w:val="en-AU"/>
              <w:rPrChange w:id="1268" w:author="Rachael Maree Woods" w:date="2016-03-16T14:26:00Z">
                <w:rPr/>
              </w:rPrChange>
            </w:rPr>
            <w:delText xml:space="preserve">as had </w:delText>
          </w:r>
        </w:del>
        <w:del w:id="1269" w:author="Rachael Maree Woods" w:date="2016-03-25T09:53:00Z">
          <w:r w:rsidR="000D0C88" w:rsidDel="00051948">
            <w:rPr>
              <w:lang w:val="en-AU"/>
            </w:rPr>
            <w:delText>in</w:delText>
          </w:r>
        </w:del>
        <w:r w:rsidR="000D0C88">
          <w:rPr>
            <w:lang w:val="en-AU"/>
          </w:rPr>
          <w:t xml:space="preserve">showed </w:t>
        </w:r>
        <w:r w:rsidR="000D0C88" w:rsidRPr="00CC30E1">
          <w:rPr>
            <w:lang w:val="en-AU"/>
            <w:rPrChange w:id="1270" w:author="Rachael Maree Woods" w:date="2016-03-16T14:26:00Z">
              <w:rPr/>
            </w:rPrChange>
          </w:rPr>
          <w:t xml:space="preserve">a high level of </w:t>
        </w:r>
        <w:commentRangeStart w:id="1271"/>
        <w:r w:rsidR="000D0C88" w:rsidRPr="00CC30E1">
          <w:rPr>
            <w:lang w:val="en-AU"/>
            <w:rPrChange w:id="1272" w:author="Rachael Maree Woods" w:date="2016-03-16T14:26:00Z">
              <w:rPr/>
            </w:rPrChange>
          </w:rPr>
          <w:t>success</w:t>
        </w:r>
        <w:commentRangeEnd w:id="1271"/>
        <w:r w:rsidR="000D0C88">
          <w:rPr>
            <w:rStyle w:val="CommentReference"/>
          </w:rPr>
          <w:commentReference w:id="1271"/>
        </w:r>
        <w:r w:rsidR="000D0C88">
          <w:rPr>
            <w:lang w:val="en-AU"/>
          </w:rPr>
          <w:t xml:space="preserve"> with an average fertilisation rate and larval survivorship of 60%. In contrast,</w:t>
        </w:r>
        <w:r w:rsidR="000D0C88" w:rsidRPr="00CC30E1">
          <w:rPr>
            <w:lang w:val="en-AU"/>
            <w:rPrChange w:id="1273" w:author="Rachael Maree Woods" w:date="2016-03-16T14:26:00Z">
              <w:rPr/>
            </w:rPrChange>
          </w:rPr>
          <w:t xml:space="preserve"> </w:t>
        </w:r>
        <w:del w:id="1274" w:author="Josh Madin" w:date="2016-03-18T15:54:00Z">
          <w:r w:rsidR="000D0C88" w:rsidRPr="00CC30E1" w:rsidDel="00733CB2">
            <w:rPr>
              <w:lang w:val="en-AU"/>
              <w:rPrChange w:id="1275" w:author="Rachael Maree Woods" w:date="2016-03-16T14:26:00Z">
                <w:rPr/>
              </w:rPrChange>
            </w:rPr>
            <w:delText xml:space="preserve">especially when compared to </w:delText>
          </w:r>
        </w:del>
        <w:r w:rsidR="000D0C88" w:rsidRPr="00CC30E1">
          <w:rPr>
            <w:lang w:val="en-AU"/>
            <w:rPrChange w:id="1276" w:author="Rachael Maree Woods" w:date="2016-03-16T14:26:00Z">
              <w:rPr/>
            </w:rPrChange>
          </w:rPr>
          <w:t>the Sydney Harbour sample (Chowder Bay), where water was expected to be most polluted</w:t>
        </w:r>
        <w:del w:id="1277" w:author="Josh Madin" w:date="2016-03-18T15:54:00Z">
          <w:r w:rsidR="000D0C88" w:rsidRPr="00CC30E1" w:rsidDel="00733CB2">
            <w:rPr>
              <w:lang w:val="en-AU"/>
              <w:rPrChange w:id="1278" w:author="Rachael Maree Woods" w:date="2016-03-16T14:26:00Z">
                <w:rPr/>
              </w:rPrChange>
            </w:rPr>
            <w:delText xml:space="preserve"> and indeed it was</w:delText>
          </w:r>
        </w:del>
        <w:r w:rsidR="000D0C88" w:rsidRPr="00CC30E1">
          <w:rPr>
            <w:lang w:val="en-AU"/>
            <w:rPrChange w:id="1279" w:author="Rachael Maree Woods" w:date="2016-03-16T14:26:00Z">
              <w:rPr/>
            </w:rPrChange>
          </w:rPr>
          <w:t xml:space="preserve">, </w:t>
        </w:r>
        <w:del w:id="1280" w:author="Josh Madin" w:date="2016-03-18T15:54:00Z">
          <w:r w:rsidR="000D0C88" w:rsidRPr="00CC30E1" w:rsidDel="00733CB2">
            <w:rPr>
              <w:lang w:val="en-AU"/>
              <w:rPrChange w:id="1281" w:author="Rachael Maree Woods" w:date="2016-03-16T14:26:00Z">
                <w:rPr/>
              </w:rPrChange>
            </w:rPr>
            <w:delText xml:space="preserve">with </w:delText>
          </w:r>
        </w:del>
        <w:r w:rsidR="000D0C88" w:rsidRPr="00CC30E1">
          <w:rPr>
            <w:lang w:val="en-AU"/>
            <w:rPrChange w:id="1282" w:author="Rachael Maree Woods" w:date="2016-03-16T14:26:00Z">
              <w:rPr/>
            </w:rPrChange>
          </w:rPr>
          <w:t xml:space="preserve">the </w:t>
        </w:r>
        <w:r w:rsidR="000D0C88">
          <w:rPr>
            <w:lang w:val="en-AU"/>
          </w:rPr>
          <w:t xml:space="preserve">probability of success was </w:t>
        </w:r>
        <w:r w:rsidR="000D0C88" w:rsidRPr="00CC30E1">
          <w:rPr>
            <w:lang w:val="en-AU"/>
            <w:rPrChange w:id="1283" w:author="Rachael Maree Woods" w:date="2016-03-16T14:26:00Z">
              <w:rPr/>
            </w:rPrChange>
          </w:rPr>
          <w:t>lowest</w:t>
        </w:r>
        <w:commentRangeStart w:id="1284"/>
        <w:r w:rsidR="000D0C88" w:rsidRPr="00CC30E1">
          <w:rPr>
            <w:lang w:val="en-AU"/>
            <w:rPrChange w:id="1285" w:author="Rachael Maree Woods" w:date="2016-03-16T14:26:00Z">
              <w:rPr/>
            </w:rPrChange>
          </w:rPr>
          <w:t xml:space="preserve"> </w:t>
        </w:r>
        <w:commentRangeEnd w:id="1284"/>
        <w:r w:rsidR="000D0C88">
          <w:rPr>
            <w:rStyle w:val="CommentReference"/>
          </w:rPr>
          <w:commentReference w:id="1284"/>
        </w:r>
        <w:del w:id="1286" w:author="Josh Madin" w:date="2016-03-18T15:54:00Z">
          <w:r w:rsidR="000D0C88" w:rsidRPr="00CC30E1" w:rsidDel="00733CB2">
            <w:rPr>
              <w:lang w:val="en-AU"/>
              <w:rPrChange w:id="1287" w:author="Rachael Maree Woods" w:date="2016-03-16T14:26:00Z">
                <w:rPr/>
              </w:rPrChange>
            </w:rPr>
            <w:delText xml:space="preserve">estimated level of success </w:delText>
          </w:r>
        </w:del>
        <w:r w:rsidR="000D0C88" w:rsidRPr="00CC30E1">
          <w:rPr>
            <w:lang w:val="en-AU"/>
            <w:rPrChange w:id="1288" w:author="Rachael Maree Woods" w:date="2016-03-16T14:26:00Z">
              <w:rPr/>
            </w:rPrChange>
          </w:rPr>
          <w:t>for both early life stages</w:t>
        </w:r>
        <w:r w:rsidR="000D0C88">
          <w:rPr>
            <w:lang w:val="en-AU"/>
          </w:rPr>
          <w:t xml:space="preserve"> with 20% for fertilisation success and 50% for larval survivorship; however, reduced success was driven by lower salinity levels and higher sedimentation, rather than heavy metals, which were not appreciably different to the oceanic locations</w:t>
        </w:r>
        <w:r w:rsidR="000D0C88" w:rsidRPr="00CC30E1">
          <w:rPr>
            <w:lang w:val="en-AU"/>
            <w:rPrChange w:id="1289" w:author="Rachael Maree Woods" w:date="2016-03-16T14:26:00Z">
              <w:rPr/>
            </w:rPrChange>
          </w:rPr>
          <w:t>.</w:t>
        </w:r>
      </w:ins>
      <w:ins w:id="1290" w:author="Josh Madin" w:date="2016-03-18T15:53:00Z">
        <w:del w:id="1291" w:author="Rachael Maree Woods" w:date="2016-03-29T21:06:00Z">
          <w:r w:rsidR="00733CB2" w:rsidDel="000D0C88">
            <w:rPr>
              <w:lang w:val="en-AU"/>
            </w:rPr>
            <w:delText xml:space="preserve">a beach </w:delText>
          </w:r>
        </w:del>
        <w:del w:id="1292" w:author="Rachael Maree Woods" w:date="2016-03-25T09:53:00Z">
          <w:r w:rsidR="00733CB2" w:rsidDel="00051948">
            <w:rPr>
              <w:lang w:val="en-AU"/>
            </w:rPr>
            <w:delText xml:space="preserve">was </w:delText>
          </w:r>
        </w:del>
        <w:del w:id="1293" w:author="Rachael Maree Woods" w:date="2016-03-29T21:06:00Z">
          <w:r w:rsidR="00733CB2" w:rsidDel="000D0C88">
            <w:rPr>
              <w:lang w:val="en-AU"/>
            </w:rPr>
            <w:delText xml:space="preserve">also </w:delText>
          </w:r>
        </w:del>
        <w:del w:id="1294" w:author="Rachael Maree Woods" w:date="2016-03-25T09:53:00Z">
          <w:r w:rsidR="00733CB2" w:rsidDel="00051948">
            <w:rPr>
              <w:lang w:val="en-AU"/>
            </w:rPr>
            <w:delText>predicted to result in</w:delText>
          </w:r>
        </w:del>
        <w:del w:id="1295" w:author="Rachael Maree Woods" w:date="2016-03-29T21:06:00Z">
          <w:r w:rsidR="00733CB2" w:rsidDel="000D0C88">
            <w:rPr>
              <w:lang w:val="en-AU"/>
            </w:rPr>
            <w:delText xml:space="preserve"> </w:delText>
          </w:r>
        </w:del>
      </w:ins>
      <w:ins w:id="1296" w:author="Josh Madin" w:date="2016-03-18T15:54:00Z">
        <w:del w:id="1297" w:author="Rachael Maree Woods" w:date="2016-03-29T21:06:00Z">
          <w:r w:rsidR="00733CB2" w:rsidDel="000D0C88">
            <w:rPr>
              <w:lang w:val="en-AU"/>
            </w:rPr>
            <w:delText>. In contrast</w:delText>
          </w:r>
        </w:del>
      </w:ins>
      <w:ins w:id="1298" w:author="Josh Madin" w:date="2016-03-18T15:53:00Z">
        <w:del w:id="1299" w:author="Rachael Maree Woods" w:date="2016-03-29T21:06:00Z">
          <w:r w:rsidR="00733CB2" w:rsidDel="000D0C88">
            <w:rPr>
              <w:lang w:val="en-AU"/>
            </w:rPr>
            <w:delText>,</w:delText>
          </w:r>
        </w:del>
      </w:ins>
      <w:ins w:id="1300" w:author="Josh Madin" w:date="2016-03-18T15:54:00Z">
        <w:del w:id="1301" w:author="Rachael Maree Woods" w:date="2016-03-29T21:06:00Z">
          <w:r w:rsidR="00733CB2" w:rsidDel="000D0C88">
            <w:rPr>
              <w:lang w:val="en-AU"/>
            </w:rPr>
            <w:delText xml:space="preserve">probability of success was </w:delText>
          </w:r>
        </w:del>
      </w:ins>
      <w:ins w:id="1302" w:author="Josh Madin" w:date="2016-03-24T13:38:00Z">
        <w:del w:id="1303" w:author="Rachael Maree Woods" w:date="2016-03-29T21:06:00Z">
          <w:r w:rsidR="003D382D" w:rsidDel="000D0C88">
            <w:rPr>
              <w:lang w:val="en-AU"/>
            </w:rPr>
            <w:delText>; however, reduced success was driven by lower salinity levels</w:delText>
          </w:r>
        </w:del>
      </w:ins>
      <w:ins w:id="1304" w:author="Josh Madin" w:date="2016-03-24T13:39:00Z">
        <w:del w:id="1305" w:author="Rachael Maree Woods" w:date="2016-03-29T21:06:00Z">
          <w:r w:rsidR="003D382D" w:rsidDel="000D0C88">
            <w:rPr>
              <w:lang w:val="en-AU"/>
            </w:rPr>
            <w:delText xml:space="preserve"> and higher sedimentation</w:delText>
          </w:r>
        </w:del>
      </w:ins>
      <w:ins w:id="1306" w:author="Josh Madin" w:date="2016-03-24T13:38:00Z">
        <w:del w:id="1307" w:author="Rachael Maree Woods" w:date="2016-03-29T21:06:00Z">
          <w:r w:rsidR="003D382D" w:rsidDel="000D0C88">
            <w:rPr>
              <w:lang w:val="en-AU"/>
            </w:rPr>
            <w:delText xml:space="preserve">, rather than </w:delText>
          </w:r>
        </w:del>
      </w:ins>
      <w:ins w:id="1308" w:author="Josh Madin" w:date="2016-03-24T13:39:00Z">
        <w:del w:id="1309" w:author="Rachael Maree Woods" w:date="2016-03-29T21:06:00Z">
          <w:r w:rsidR="003D382D" w:rsidDel="000D0C88">
            <w:rPr>
              <w:lang w:val="en-AU"/>
            </w:rPr>
            <w:delText>heavy metals, which were not appreciably different to the oceanic locations</w:delText>
          </w:r>
        </w:del>
      </w:ins>
      <w:ins w:id="1310" w:author="Rachael Maree Woods" w:date="2016-03-29T21:06:00Z">
        <w:r w:rsidR="000D0C88">
          <w:rPr>
            <w:lang w:val="en-AU"/>
          </w:rPr>
          <w:t xml:space="preserve"> </w:t>
        </w:r>
      </w:ins>
      <w:ins w:id="1311" w:author="Rachael Maree Woods" w:date="2016-03-16T09:53:00Z">
        <w:r w:rsidR="00AB1F3E" w:rsidRPr="00CC30E1">
          <w:rPr>
            <w:lang w:val="en-AU"/>
            <w:rPrChange w:id="1312" w:author="Rachael Maree Woods" w:date="2016-03-16T14:26:00Z">
              <w:rPr/>
            </w:rPrChange>
          </w:rPr>
          <w:t xml:space="preserve">The joint probability of </w:t>
        </w:r>
        <w:del w:id="1313" w:author="Josh Madin" w:date="2016-03-18T15:55:00Z">
          <w:r w:rsidR="00AB1F3E" w:rsidRPr="00CC30E1" w:rsidDel="00733CB2">
            <w:rPr>
              <w:lang w:val="en-AU"/>
              <w:rPrChange w:id="1314" w:author="Rachael Maree Woods" w:date="2016-03-16T14:26:00Z">
                <w:rPr/>
              </w:rPrChange>
            </w:rPr>
            <w:delText>succeeding</w:delText>
          </w:r>
        </w:del>
      </w:ins>
      <w:ins w:id="1315" w:author="Josh Madin" w:date="2016-03-18T15:55:00Z">
        <w:r w:rsidR="00733CB2">
          <w:rPr>
            <w:lang w:val="en-AU"/>
          </w:rPr>
          <w:t xml:space="preserve">success, which </w:t>
        </w:r>
      </w:ins>
      <w:ins w:id="1316" w:author="Rachael Maree Woods" w:date="2016-03-16T09:53:00Z">
        <w:del w:id="1317" w:author="Josh Madin" w:date="2016-03-18T15:55:00Z">
          <w:r w:rsidR="00AB1F3E" w:rsidRPr="00CC30E1" w:rsidDel="00733CB2">
            <w:rPr>
              <w:lang w:val="en-AU"/>
              <w:rPrChange w:id="1318" w:author="Rachael Maree Woods" w:date="2016-03-16T14:26:00Z">
                <w:rPr/>
              </w:rPrChange>
            </w:rPr>
            <w:delText xml:space="preserve"> through both stages showed the same pattern (Figure 5). </w:delText>
          </w:r>
        </w:del>
      </w:ins>
      <w:del w:id="1319" w:author="Josh Madin" w:date="2016-03-18T15:55:00Z">
        <w:r w:rsidRPr="00CC30E1" w:rsidDel="00733CB2">
          <w:rPr>
            <w:lang w:val="en-AU"/>
            <w:rPrChange w:id="1320" w:author="Rachael Maree Woods" w:date="2016-03-16T14:26:00Z">
              <w:rPr/>
            </w:rPrChange>
          </w:rPr>
          <w:delText xml:space="preserve">As an example we conducted a joint probability analysis for salinity, which was found to be significant across both life history stages. This model determined the likelihood </w:delText>
        </w:r>
      </w:del>
      <w:ins w:id="1321" w:author="Rachael Maree Woods" w:date="2016-03-16T09:53:00Z">
        <w:del w:id="1322" w:author="Josh Madin" w:date="2016-03-18T15:55:00Z">
          <w:r w:rsidR="00AB1F3E" w:rsidRPr="00CC30E1" w:rsidDel="00733CB2">
            <w:rPr>
              <w:lang w:val="en-AU"/>
              <w:rPrChange w:id="1323" w:author="Rachael Maree Woods" w:date="2016-03-16T14:26:00Z">
                <w:rPr/>
              </w:rPrChange>
            </w:rPr>
            <w:delText xml:space="preserve">These probabilities are </w:delText>
          </w:r>
        </w:del>
        <w:r w:rsidR="00AB1F3E" w:rsidRPr="00CC30E1">
          <w:rPr>
            <w:lang w:val="en-AU"/>
            <w:rPrChange w:id="1324" w:author="Rachael Maree Woods" w:date="2016-03-16T14:26:00Z">
              <w:rPr/>
            </w:rPrChange>
          </w:rPr>
          <w:t>reflect</w:t>
        </w:r>
        <w:del w:id="1325" w:author="Josh Madin" w:date="2016-03-18T15:55:00Z">
          <w:r w:rsidR="00AB1F3E" w:rsidRPr="00CC30E1" w:rsidDel="00733CB2">
            <w:rPr>
              <w:lang w:val="en-AU"/>
              <w:rPrChange w:id="1326" w:author="Rachael Maree Woods" w:date="2016-03-16T14:26:00Z">
                <w:rPr/>
              </w:rPrChange>
            </w:rPr>
            <w:delText>ive</w:delText>
          </w:r>
        </w:del>
      </w:ins>
      <w:ins w:id="1327" w:author="Josh Madin" w:date="2016-03-18T15:55:00Z">
        <w:r w:rsidR="00733CB2">
          <w:rPr>
            <w:lang w:val="en-AU"/>
          </w:rPr>
          <w:t>s</w:t>
        </w:r>
      </w:ins>
      <w:ins w:id="1328" w:author="Rachael Maree Woods" w:date="2016-03-16T09:53:00Z">
        <w:r w:rsidR="00AB1F3E" w:rsidRPr="00CC30E1">
          <w:rPr>
            <w:lang w:val="en-AU"/>
          </w:rPr>
          <w:t xml:space="preserve"> </w:t>
        </w:r>
      </w:ins>
      <w:ins w:id="1329" w:author="Josh Madin" w:date="2016-03-18T15:55:00Z">
        <w:r w:rsidR="00733CB2">
          <w:rPr>
            <w:lang w:val="en-AU"/>
          </w:rPr>
          <w:t xml:space="preserve">the probability </w:t>
        </w:r>
      </w:ins>
      <w:r w:rsidRPr="00CC30E1">
        <w:rPr>
          <w:lang w:val="en-AU"/>
          <w:rPrChange w:id="1330" w:author="Rachael Maree Woods" w:date="2016-03-16T14:26:00Z">
            <w:rPr/>
          </w:rPrChange>
        </w:rPr>
        <w:t>of a single egg surviving through fertilisation</w:t>
      </w:r>
      <w:del w:id="1331" w:author="Josh Madin" w:date="2016-03-18T15:55:00Z">
        <w:r w:rsidRPr="00CC30E1" w:rsidDel="00733CB2">
          <w:rPr>
            <w:lang w:val="en-AU"/>
            <w:rPrChange w:id="1332" w:author="Rachael Maree Woods" w:date="2016-03-16T14:26:00Z">
              <w:rPr/>
            </w:rPrChange>
          </w:rPr>
          <w:delText>,</w:delText>
        </w:r>
      </w:del>
      <w:r w:rsidRPr="00CC30E1">
        <w:rPr>
          <w:lang w:val="en-AU"/>
          <w:rPrChange w:id="1333" w:author="Rachael Maree Woods" w:date="2016-03-16T14:26:00Z">
            <w:rPr/>
          </w:rPrChange>
        </w:rPr>
        <w:t xml:space="preserve"> as well as up to 14 days within the plankton</w:t>
      </w:r>
      <w:ins w:id="1334" w:author="Josh Madin" w:date="2016-03-24T13:40:00Z">
        <w:r w:rsidR="003D382D">
          <w:rPr>
            <w:lang w:val="en-AU"/>
          </w:rPr>
          <w:t>,</w:t>
        </w:r>
      </w:ins>
      <w:ins w:id="1335" w:author="Josh Madin" w:date="2016-03-18T15:56:00Z">
        <w:r w:rsidR="00733CB2">
          <w:rPr>
            <w:lang w:val="en-AU"/>
          </w:rPr>
          <w:t xml:space="preserve"> was </w:t>
        </w:r>
      </w:ins>
      <w:ins w:id="1336" w:author="Josh Madin" w:date="2016-03-24T13:40:00Z">
        <w:r w:rsidR="003D382D">
          <w:rPr>
            <w:lang w:val="en-AU"/>
          </w:rPr>
          <w:t>subsequently</w:t>
        </w:r>
      </w:ins>
      <w:ins w:id="1337" w:author="Josh Madin" w:date="2016-03-18T15:56:00Z">
        <w:r w:rsidR="00733CB2">
          <w:rPr>
            <w:lang w:val="en-AU"/>
          </w:rPr>
          <w:t xml:space="preserve"> lowest in Sydney Harbour and similar</w:t>
        </w:r>
      </w:ins>
      <w:ins w:id="1338" w:author="Josh Madin" w:date="2016-03-24T13:40:00Z">
        <w:r w:rsidR="003D382D">
          <w:rPr>
            <w:lang w:val="en-AU"/>
          </w:rPr>
          <w:t>ly higher</w:t>
        </w:r>
      </w:ins>
      <w:ins w:id="1339" w:author="Josh Madin" w:date="2016-03-18T15:56:00Z">
        <w:r w:rsidR="00733CB2">
          <w:rPr>
            <w:lang w:val="en-AU"/>
          </w:rPr>
          <w:t xml:space="preserve"> at the other two locations</w:t>
        </w:r>
      </w:ins>
      <w:r w:rsidRPr="00CC30E1">
        <w:rPr>
          <w:lang w:val="en-AU"/>
          <w:rPrChange w:id="1340" w:author="Rachael Maree Woods" w:date="2016-03-16T14:26:00Z">
            <w:rPr/>
          </w:rPrChange>
        </w:rPr>
        <w:t>. While larvae can surv</w:t>
      </w:r>
      <w:bookmarkStart w:id="1341" w:name="_GoBack"/>
      <w:bookmarkEnd w:id="1341"/>
      <w:r w:rsidRPr="00CC30E1">
        <w:rPr>
          <w:lang w:val="en-AU"/>
          <w:rPrChange w:id="1342" w:author="Rachael Maree Woods" w:date="2016-03-16T14:26:00Z">
            <w:rPr/>
          </w:rPrChange>
        </w:rPr>
        <w:t xml:space="preserve">ive for longer than </w:t>
      </w:r>
      <w:del w:id="1343" w:author="Josh Madin" w:date="2016-03-18T15:57:00Z">
        <w:r w:rsidRPr="00CC30E1" w:rsidDel="00733CB2">
          <w:rPr>
            <w:lang w:val="en-AU"/>
            <w:rPrChange w:id="1344" w:author="Rachael Maree Woods" w:date="2016-03-16T14:26:00Z">
              <w:rPr/>
            </w:rPrChange>
          </w:rPr>
          <w:delText xml:space="preserve">this </w:delText>
        </w:r>
      </w:del>
      <w:ins w:id="1345" w:author="Josh Madin" w:date="2016-03-18T15:57:00Z">
        <w:r w:rsidR="00733CB2">
          <w:rPr>
            <w:lang w:val="en-AU"/>
          </w:rPr>
          <w:t>14 days</w:t>
        </w:r>
        <w:r w:rsidR="00733CB2" w:rsidRPr="00CC30E1">
          <w:rPr>
            <w:lang w:val="en-AU"/>
            <w:rPrChange w:id="1346" w:author="Rachael Maree Woods" w:date="2016-03-16T14:26:00Z">
              <w:rPr/>
            </w:rPrChange>
          </w:rPr>
          <w:t xml:space="preserve"> </w:t>
        </w:r>
      </w:ins>
      <w:del w:id="1347" w:author="Josh Madin" w:date="2016-03-18T15:57:00Z">
        <w:r w:rsidRPr="00CC30E1" w:rsidDel="00733CB2">
          <w:rPr>
            <w:lang w:val="en-AU"/>
            <w:rPrChange w:id="1348" w:author="Rachael Maree Woods" w:date="2016-03-16T14:26:00Z">
              <w:rPr/>
            </w:rPrChange>
          </w:rPr>
          <w:delText>with</w:delText>
        </w:r>
      </w:del>
      <w:r w:rsidRPr="00CC30E1">
        <w:rPr>
          <w:lang w:val="en-AU"/>
          <w:rPrChange w:id="1349" w:author="Rachael Maree Woods" w:date="2016-03-16T14:26:00Z">
            <w:rPr/>
          </w:rPrChange>
        </w:rPr>
        <w:t xml:space="preserve">in </w:t>
      </w:r>
      <w:del w:id="1350" w:author="Josh Madin" w:date="2016-03-18T15:57:00Z">
        <w:r w:rsidRPr="00CC30E1" w:rsidDel="00733CB2">
          <w:rPr>
            <w:lang w:val="en-AU"/>
            <w:rPrChange w:id="1351" w:author="Rachael Maree Woods" w:date="2016-03-16T14:26:00Z">
              <w:rPr/>
            </w:rPrChange>
          </w:rPr>
          <w:delText xml:space="preserve">the </w:delText>
        </w:r>
      </w:del>
      <w:r w:rsidRPr="00CC30E1">
        <w:rPr>
          <w:lang w:val="en-AU"/>
          <w:rPrChange w:id="1352" w:author="Rachael Maree Woods" w:date="2016-03-16T14:26:00Z">
            <w:rPr/>
          </w:rPrChange>
        </w:rPr>
        <w:t xml:space="preserve">surface waters, this </w:t>
      </w:r>
      <w:r w:rsidRPr="00CC30E1">
        <w:rPr>
          <w:lang w:val="en-AU"/>
          <w:rPrChange w:id="1353" w:author="Rachael Maree Woods" w:date="2016-03-16T14:26:00Z">
            <w:rPr/>
          </w:rPrChange>
        </w:rPr>
        <w:lastRenderedPageBreak/>
        <w:t xml:space="preserve">model was </w:t>
      </w:r>
      <w:ins w:id="1354" w:author="Rachael Maree Woods" w:date="2016-03-16T09:54:00Z">
        <w:r w:rsidR="00AB1F3E" w:rsidRPr="00CC30E1">
          <w:rPr>
            <w:lang w:val="en-AU"/>
            <w:rPrChange w:id="1355" w:author="Rachael Maree Woods" w:date="2016-03-16T14:26:00Z">
              <w:rPr/>
            </w:rPrChange>
          </w:rPr>
          <w:t>parameterised with larvae survivorship observations within their peak competency period</w:t>
        </w:r>
        <w:r w:rsidR="00AB1F3E" w:rsidRPr="00CC30E1" w:rsidDel="00AB1F3E">
          <w:rPr>
            <w:lang w:val="en-AU"/>
          </w:rPr>
          <w:t xml:space="preserve"> </w:t>
        </w:r>
      </w:ins>
      <w:del w:id="1356" w:author="Rachael Maree Woods" w:date="2016-03-16T09:54:00Z">
        <w:r w:rsidRPr="00CC30E1" w:rsidDel="00AB1F3E">
          <w:rPr>
            <w:lang w:val="en-AU"/>
            <w:rPrChange w:id="1357" w:author="Rachael Maree Woods" w:date="2016-03-16T14:26:00Z">
              <w:rPr/>
            </w:rPrChange>
          </w:rPr>
          <w:delText xml:space="preserve">created to include larvae within their peak competency period who are most likely to settle within their natal reef </w:delText>
        </w:r>
      </w:del>
      <w:r w:rsidRPr="00CC30E1">
        <w:rPr>
          <w:lang w:val="en-AU"/>
          <w:rPrChange w:id="1358" w:author="Rachael Maree Woods" w:date="2016-03-16T14:26:00Z">
            <w:rPr/>
          </w:rPrChange>
        </w:rPr>
        <w:fldChar w:fldCharType="begin"/>
      </w:r>
      <w:r w:rsidRPr="00CC30E1">
        <w:rPr>
          <w:lang w:val="en-AU"/>
          <w:rPrChange w:id="1359" w:author="Rachael Maree Woods" w:date="2016-03-16T14:26:00Z">
            <w:rPr/>
          </w:rPrChange>
        </w:rPr>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CC30E1">
        <w:rPr>
          <w:lang w:val="en-AU"/>
          <w:rPrChange w:id="1360" w:author="Rachael Maree Woods" w:date="2016-03-16T14:26:00Z">
            <w:rPr/>
          </w:rPrChange>
        </w:rPr>
        <w:fldChar w:fldCharType="separate"/>
      </w:r>
      <w:r w:rsidRPr="00CC30E1">
        <w:rPr>
          <w:lang w:val="en-AU"/>
          <w:rPrChange w:id="1361" w:author="Rachael Maree Woods" w:date="2016-03-16T14:26:00Z">
            <w:rPr/>
          </w:rPrChange>
        </w:rPr>
        <w:t>(</w:t>
      </w:r>
      <w:r w:rsidR="00E71073" w:rsidRPr="00CC30E1">
        <w:rPr>
          <w:lang w:val="en-AU"/>
          <w:rPrChange w:id="1362" w:author="Rachael Maree Woods" w:date="2016-03-16T14:26:00Z">
            <w:rPr/>
          </w:rPrChange>
        </w:rPr>
        <w:fldChar w:fldCharType="begin"/>
      </w:r>
      <w:r w:rsidR="00E71073" w:rsidRPr="00CC30E1">
        <w:rPr>
          <w:lang w:val="en-AU"/>
          <w:rPrChange w:id="1363" w:author="Rachael Maree Woods" w:date="2016-03-16T14:26:00Z">
            <w:rPr/>
          </w:rPrChange>
        </w:rPr>
        <w:instrText xml:space="preserve"> HYPERLINK \l "_ENREF_54" \o "Richmond, 1997 #58" </w:instrText>
      </w:r>
      <w:r w:rsidR="00E71073" w:rsidRPr="00CC30E1">
        <w:rPr>
          <w:lang w:val="en-AU"/>
          <w:rPrChange w:id="1364" w:author="Rachael Maree Woods" w:date="2016-03-16T14:26:00Z">
            <w:rPr/>
          </w:rPrChange>
        </w:rPr>
        <w:fldChar w:fldCharType="separate"/>
      </w:r>
      <w:r w:rsidRPr="00CC30E1">
        <w:rPr>
          <w:lang w:val="en-AU"/>
          <w:rPrChange w:id="1365" w:author="Rachael Maree Woods" w:date="2016-03-16T14:26:00Z">
            <w:rPr/>
          </w:rPrChange>
        </w:rPr>
        <w:t>Richmond 1997</w:t>
      </w:r>
      <w:r w:rsidR="00E71073" w:rsidRPr="00CC30E1">
        <w:rPr>
          <w:lang w:val="en-AU"/>
          <w:rPrChange w:id="1366" w:author="Rachael Maree Woods" w:date="2016-03-16T14:26:00Z">
            <w:rPr/>
          </w:rPrChange>
        </w:rPr>
        <w:fldChar w:fldCharType="end"/>
      </w:r>
      <w:r w:rsidRPr="00CC30E1">
        <w:rPr>
          <w:lang w:val="en-AU"/>
          <w:rPrChange w:id="1367" w:author="Rachael Maree Woods" w:date="2016-03-16T14:26:00Z">
            <w:rPr/>
          </w:rPrChange>
        </w:rPr>
        <w:t xml:space="preserve">; </w:t>
      </w:r>
      <w:r w:rsidR="00E71073" w:rsidRPr="00CC30E1">
        <w:rPr>
          <w:lang w:val="en-AU"/>
          <w:rPrChange w:id="1368" w:author="Rachael Maree Woods" w:date="2016-03-16T14:26:00Z">
            <w:rPr/>
          </w:rPrChange>
        </w:rPr>
        <w:fldChar w:fldCharType="begin"/>
      </w:r>
      <w:r w:rsidR="00E71073" w:rsidRPr="00CC30E1">
        <w:rPr>
          <w:lang w:val="en-AU"/>
          <w:rPrChange w:id="1369" w:author="Rachael Maree Woods" w:date="2016-03-16T14:26:00Z">
            <w:rPr/>
          </w:rPrChange>
        </w:rPr>
        <w:instrText xml:space="preserve"> HYPERLINK \l "_ENREF_13" \o "Connolly, 2010 #85" </w:instrText>
      </w:r>
      <w:r w:rsidR="00E71073" w:rsidRPr="00CC30E1">
        <w:rPr>
          <w:lang w:val="en-AU"/>
          <w:rPrChange w:id="1370" w:author="Rachael Maree Woods" w:date="2016-03-16T14:26:00Z">
            <w:rPr/>
          </w:rPrChange>
        </w:rPr>
        <w:fldChar w:fldCharType="separate"/>
      </w:r>
      <w:r w:rsidRPr="00CC30E1">
        <w:rPr>
          <w:lang w:val="en-AU"/>
          <w:rPrChange w:id="1371" w:author="Rachael Maree Woods" w:date="2016-03-16T14:26:00Z">
            <w:rPr/>
          </w:rPrChange>
        </w:rPr>
        <w:t>Connolly and Baird 2010</w:t>
      </w:r>
      <w:r w:rsidR="00E71073" w:rsidRPr="00CC30E1">
        <w:rPr>
          <w:lang w:val="en-AU"/>
          <w:rPrChange w:id="1372" w:author="Rachael Maree Woods" w:date="2016-03-16T14:26:00Z">
            <w:rPr/>
          </w:rPrChange>
        </w:rPr>
        <w:fldChar w:fldCharType="end"/>
      </w:r>
      <w:r w:rsidRPr="00CC30E1">
        <w:rPr>
          <w:lang w:val="en-AU"/>
          <w:rPrChange w:id="1373" w:author="Rachael Maree Woods" w:date="2016-03-16T14:26:00Z">
            <w:rPr/>
          </w:rPrChange>
        </w:rPr>
        <w:t>)</w:t>
      </w:r>
      <w:r w:rsidRPr="00CC30E1">
        <w:rPr>
          <w:lang w:val="en-AU"/>
          <w:rPrChange w:id="1374" w:author="Rachael Maree Woods" w:date="2016-03-16T14:26:00Z">
            <w:rPr/>
          </w:rPrChange>
        </w:rPr>
        <w:fldChar w:fldCharType="end"/>
      </w:r>
      <w:r w:rsidRPr="00CC30E1">
        <w:rPr>
          <w:lang w:val="en-AU"/>
          <w:rPrChange w:id="1375" w:author="Rachael Maree Woods" w:date="2016-03-16T14:26:00Z">
            <w:rPr/>
          </w:rPrChange>
        </w:rPr>
        <w:t xml:space="preserve">. </w:t>
      </w:r>
      <w:ins w:id="1376" w:author="Rachael Maree Woods" w:date="2016-03-16T09:54:00Z">
        <w:del w:id="1377" w:author="Josh Madin" w:date="2016-03-18T15:58:00Z">
          <w:r w:rsidR="00AB1F3E" w:rsidRPr="00CC30E1" w:rsidDel="00733CB2">
            <w:rPr>
              <w:lang w:val="en-AU"/>
              <w:rPrChange w:id="1378" w:author="Rachael Maree Woods" w:date="2016-03-16T14:26:00Z">
                <w:rPr/>
              </w:rPrChange>
            </w:rPr>
            <w:fldChar w:fldCharType="begin"/>
          </w:r>
          <w:r w:rsidR="00AB1F3E" w:rsidRPr="00CC30E1" w:rsidDel="00733CB2">
            <w:rPr>
              <w:lang w:val="en-AU"/>
              <w:rPrChange w:id="1379" w:author="Rachael Maree Woods" w:date="2016-03-16T14:26:00Z">
                <w:rPr/>
              </w:rPrChange>
            </w:rPr>
            <w:del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delInstrText>
          </w:r>
          <w:r w:rsidR="00AB1F3E" w:rsidRPr="00CC30E1" w:rsidDel="00733CB2">
            <w:rPr>
              <w:lang w:val="en-AU"/>
              <w:rPrChange w:id="1380" w:author="Rachael Maree Woods" w:date="2016-03-16T14:26:00Z">
                <w:rPr/>
              </w:rPrChange>
            </w:rPr>
            <w:fldChar w:fldCharType="separate"/>
          </w:r>
          <w:r w:rsidR="00AB1F3E" w:rsidRPr="00CC30E1" w:rsidDel="00733CB2">
            <w:rPr>
              <w:lang w:val="en-AU"/>
              <w:rPrChange w:id="1381" w:author="Rachael Maree Woods" w:date="2016-03-16T14:26:00Z">
                <w:rPr/>
              </w:rPrChange>
            </w:rPr>
            <w:delText>(</w:delText>
          </w:r>
          <w:r w:rsidR="00AB1F3E" w:rsidRPr="00CC30E1" w:rsidDel="00733CB2">
            <w:rPr>
              <w:lang w:val="en-AU"/>
              <w:rPrChange w:id="1382" w:author="Rachael Maree Woods" w:date="2016-03-16T14:26:00Z">
                <w:rPr/>
              </w:rPrChange>
            </w:rPr>
            <w:fldChar w:fldCharType="begin"/>
          </w:r>
          <w:r w:rsidR="00AB1F3E" w:rsidRPr="00CC30E1" w:rsidDel="00733CB2">
            <w:rPr>
              <w:lang w:val="en-AU"/>
              <w:rPrChange w:id="1383" w:author="Rachael Maree Woods" w:date="2016-03-16T14:26:00Z">
                <w:rPr/>
              </w:rPrChange>
            </w:rPr>
            <w:delInstrText xml:space="preserve"> HYPERLINK \l "_ENREF_54" \o "Richmond, 1997 #58" </w:delInstrText>
          </w:r>
          <w:r w:rsidR="00AB1F3E" w:rsidRPr="00CC30E1" w:rsidDel="00733CB2">
            <w:rPr>
              <w:lang w:val="en-AU"/>
              <w:rPrChange w:id="1384" w:author="Rachael Maree Woods" w:date="2016-03-16T14:26:00Z">
                <w:rPr/>
              </w:rPrChange>
            </w:rPr>
            <w:fldChar w:fldCharType="separate"/>
          </w:r>
          <w:r w:rsidR="00AB1F3E" w:rsidRPr="00CC30E1" w:rsidDel="00733CB2">
            <w:rPr>
              <w:lang w:val="en-AU"/>
              <w:rPrChange w:id="1385" w:author="Rachael Maree Woods" w:date="2016-03-16T14:26:00Z">
                <w:rPr/>
              </w:rPrChange>
            </w:rPr>
            <w:delText>Richmond 1997</w:delText>
          </w:r>
          <w:r w:rsidR="00AB1F3E" w:rsidRPr="00CC30E1" w:rsidDel="00733CB2">
            <w:rPr>
              <w:lang w:val="en-AU"/>
              <w:rPrChange w:id="1386" w:author="Rachael Maree Woods" w:date="2016-03-16T14:26:00Z">
                <w:rPr/>
              </w:rPrChange>
            </w:rPr>
            <w:fldChar w:fldCharType="end"/>
          </w:r>
          <w:r w:rsidR="00AB1F3E" w:rsidRPr="00CC30E1" w:rsidDel="00733CB2">
            <w:rPr>
              <w:lang w:val="en-AU"/>
              <w:rPrChange w:id="1387" w:author="Rachael Maree Woods" w:date="2016-03-16T14:26:00Z">
                <w:rPr/>
              </w:rPrChange>
            </w:rPr>
            <w:delText xml:space="preserve">; </w:delText>
          </w:r>
          <w:r w:rsidR="00AB1F3E" w:rsidRPr="00CC30E1" w:rsidDel="00733CB2">
            <w:rPr>
              <w:lang w:val="en-AU"/>
              <w:rPrChange w:id="1388" w:author="Rachael Maree Woods" w:date="2016-03-16T14:26:00Z">
                <w:rPr/>
              </w:rPrChange>
            </w:rPr>
            <w:fldChar w:fldCharType="begin"/>
          </w:r>
          <w:r w:rsidR="00AB1F3E" w:rsidRPr="00CC30E1" w:rsidDel="00733CB2">
            <w:rPr>
              <w:lang w:val="en-AU"/>
              <w:rPrChange w:id="1389" w:author="Rachael Maree Woods" w:date="2016-03-16T14:26:00Z">
                <w:rPr/>
              </w:rPrChange>
            </w:rPr>
            <w:delInstrText xml:space="preserve"> HYPERLINK \l "_ENREF_13" \o "Connolly, 2010 #85" </w:delInstrText>
          </w:r>
          <w:r w:rsidR="00AB1F3E" w:rsidRPr="00CC30E1" w:rsidDel="00733CB2">
            <w:rPr>
              <w:lang w:val="en-AU"/>
              <w:rPrChange w:id="1390" w:author="Rachael Maree Woods" w:date="2016-03-16T14:26:00Z">
                <w:rPr/>
              </w:rPrChange>
            </w:rPr>
            <w:fldChar w:fldCharType="separate"/>
          </w:r>
          <w:r w:rsidR="00AB1F3E" w:rsidRPr="00CC30E1" w:rsidDel="00733CB2">
            <w:rPr>
              <w:lang w:val="en-AU"/>
              <w:rPrChange w:id="1391" w:author="Rachael Maree Woods" w:date="2016-03-16T14:26:00Z">
                <w:rPr/>
              </w:rPrChange>
            </w:rPr>
            <w:delText>Connolly and Baird 2010</w:delText>
          </w:r>
          <w:r w:rsidR="00AB1F3E" w:rsidRPr="00CC30E1" w:rsidDel="00733CB2">
            <w:rPr>
              <w:lang w:val="en-AU"/>
              <w:rPrChange w:id="1392" w:author="Rachael Maree Woods" w:date="2016-03-16T14:26:00Z">
                <w:rPr/>
              </w:rPrChange>
            </w:rPr>
            <w:fldChar w:fldCharType="end"/>
          </w:r>
          <w:r w:rsidR="00AB1F3E" w:rsidRPr="00CC30E1" w:rsidDel="00733CB2">
            <w:rPr>
              <w:lang w:val="en-AU"/>
              <w:rPrChange w:id="1393" w:author="Rachael Maree Woods" w:date="2016-03-16T14:26:00Z">
                <w:rPr/>
              </w:rPrChange>
            </w:rPr>
            <w:delText>)</w:delText>
          </w:r>
          <w:r w:rsidR="00AB1F3E" w:rsidRPr="00CC30E1" w:rsidDel="00733CB2">
            <w:rPr>
              <w:lang w:val="en-AU"/>
              <w:rPrChange w:id="1394" w:author="Rachael Maree Woods" w:date="2016-03-16T14:26:00Z">
                <w:rPr/>
              </w:rPrChange>
            </w:rPr>
            <w:fldChar w:fldCharType="end"/>
          </w:r>
          <w:r w:rsidR="00AB1F3E" w:rsidRPr="00CC30E1" w:rsidDel="00733CB2">
            <w:rPr>
              <w:lang w:val="en-AU"/>
              <w:rPrChange w:id="1395" w:author="Rachael Maree Woods" w:date="2016-03-16T14:26:00Z">
                <w:rPr/>
              </w:rPrChange>
            </w:rPr>
            <w:delText xml:space="preserve">. This model shows that, at each location, the probability of a single egg surviving through both stages of development was lower, compared to the probability of each life stage individually. </w:delText>
          </w:r>
        </w:del>
        <w:del w:id="1396" w:author="Josh Madin" w:date="2016-03-18T15:59:00Z">
          <w:r w:rsidR="00AB1F3E" w:rsidRPr="00CC30E1" w:rsidDel="00733CB2">
            <w:rPr>
              <w:lang w:val="en-AU"/>
              <w:rPrChange w:id="1397" w:author="Rachael Maree Woods" w:date="2016-03-16T14:26:00Z">
                <w:rPr/>
              </w:rPrChange>
            </w:rPr>
            <w:delText>While</w:delText>
          </w:r>
        </w:del>
      </w:ins>
      <w:ins w:id="1398" w:author="Josh Madin" w:date="2016-03-18T15:59:00Z">
        <w:r w:rsidR="00733CB2">
          <w:rPr>
            <w:lang w:val="en-AU"/>
          </w:rPr>
          <w:t>Even though</w:t>
        </w:r>
      </w:ins>
      <w:ins w:id="1399" w:author="Rachael Maree Woods" w:date="2016-03-16T09:54:00Z">
        <w:r w:rsidR="00AB1F3E" w:rsidRPr="00CC30E1">
          <w:rPr>
            <w:lang w:val="en-AU"/>
            <w:rPrChange w:id="1400" w:author="Rachael Maree Woods" w:date="2016-03-16T14:26:00Z">
              <w:rPr/>
            </w:rPrChange>
          </w:rPr>
          <w:t xml:space="preserve"> th</w:t>
        </w:r>
        <w:del w:id="1401" w:author="Josh Madin" w:date="2016-03-18T15:59:00Z">
          <w:r w:rsidR="00AB1F3E" w:rsidRPr="00CC30E1" w:rsidDel="00733CB2">
            <w:rPr>
              <w:lang w:val="en-AU"/>
              <w:rPrChange w:id="1402" w:author="Rachael Maree Woods" w:date="2016-03-16T14:26:00Z">
                <w:rPr/>
              </w:rPrChange>
            </w:rPr>
            <w:delText>is</w:delText>
          </w:r>
        </w:del>
      </w:ins>
      <w:ins w:id="1403" w:author="Josh Madin" w:date="2016-03-18T15:59:00Z">
        <w:r w:rsidR="00733CB2">
          <w:rPr>
            <w:lang w:val="en-AU"/>
          </w:rPr>
          <w:t>e</w:t>
        </w:r>
      </w:ins>
      <w:ins w:id="1404" w:author="Rachael Maree Woods" w:date="2016-03-16T09:54:00Z">
        <w:r w:rsidR="00AB1F3E" w:rsidRPr="00CC30E1">
          <w:rPr>
            <w:lang w:val="en-AU"/>
            <w:rPrChange w:id="1405" w:author="Rachael Maree Woods" w:date="2016-03-16T14:26:00Z">
              <w:rPr/>
            </w:rPrChange>
          </w:rPr>
          <w:t xml:space="preserve"> </w:t>
        </w:r>
      </w:ins>
      <w:ins w:id="1406" w:author="Josh Madin" w:date="2016-03-18T15:59:00Z">
        <w:r w:rsidR="00733CB2">
          <w:rPr>
            <w:lang w:val="en-AU"/>
          </w:rPr>
          <w:t xml:space="preserve">joint </w:t>
        </w:r>
      </w:ins>
      <w:ins w:id="1407" w:author="Rachael Maree Woods" w:date="2016-03-16T09:54:00Z">
        <w:r w:rsidR="00AB1F3E" w:rsidRPr="00CC30E1">
          <w:rPr>
            <w:lang w:val="en-AU"/>
            <w:rPrChange w:id="1408" w:author="Rachael Maree Woods" w:date="2016-03-16T14:26:00Z">
              <w:rPr/>
            </w:rPrChange>
          </w:rPr>
          <w:t xml:space="preserve">analysis </w:t>
        </w:r>
      </w:ins>
      <w:ins w:id="1409" w:author="Josh Madin" w:date="2016-03-18T15:59:00Z">
        <w:r w:rsidR="00733CB2">
          <w:rPr>
            <w:lang w:val="en-AU"/>
          </w:rPr>
          <w:t xml:space="preserve">is </w:t>
        </w:r>
      </w:ins>
      <w:ins w:id="1410" w:author="Rachael Maree Woods" w:date="2016-03-16T09:54:00Z">
        <w:del w:id="1411" w:author="Josh Madin" w:date="2016-03-18T15:58:00Z">
          <w:r w:rsidR="00AB1F3E" w:rsidRPr="00CC30E1" w:rsidDel="00733CB2">
            <w:rPr>
              <w:lang w:val="en-AU"/>
              <w:rPrChange w:id="1412" w:author="Rachael Maree Woods" w:date="2016-03-16T14:26:00Z">
                <w:rPr/>
              </w:rPrChange>
            </w:rPr>
            <w:delText>is just an example (</w:delText>
          </w:r>
        </w:del>
        <w:r w:rsidR="00AB1F3E" w:rsidRPr="00CC30E1">
          <w:rPr>
            <w:lang w:val="en-AU"/>
            <w:rPrChange w:id="1413" w:author="Rachael Maree Woods" w:date="2016-03-16T14:26:00Z">
              <w:rPr/>
            </w:rPrChange>
          </w:rPr>
          <w:t xml:space="preserve">based on </w:t>
        </w:r>
        <w:del w:id="1414" w:author="Josh Madin" w:date="2016-03-18T15:59:00Z">
          <w:r w:rsidR="00AB1F3E" w:rsidRPr="00CC30E1" w:rsidDel="00733CB2">
            <w:rPr>
              <w:lang w:val="en-AU"/>
              <w:rPrChange w:id="1415" w:author="Rachael Maree Woods" w:date="2016-03-16T14:26:00Z">
                <w:rPr/>
              </w:rPrChange>
            </w:rPr>
            <w:delText>one-off</w:delText>
          </w:r>
        </w:del>
      </w:ins>
      <w:ins w:id="1416" w:author="Josh Madin" w:date="2016-03-18T15:59:00Z">
        <w:r w:rsidR="00733CB2">
          <w:rPr>
            <w:lang w:val="en-AU"/>
          </w:rPr>
          <w:t>single</w:t>
        </w:r>
      </w:ins>
      <w:ins w:id="1417" w:author="Rachael Maree Woods" w:date="2016-03-16T09:54:00Z">
        <w:r w:rsidR="00AB1F3E" w:rsidRPr="00CC30E1">
          <w:rPr>
            <w:lang w:val="en-AU"/>
            <w:rPrChange w:id="1418" w:author="Rachael Maree Woods" w:date="2016-03-16T14:26:00Z">
              <w:rPr/>
            </w:rPrChange>
          </w:rPr>
          <w:t xml:space="preserve"> water samples</w:t>
        </w:r>
        <w:del w:id="1419" w:author="Josh Madin" w:date="2016-03-18T15:59:00Z">
          <w:r w:rsidR="00AB1F3E" w:rsidRPr="00CC30E1" w:rsidDel="00733CB2">
            <w:rPr>
              <w:lang w:val="en-AU"/>
              <w:rPrChange w:id="1420" w:author="Rachael Maree Woods" w:date="2016-03-16T14:26:00Z">
                <w:rPr/>
              </w:rPrChange>
            </w:rPr>
            <w:delText>)</w:delText>
          </w:r>
        </w:del>
        <w:r w:rsidR="00AB1F3E" w:rsidRPr="00CC30E1">
          <w:rPr>
            <w:lang w:val="en-AU"/>
            <w:rPrChange w:id="1421" w:author="Rachael Maree Woods" w:date="2016-03-16T14:26:00Z">
              <w:rPr/>
            </w:rPrChange>
          </w:rPr>
          <w:t xml:space="preserve">, it demonstrates how to integrate multiple water quality factors </w:t>
        </w:r>
        <w:del w:id="1422" w:author="Josh Madin" w:date="2016-03-18T15:59:00Z">
          <w:r w:rsidR="00AB1F3E" w:rsidRPr="00CC30E1" w:rsidDel="00CB6805">
            <w:rPr>
              <w:lang w:val="en-AU"/>
              <w:rPrChange w:id="1423" w:author="Rachael Maree Woods" w:date="2016-03-16T14:26:00Z">
                <w:rPr/>
              </w:rPrChange>
            </w:rPr>
            <w:delText>for</w:delText>
          </w:r>
        </w:del>
      </w:ins>
      <w:ins w:id="1424" w:author="Josh Madin" w:date="2016-03-18T15:59:00Z">
        <w:r w:rsidR="00CB6805">
          <w:rPr>
            <w:lang w:val="en-AU"/>
          </w:rPr>
          <w:t>to predict success in</w:t>
        </w:r>
      </w:ins>
      <w:ins w:id="1425" w:author="Rachael Maree Woods" w:date="2016-03-16T09:54:00Z">
        <w:r w:rsidR="00AB1F3E" w:rsidRPr="00CC30E1">
          <w:rPr>
            <w:lang w:val="en-AU"/>
            <w:rPrChange w:id="1426" w:author="Rachael Maree Woods" w:date="2016-03-16T14:26:00Z">
              <w:rPr/>
            </w:rPrChange>
          </w:rPr>
          <w:t xml:space="preserve"> early life history stages, and </w:t>
        </w:r>
      </w:ins>
      <w:ins w:id="1427" w:author="Rachael Maree Woods" w:date="2016-03-25T09:55:00Z">
        <w:r w:rsidR="00FF55CB">
          <w:rPr>
            <w:lang w:val="en-AU"/>
          </w:rPr>
          <w:t xml:space="preserve">that these </w:t>
        </w:r>
        <w:r w:rsidR="00FF55CB" w:rsidRPr="00163787">
          <w:rPr>
            <w:lang w:val="en-AU"/>
          </w:rPr>
          <w:t>success</w:t>
        </w:r>
        <w:r w:rsidR="00FF55CB">
          <w:rPr>
            <w:lang w:val="en-AU"/>
          </w:rPr>
          <w:t>es</w:t>
        </w:r>
        <w:r w:rsidR="00FF55CB" w:rsidRPr="00163787">
          <w:rPr>
            <w:lang w:val="en-AU"/>
          </w:rPr>
          <w:t xml:space="preserve"> </w:t>
        </w:r>
        <w:r w:rsidR="00FF55CB">
          <w:rPr>
            <w:lang w:val="en-AU"/>
          </w:rPr>
          <w:t>can then be</w:t>
        </w:r>
      </w:ins>
      <w:ins w:id="1428" w:author="Rachael Maree Woods" w:date="2016-03-16T09:54:00Z">
        <w:r w:rsidR="00AB1F3E" w:rsidRPr="00CC30E1">
          <w:rPr>
            <w:lang w:val="en-AU"/>
            <w:rPrChange w:id="1429" w:author="Rachael Maree Woods" w:date="2016-03-16T14:26:00Z">
              <w:rPr/>
            </w:rPrChange>
          </w:rPr>
          <w:t xml:space="preserve"> combin</w:t>
        </w:r>
      </w:ins>
      <w:ins w:id="1430" w:author="Rachael Maree Woods" w:date="2016-03-25T09:55:00Z">
        <w:r w:rsidR="00FF55CB">
          <w:rPr>
            <w:lang w:val="en-AU"/>
          </w:rPr>
          <w:t xml:space="preserve">ed </w:t>
        </w:r>
      </w:ins>
      <w:ins w:id="1431" w:author="Josh Madin" w:date="2016-03-18T15:59:00Z">
        <w:del w:id="1432" w:author="Rachael Maree Woods" w:date="2016-03-25T09:55:00Z">
          <w:r w:rsidR="00CB6805" w:rsidDel="00FF55CB">
            <w:rPr>
              <w:lang w:val="en-AU"/>
            </w:rPr>
            <w:delText>these es</w:delText>
          </w:r>
        </w:del>
      </w:ins>
      <w:ins w:id="1433" w:author="Rachael Maree Woods" w:date="2016-03-16T09:54:00Z">
        <w:del w:id="1434" w:author="Josh Madin" w:date="2016-03-18T16:00:00Z">
          <w:r w:rsidR="00AB1F3E" w:rsidRPr="00CC30E1" w:rsidDel="00CB6805">
            <w:rPr>
              <w:lang w:val="en-AU"/>
              <w:rPrChange w:id="1435" w:author="Rachael Maree Woods" w:date="2016-03-16T14:26:00Z">
                <w:rPr/>
              </w:rPrChange>
            </w:rPr>
            <w:delText xml:space="preserve">at each stage </w:delText>
          </w:r>
        </w:del>
        <w:r w:rsidR="00AB1F3E" w:rsidRPr="00CC30E1">
          <w:rPr>
            <w:lang w:val="en-AU"/>
            <w:rPrChange w:id="1436" w:author="Rachael Maree Woods" w:date="2016-03-16T14:26:00Z">
              <w:rPr/>
            </w:rPrChange>
          </w:rPr>
          <w:t xml:space="preserve">to give an overall estimate of developmental success. </w:t>
        </w:r>
        <w:del w:id="1437" w:author="Josh Madin" w:date="2016-03-18T16:00:00Z">
          <w:r w:rsidR="00AB1F3E" w:rsidRPr="00CC30E1" w:rsidDel="00633066">
            <w:rPr>
              <w:lang w:val="en-AU"/>
              <w:rPrChange w:id="1438" w:author="Rachael Maree Woods" w:date="2016-03-16T14:26:00Z">
                <w:rPr/>
              </w:rPrChange>
            </w:rPr>
            <w:delText xml:space="preserve">In doing so, the modelling framework can make predictions of success based on actual water quality data from different locations, to determine the effect of environmental changes on larval development. </w:delText>
          </w:r>
        </w:del>
      </w:ins>
    </w:p>
    <w:p w14:paraId="2F83C179" w14:textId="77777777" w:rsidR="00CC30E1" w:rsidRDefault="00CC30E1" w:rsidP="008D2A64">
      <w:pPr>
        <w:pStyle w:val="NoSpacing"/>
        <w:spacing w:line="480" w:lineRule="auto"/>
        <w:rPr>
          <w:ins w:id="1439" w:author="Rachael Maree Woods" w:date="2016-03-16T14:26:00Z"/>
          <w:rFonts w:ascii="Times New Roman" w:eastAsia="Times New Roman" w:hAnsi="Times New Roman"/>
          <w:sz w:val="24"/>
          <w:szCs w:val="20"/>
          <w:lang w:eastAsia="de-DE"/>
        </w:rPr>
      </w:pPr>
    </w:p>
    <w:p w14:paraId="41CED701" w14:textId="608E4CF8" w:rsidR="008D2A64" w:rsidRPr="00CC30E1" w:rsidDel="00EC0BA3" w:rsidRDefault="004C5C89" w:rsidP="008D2A64">
      <w:pPr>
        <w:pStyle w:val="NoSpacing"/>
        <w:spacing w:line="480" w:lineRule="auto"/>
        <w:rPr>
          <w:ins w:id="1440" w:author="Rachael Maree Woods" w:date="2016-03-16T09:58:00Z"/>
          <w:del w:id="1441" w:author="Josh Madin" w:date="2016-03-24T13:45:00Z"/>
          <w:rFonts w:ascii="Times New Roman" w:eastAsia="Times New Roman" w:hAnsi="Times New Roman"/>
          <w:sz w:val="24"/>
          <w:szCs w:val="20"/>
          <w:lang w:eastAsia="de-DE"/>
        </w:rPr>
      </w:pPr>
      <w:r w:rsidRPr="00CC30E1">
        <w:rPr>
          <w:rFonts w:ascii="Times New Roman" w:eastAsia="Times New Roman" w:hAnsi="Times New Roman"/>
          <w:sz w:val="24"/>
          <w:szCs w:val="20"/>
          <w:lang w:eastAsia="de-DE"/>
        </w:rPr>
        <w:t>Our study is significant because it</w:t>
      </w:r>
      <w:r w:rsidR="00897C61" w:rsidRPr="00CC30E1">
        <w:rPr>
          <w:rFonts w:ascii="Times New Roman" w:eastAsia="Times New Roman" w:hAnsi="Times New Roman"/>
          <w:sz w:val="24"/>
          <w:szCs w:val="20"/>
          <w:lang w:eastAsia="de-DE"/>
        </w:rPr>
        <w:t xml:space="preserve"> estimate</w:t>
      </w:r>
      <w:r w:rsidRPr="00CC30E1">
        <w:rPr>
          <w:rFonts w:ascii="Times New Roman" w:eastAsia="Times New Roman" w:hAnsi="Times New Roman"/>
          <w:sz w:val="24"/>
          <w:szCs w:val="20"/>
          <w:lang w:eastAsia="de-DE"/>
        </w:rPr>
        <w:t>s</w:t>
      </w:r>
      <w:r w:rsidR="00897C61" w:rsidRPr="00CC30E1">
        <w:rPr>
          <w:rFonts w:ascii="Times New Roman" w:eastAsia="Times New Roman" w:hAnsi="Times New Roman"/>
          <w:sz w:val="24"/>
          <w:szCs w:val="20"/>
          <w:lang w:eastAsia="de-DE"/>
        </w:rPr>
        <w:t xml:space="preserve"> the relative importance of </w:t>
      </w:r>
      <w:del w:id="1442" w:author="Josh Madin" w:date="2016-03-18T16:00:00Z">
        <w:r w:rsidRPr="00CC30E1" w:rsidDel="00633066">
          <w:rPr>
            <w:rFonts w:ascii="Times New Roman" w:eastAsia="Times New Roman" w:hAnsi="Times New Roman"/>
            <w:sz w:val="24"/>
            <w:szCs w:val="20"/>
            <w:lang w:eastAsia="de-DE"/>
          </w:rPr>
          <w:delText xml:space="preserve">various </w:delText>
        </w:r>
      </w:del>
      <w:ins w:id="1443" w:author="Josh Madin" w:date="2016-03-18T16:00:00Z">
        <w:r w:rsidR="00633066">
          <w:rPr>
            <w:rFonts w:ascii="Times New Roman" w:eastAsia="Times New Roman" w:hAnsi="Times New Roman"/>
            <w:sz w:val="24"/>
            <w:szCs w:val="20"/>
            <w:lang w:eastAsia="de-DE"/>
          </w:rPr>
          <w:t>multiple</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environmental factors on the early life history stages of corals. However, there were several issues that </w:t>
      </w:r>
      <w:del w:id="1444" w:author="Josh Madin" w:date="2016-03-24T13:41:00Z">
        <w:r w:rsidR="00897C61" w:rsidRPr="00CC30E1" w:rsidDel="003D382D">
          <w:rPr>
            <w:rFonts w:ascii="Times New Roman" w:eastAsia="Times New Roman" w:hAnsi="Times New Roman"/>
            <w:sz w:val="24"/>
            <w:szCs w:val="20"/>
            <w:lang w:eastAsia="de-DE"/>
          </w:rPr>
          <w:delText>might have</w:delText>
        </w:r>
      </w:del>
      <w:ins w:id="1445" w:author="Josh Madin" w:date="2016-03-24T13:41:00Z">
        <w:r w:rsidR="003D382D">
          <w:rPr>
            <w:rFonts w:ascii="Times New Roman" w:eastAsia="Times New Roman" w:hAnsi="Times New Roman"/>
            <w:sz w:val="24"/>
            <w:szCs w:val="20"/>
            <w:lang w:eastAsia="de-DE"/>
          </w:rPr>
          <w:t>are likely to</w:t>
        </w:r>
      </w:ins>
      <w:r w:rsidR="00897C61" w:rsidRPr="00CC30E1">
        <w:rPr>
          <w:rFonts w:ascii="Times New Roman" w:eastAsia="Times New Roman" w:hAnsi="Times New Roman"/>
          <w:sz w:val="24"/>
          <w:szCs w:val="20"/>
          <w:lang w:eastAsia="de-DE"/>
        </w:rPr>
        <w:t xml:space="preserve"> influence</w:t>
      </w:r>
      <w:del w:id="1446" w:author="Josh Madin" w:date="2016-03-24T13:41:00Z">
        <w:r w:rsidR="00897C61" w:rsidRPr="00CC30E1" w:rsidDel="003D382D">
          <w:rPr>
            <w:rFonts w:ascii="Times New Roman" w:eastAsia="Times New Roman" w:hAnsi="Times New Roman"/>
            <w:sz w:val="24"/>
            <w:szCs w:val="20"/>
            <w:lang w:eastAsia="de-DE"/>
          </w:rPr>
          <w:delText>d</w:delText>
        </w:r>
      </w:del>
      <w:r w:rsidR="00897C61" w:rsidRPr="00CC30E1">
        <w:rPr>
          <w:rFonts w:ascii="Times New Roman" w:eastAsia="Times New Roman" w:hAnsi="Times New Roman"/>
          <w:sz w:val="24"/>
          <w:szCs w:val="20"/>
          <w:lang w:eastAsia="de-DE"/>
        </w:rPr>
        <w:t xml:space="preserve"> the predictive capacity of the models. While </w:t>
      </w:r>
      <w:ins w:id="1447" w:author="Josh Madin" w:date="2016-03-18T16:00:00Z">
        <w:r w:rsidR="00633066">
          <w:rPr>
            <w:rFonts w:ascii="Times New Roman" w:eastAsia="Times New Roman" w:hAnsi="Times New Roman"/>
            <w:sz w:val="24"/>
            <w:szCs w:val="20"/>
            <w:lang w:eastAsia="de-DE"/>
          </w:rPr>
          <w:t>we</w:t>
        </w:r>
      </w:ins>
      <w:del w:id="1448" w:author="Josh Madin" w:date="2016-03-18T16:00:00Z">
        <w:r w:rsidR="00897C61" w:rsidRPr="00CC30E1" w:rsidDel="00633066">
          <w:rPr>
            <w:rFonts w:ascii="Times New Roman" w:eastAsia="Times New Roman" w:hAnsi="Times New Roman"/>
            <w:sz w:val="24"/>
            <w:szCs w:val="20"/>
            <w:lang w:eastAsia="de-DE"/>
          </w:rPr>
          <w:delText>the models</w:delText>
        </w:r>
      </w:del>
      <w:r w:rsidR="00897C61" w:rsidRPr="00CC30E1">
        <w:rPr>
          <w:rFonts w:ascii="Times New Roman" w:eastAsia="Times New Roman" w:hAnsi="Times New Roman"/>
          <w:sz w:val="24"/>
          <w:szCs w:val="20"/>
          <w:lang w:eastAsia="de-DE"/>
        </w:rPr>
        <w:t xml:space="preserve"> likely isolated the important environmental factors reducing fertilisation and larvae success, </w:t>
      </w:r>
      <w:del w:id="1449" w:author="Josh Madin" w:date="2016-03-18T16:01:00Z">
        <w:r w:rsidR="00897C61" w:rsidRPr="00CC30E1" w:rsidDel="00633066">
          <w:rPr>
            <w:rFonts w:ascii="Times New Roman" w:eastAsia="Times New Roman" w:hAnsi="Times New Roman"/>
            <w:sz w:val="24"/>
            <w:szCs w:val="20"/>
            <w:lang w:eastAsia="de-DE"/>
          </w:rPr>
          <w:delText xml:space="preserve">they </w:delText>
        </w:r>
      </w:del>
      <w:ins w:id="1450" w:author="Josh Madin" w:date="2016-03-18T16:01:00Z">
        <w:r w:rsidR="00633066">
          <w:rPr>
            <w:rFonts w:ascii="Times New Roman" w:eastAsia="Times New Roman" w:hAnsi="Times New Roman"/>
            <w:sz w:val="24"/>
            <w:szCs w:val="20"/>
            <w:lang w:eastAsia="de-DE"/>
          </w:rPr>
          <w:t>our analyses</w:t>
        </w:r>
        <w:r w:rsidR="00633066"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were based on only </w:t>
      </w:r>
      <w:del w:id="1451" w:author="Rachael Maree Woods" w:date="2016-03-16T09:56:00Z">
        <w:r w:rsidR="00897C61" w:rsidRPr="00CC30E1" w:rsidDel="008D2A64">
          <w:rPr>
            <w:rFonts w:ascii="Times New Roman" w:eastAsia="Times New Roman" w:hAnsi="Times New Roman"/>
            <w:sz w:val="24"/>
            <w:szCs w:val="20"/>
            <w:lang w:eastAsia="de-DE"/>
          </w:rPr>
          <w:delText xml:space="preserve">18 </w:delText>
        </w:r>
      </w:del>
      <w:ins w:id="1452" w:author="Rachael Maree Woods" w:date="2016-03-16T09:56:00Z">
        <w:r w:rsidR="008D2A64" w:rsidRPr="00CC30E1">
          <w:rPr>
            <w:rFonts w:ascii="Times New Roman" w:eastAsia="Times New Roman" w:hAnsi="Times New Roman"/>
            <w:sz w:val="24"/>
            <w:szCs w:val="20"/>
            <w:lang w:eastAsia="de-DE"/>
          </w:rPr>
          <w:t xml:space="preserve">20 </w:t>
        </w:r>
      </w:ins>
      <w:r w:rsidR="00897C61" w:rsidRPr="00CC30E1">
        <w:rPr>
          <w:rFonts w:ascii="Times New Roman" w:eastAsia="Times New Roman" w:hAnsi="Times New Roman"/>
          <w:sz w:val="24"/>
          <w:szCs w:val="20"/>
          <w:lang w:eastAsia="de-DE"/>
        </w:rPr>
        <w:t xml:space="preserve">experimental studies. The low number of studies forced us to group data for all species. Because studies </w:t>
      </w:r>
      <w:r w:rsidR="009B0178" w:rsidRPr="00CC30E1">
        <w:rPr>
          <w:rFonts w:ascii="Times New Roman" w:eastAsia="Times New Roman" w:hAnsi="Times New Roman"/>
          <w:sz w:val="24"/>
          <w:szCs w:val="20"/>
          <w:lang w:eastAsia="de-DE"/>
        </w:rPr>
        <w:t xml:space="preserve">mainly </w:t>
      </w:r>
      <w:r w:rsidR="00897C61" w:rsidRPr="00CC30E1">
        <w:rPr>
          <w:rFonts w:ascii="Times New Roman" w:eastAsia="Times New Roman" w:hAnsi="Times New Roman"/>
          <w:sz w:val="24"/>
          <w:szCs w:val="20"/>
          <w:lang w:eastAsia="de-DE"/>
        </w:rPr>
        <w:t xml:space="preserve">focused on one species at a time, we accounted for variation among species by including study as a random factor. However, species would be expected to respond differently to one another under more rigorous experimentation.  </w:t>
      </w:r>
      <w:del w:id="1453" w:author="Rachael Maree Woods" w:date="2016-03-16T09:57:00Z">
        <w:r w:rsidR="00897C61" w:rsidRPr="00CC30E1" w:rsidDel="008D2A64">
          <w:rPr>
            <w:rFonts w:ascii="Times New Roman" w:eastAsia="Times New Roman" w:hAnsi="Times New Roman"/>
            <w:sz w:val="24"/>
            <w:szCs w:val="20"/>
            <w:lang w:eastAsia="de-DE"/>
          </w:rPr>
          <w:delText>Finally, w</w:delText>
        </w:r>
      </w:del>
      <w:ins w:id="1454" w:author="Rachael Maree Woods" w:date="2016-03-16T09:57:00Z">
        <w:r w:rsidR="008D2A64" w:rsidRPr="00CC30E1">
          <w:rPr>
            <w:rFonts w:ascii="Times New Roman" w:eastAsia="Times New Roman" w:hAnsi="Times New Roman"/>
            <w:sz w:val="24"/>
            <w:szCs w:val="20"/>
            <w:lang w:eastAsia="de-DE"/>
          </w:rPr>
          <w:t>W</w:t>
        </w:r>
      </w:ins>
      <w:r w:rsidR="00897C61" w:rsidRPr="00CC30E1">
        <w:rPr>
          <w:rFonts w:ascii="Times New Roman" w:eastAsia="Times New Roman" w:hAnsi="Times New Roman"/>
          <w:sz w:val="24"/>
          <w:szCs w:val="20"/>
          <w:lang w:eastAsia="de-DE"/>
        </w:rPr>
        <w:t xml:space="preserve">e were </w:t>
      </w:r>
      <w:ins w:id="1455" w:author="Josh Madin" w:date="2016-03-18T16:01:00Z">
        <w:r w:rsidR="00633066">
          <w:rPr>
            <w:rFonts w:ascii="Times New Roman" w:eastAsia="Times New Roman" w:hAnsi="Times New Roman"/>
            <w:sz w:val="24"/>
            <w:szCs w:val="20"/>
            <w:lang w:eastAsia="de-DE"/>
          </w:rPr>
          <w:t xml:space="preserve">also </w:t>
        </w:r>
      </w:ins>
      <w:r w:rsidR="00897C61" w:rsidRPr="00CC30E1">
        <w:rPr>
          <w:rFonts w:ascii="Times New Roman" w:eastAsia="Times New Roman" w:hAnsi="Times New Roman"/>
          <w:sz w:val="24"/>
          <w:szCs w:val="20"/>
          <w:lang w:eastAsia="de-DE"/>
        </w:rPr>
        <w:t xml:space="preserve">unable to check for interactions among factors, because studies tended to focus one variable at a time. This limitation also </w:t>
      </w:r>
      <w:del w:id="1456" w:author="Josh Madin" w:date="2016-03-18T16:02:00Z">
        <w:r w:rsidR="00897C61" w:rsidRPr="00CC30E1" w:rsidDel="00790E1A">
          <w:rPr>
            <w:rFonts w:ascii="Times New Roman" w:eastAsia="Times New Roman" w:hAnsi="Times New Roman"/>
            <w:sz w:val="24"/>
            <w:szCs w:val="20"/>
            <w:lang w:eastAsia="de-DE"/>
          </w:rPr>
          <w:delText>forced</w:delText>
        </w:r>
      </w:del>
      <w:ins w:id="1457" w:author="Josh Madin" w:date="2016-03-18T16:02:00Z">
        <w:r w:rsidR="00790E1A" w:rsidRPr="00CC30E1">
          <w:rPr>
            <w:rFonts w:ascii="Times New Roman" w:eastAsia="Times New Roman" w:hAnsi="Times New Roman"/>
            <w:sz w:val="24"/>
            <w:szCs w:val="20"/>
            <w:lang w:eastAsia="de-DE"/>
          </w:rPr>
          <w:t>required</w:t>
        </w:r>
      </w:ins>
      <w:r w:rsidR="00897C61" w:rsidRPr="00CC30E1">
        <w:rPr>
          <w:rFonts w:ascii="Times New Roman" w:eastAsia="Times New Roman" w:hAnsi="Times New Roman"/>
          <w:sz w:val="24"/>
          <w:szCs w:val="20"/>
          <w:lang w:eastAsia="de-DE"/>
        </w:rPr>
        <w:t xml:space="preserve"> us to </w:t>
      </w:r>
      <w:del w:id="1458" w:author="Josh Madin" w:date="2016-03-18T16:02:00Z">
        <w:r w:rsidR="00897C61" w:rsidRPr="00CC30E1" w:rsidDel="00790E1A">
          <w:rPr>
            <w:rFonts w:ascii="Times New Roman" w:eastAsia="Times New Roman" w:hAnsi="Times New Roman"/>
            <w:sz w:val="24"/>
            <w:szCs w:val="20"/>
            <w:lang w:eastAsia="de-DE"/>
          </w:rPr>
          <w:delText xml:space="preserve">select </w:delText>
        </w:r>
      </w:del>
      <w:ins w:id="1459" w:author="Josh Madin" w:date="2016-03-18T16:02:00Z">
        <w:r w:rsidR="00790E1A">
          <w:rPr>
            <w:rFonts w:ascii="Times New Roman" w:eastAsia="Times New Roman" w:hAnsi="Times New Roman"/>
            <w:sz w:val="24"/>
            <w:szCs w:val="20"/>
            <w:lang w:eastAsia="de-DE"/>
          </w:rPr>
          <w:t>estimate</w:t>
        </w:r>
        <w:r w:rsidR="00790E1A"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background levels of </w:t>
      </w:r>
      <w:del w:id="1460" w:author="Josh Madin" w:date="2016-03-18T16:02:00Z">
        <w:r w:rsidR="00897C61" w:rsidRPr="00CC30E1" w:rsidDel="00790E1A">
          <w:rPr>
            <w:rFonts w:ascii="Times New Roman" w:eastAsia="Times New Roman" w:hAnsi="Times New Roman"/>
            <w:sz w:val="24"/>
            <w:szCs w:val="20"/>
            <w:lang w:eastAsia="de-DE"/>
          </w:rPr>
          <w:delText>non-focal</w:delText>
        </w:r>
      </w:del>
      <w:ins w:id="1461" w:author="Josh Madin" w:date="2016-03-18T16:02:00Z">
        <w:r w:rsidR="00790E1A">
          <w:rPr>
            <w:rFonts w:ascii="Times New Roman" w:eastAsia="Times New Roman" w:hAnsi="Times New Roman"/>
            <w:sz w:val="24"/>
            <w:szCs w:val="20"/>
            <w:lang w:eastAsia="de-DE"/>
          </w:rPr>
          <w:t xml:space="preserve">unmeasured </w:t>
        </w:r>
      </w:ins>
      <w:del w:id="1462" w:author="Josh Madin" w:date="2016-03-18T16:02:00Z">
        <w:r w:rsidR="00897C61" w:rsidRPr="00CC30E1" w:rsidDel="00790E1A">
          <w:rPr>
            <w:rFonts w:ascii="Times New Roman" w:eastAsia="Times New Roman" w:hAnsi="Times New Roman"/>
            <w:sz w:val="24"/>
            <w:szCs w:val="20"/>
            <w:lang w:eastAsia="de-DE"/>
          </w:rPr>
          <w:delText xml:space="preserve"> </w:delText>
        </w:r>
      </w:del>
      <w:r w:rsidR="00897C61" w:rsidRPr="00CC30E1">
        <w:rPr>
          <w:rFonts w:ascii="Times New Roman" w:eastAsia="Times New Roman" w:hAnsi="Times New Roman"/>
          <w:sz w:val="24"/>
          <w:szCs w:val="20"/>
          <w:lang w:eastAsia="de-DE"/>
        </w:rPr>
        <w:t xml:space="preserve">variables, which could be particularly problematic for factors with </w:t>
      </w:r>
      <w:del w:id="1463" w:author="Josh Madin" w:date="2016-03-18T16:02:00Z">
        <w:r w:rsidR="00897C61" w:rsidRPr="00CC30E1" w:rsidDel="00286FAF">
          <w:rPr>
            <w:rFonts w:ascii="Times New Roman" w:eastAsia="Times New Roman" w:hAnsi="Times New Roman"/>
            <w:sz w:val="24"/>
            <w:szCs w:val="20"/>
            <w:lang w:eastAsia="de-DE"/>
          </w:rPr>
          <w:delText xml:space="preserve">non-zero </w:delText>
        </w:r>
      </w:del>
      <w:r w:rsidR="00897C61" w:rsidRPr="00CC30E1">
        <w:rPr>
          <w:rFonts w:ascii="Times New Roman" w:eastAsia="Times New Roman" w:hAnsi="Times New Roman"/>
          <w:sz w:val="24"/>
          <w:szCs w:val="20"/>
          <w:lang w:eastAsia="de-DE"/>
        </w:rPr>
        <w:t xml:space="preserve">quadratic response curves. </w:t>
      </w:r>
      <w:ins w:id="1464" w:author="Rachael Maree Woods" w:date="2016-03-29T13:43:00Z">
        <w:r w:rsidR="001B6594">
          <w:rPr>
            <w:rFonts w:ascii="Times New Roman" w:eastAsia="Times New Roman" w:hAnsi="Times New Roman"/>
            <w:sz w:val="24"/>
            <w:szCs w:val="20"/>
            <w:lang w:eastAsia="de-DE"/>
          </w:rPr>
          <w:t>Due to the variation in experimental protocol in each study</w:t>
        </w:r>
      </w:ins>
      <w:ins w:id="1465" w:author="Rachael Maree Woods" w:date="2016-03-29T13:44:00Z">
        <w:r w:rsidR="001B6594">
          <w:rPr>
            <w:rFonts w:ascii="Times New Roman" w:eastAsia="Times New Roman" w:hAnsi="Times New Roman"/>
            <w:sz w:val="24"/>
            <w:szCs w:val="20"/>
            <w:lang w:eastAsia="de-DE"/>
          </w:rPr>
          <w:t xml:space="preserve"> certain factors including the </w:t>
        </w:r>
      </w:ins>
      <w:ins w:id="1466" w:author="Rachael Maree Woods" w:date="2016-03-29T13:45:00Z">
        <w:r w:rsidR="001B6594">
          <w:rPr>
            <w:rFonts w:ascii="Times New Roman" w:eastAsia="Times New Roman" w:hAnsi="Times New Roman"/>
            <w:sz w:val="24"/>
            <w:szCs w:val="20"/>
            <w:lang w:eastAsia="de-DE"/>
          </w:rPr>
          <w:t>presence</w:t>
        </w:r>
      </w:ins>
      <w:ins w:id="1467" w:author="Rachael Maree Woods" w:date="2016-03-29T13:44:00Z">
        <w:r w:rsidR="001B6594">
          <w:rPr>
            <w:rFonts w:ascii="Times New Roman" w:eastAsia="Times New Roman" w:hAnsi="Times New Roman"/>
            <w:sz w:val="24"/>
            <w:szCs w:val="20"/>
            <w:lang w:eastAsia="de-DE"/>
          </w:rPr>
          <w:t xml:space="preserve"> of microbes as well as the level of the </w:t>
        </w:r>
      </w:ins>
      <w:ins w:id="1468" w:author="Rachael Maree Woods" w:date="2016-03-29T13:45:00Z">
        <w:r w:rsidR="001B6594">
          <w:rPr>
            <w:rFonts w:ascii="Times New Roman" w:eastAsia="Times New Roman" w:hAnsi="Times New Roman"/>
            <w:sz w:val="24"/>
            <w:szCs w:val="20"/>
            <w:lang w:eastAsia="de-DE"/>
          </w:rPr>
          <w:t>filtration</w:t>
        </w:r>
      </w:ins>
      <w:ins w:id="1469" w:author="Rachael Maree Woods" w:date="2016-03-29T13:44:00Z">
        <w:r w:rsidR="001B6594">
          <w:rPr>
            <w:rFonts w:ascii="Times New Roman" w:eastAsia="Times New Roman" w:hAnsi="Times New Roman"/>
            <w:sz w:val="24"/>
            <w:szCs w:val="20"/>
            <w:lang w:eastAsia="de-DE"/>
          </w:rPr>
          <w:t xml:space="preserve"> used in each study </w:t>
        </w:r>
      </w:ins>
      <w:ins w:id="1470" w:author="Rachael Maree Woods" w:date="2016-03-29T13:45:00Z">
        <w:r w:rsidR="001B6594">
          <w:rPr>
            <w:rFonts w:ascii="Times New Roman" w:eastAsia="Times New Roman" w:hAnsi="Times New Roman"/>
            <w:sz w:val="24"/>
            <w:szCs w:val="20"/>
            <w:lang w:eastAsia="de-DE"/>
          </w:rPr>
          <w:t>was not included in the models,</w:t>
        </w:r>
      </w:ins>
      <w:ins w:id="1471" w:author="Rachael Maree Woods" w:date="2016-03-29T13:44:00Z">
        <w:r w:rsidR="001B6594">
          <w:rPr>
            <w:rFonts w:ascii="Times New Roman" w:eastAsia="Times New Roman" w:hAnsi="Times New Roman"/>
            <w:sz w:val="24"/>
            <w:szCs w:val="20"/>
            <w:lang w:eastAsia="de-DE"/>
          </w:rPr>
          <w:t xml:space="preserve"> as these were rarely if ever stated.</w:t>
        </w:r>
      </w:ins>
      <w:ins w:id="1472" w:author="Rachael Maree Woods" w:date="2016-03-29T13:43:00Z">
        <w:r w:rsidR="001B6594">
          <w:rPr>
            <w:rFonts w:ascii="Times New Roman" w:eastAsia="Times New Roman" w:hAnsi="Times New Roman"/>
            <w:sz w:val="24"/>
            <w:szCs w:val="20"/>
            <w:lang w:eastAsia="de-DE"/>
          </w:rPr>
          <w:t xml:space="preserve"> </w:t>
        </w:r>
      </w:ins>
      <w:ins w:id="1473" w:author="Rachael Maree Woods" w:date="2016-03-16T09:58:00Z">
        <w:r w:rsidR="008D2A64" w:rsidRPr="00CC30E1">
          <w:rPr>
            <w:rFonts w:ascii="Times New Roman" w:eastAsia="Times New Roman" w:hAnsi="Times New Roman"/>
            <w:sz w:val="24"/>
            <w:szCs w:val="20"/>
            <w:lang w:eastAsia="de-DE"/>
          </w:rPr>
          <w:t>Finally, in order to demonstrate the applications of our models</w:t>
        </w:r>
      </w:ins>
      <w:ins w:id="1474" w:author="Josh Madin" w:date="2016-03-18T16:03:00Z">
        <w:r w:rsidR="000F0442">
          <w:rPr>
            <w:rFonts w:ascii="Times New Roman" w:eastAsia="Times New Roman" w:hAnsi="Times New Roman"/>
            <w:sz w:val="24"/>
            <w:szCs w:val="20"/>
            <w:lang w:eastAsia="de-DE"/>
          </w:rPr>
          <w:t>,</w:t>
        </w:r>
      </w:ins>
      <w:ins w:id="1475" w:author="Rachael Maree Woods" w:date="2016-03-16T09:58:00Z">
        <w:r w:rsidR="008D2A64" w:rsidRPr="00CC30E1">
          <w:rPr>
            <w:rFonts w:ascii="Times New Roman" w:eastAsia="Times New Roman" w:hAnsi="Times New Roman"/>
            <w:sz w:val="24"/>
            <w:szCs w:val="20"/>
            <w:lang w:eastAsia="de-DE"/>
          </w:rPr>
          <w:t xml:space="preserve"> we utilised water chemistry data collected from a single sample at each location</w:t>
        </w:r>
      </w:ins>
      <w:ins w:id="1476" w:author="Josh Madin" w:date="2016-03-24T13:42:00Z">
        <w:r w:rsidR="003D382D">
          <w:rPr>
            <w:rFonts w:ascii="Times New Roman" w:eastAsia="Times New Roman" w:hAnsi="Times New Roman"/>
            <w:sz w:val="24"/>
            <w:szCs w:val="20"/>
            <w:lang w:eastAsia="de-DE"/>
          </w:rPr>
          <w:t xml:space="preserve">, and so </w:t>
        </w:r>
      </w:ins>
      <w:ins w:id="1477" w:author="Rachael Maree Woods" w:date="2016-03-16T09:58:00Z">
        <w:del w:id="1478" w:author="Josh Madin" w:date="2016-03-24T13:42:00Z">
          <w:r w:rsidR="008D2A64" w:rsidRPr="00CC30E1" w:rsidDel="003D382D">
            <w:rPr>
              <w:rFonts w:ascii="Times New Roman" w:eastAsia="Times New Roman" w:hAnsi="Times New Roman"/>
              <w:sz w:val="24"/>
              <w:szCs w:val="20"/>
              <w:lang w:eastAsia="de-DE"/>
            </w:rPr>
            <w:delText>, which</w:delText>
          </w:r>
        </w:del>
      </w:ins>
      <w:ins w:id="1479" w:author="Josh Madin" w:date="2016-03-24T13:42:00Z">
        <w:r w:rsidR="003D382D">
          <w:rPr>
            <w:rFonts w:ascii="Times New Roman" w:eastAsia="Times New Roman" w:hAnsi="Times New Roman"/>
            <w:sz w:val="24"/>
            <w:szCs w:val="20"/>
            <w:lang w:eastAsia="de-DE"/>
          </w:rPr>
          <w:t xml:space="preserve">these samples obviously to </w:t>
        </w:r>
      </w:ins>
      <w:ins w:id="1480" w:author="Rachael Maree Woods" w:date="2016-03-16T09:58:00Z">
        <w:del w:id="1481" w:author="Josh Madin" w:date="2016-03-24T13:42:00Z">
          <w:r w:rsidR="008D2A64" w:rsidRPr="00CC30E1" w:rsidDel="003D382D">
            <w:rPr>
              <w:rFonts w:ascii="Times New Roman" w:eastAsia="Times New Roman" w:hAnsi="Times New Roman"/>
              <w:sz w:val="24"/>
              <w:szCs w:val="20"/>
              <w:lang w:eastAsia="de-DE"/>
            </w:rPr>
            <w:lastRenderedPageBreak/>
            <w:delText xml:space="preserve"> does </w:delText>
          </w:r>
        </w:del>
        <w:r w:rsidR="008D2A64" w:rsidRPr="00CC30E1">
          <w:rPr>
            <w:rFonts w:ascii="Times New Roman" w:eastAsia="Times New Roman" w:hAnsi="Times New Roman"/>
            <w:sz w:val="24"/>
            <w:szCs w:val="20"/>
            <w:lang w:eastAsia="de-DE"/>
          </w:rPr>
          <w:t>not reflect the daily</w:t>
        </w:r>
      </w:ins>
      <w:ins w:id="1482" w:author="Josh Madin" w:date="2016-03-24T13:42:00Z">
        <w:r w:rsidR="003D382D">
          <w:rPr>
            <w:rFonts w:ascii="Times New Roman" w:eastAsia="Times New Roman" w:hAnsi="Times New Roman"/>
            <w:sz w:val="24"/>
            <w:szCs w:val="20"/>
            <w:lang w:eastAsia="de-DE"/>
          </w:rPr>
          <w:t xml:space="preserve"> and longer-term</w:t>
        </w:r>
      </w:ins>
      <w:ins w:id="1483" w:author="Rachael Maree Woods" w:date="2016-03-16T09:58:00Z">
        <w:r w:rsidR="008D2A64" w:rsidRPr="00CC30E1">
          <w:rPr>
            <w:rFonts w:ascii="Times New Roman" w:eastAsia="Times New Roman" w:hAnsi="Times New Roman"/>
            <w:sz w:val="24"/>
            <w:szCs w:val="20"/>
            <w:lang w:eastAsia="de-DE"/>
          </w:rPr>
          <w:t xml:space="preserve"> fluctuations of some variables </w:t>
        </w:r>
        <w:del w:id="1484" w:author="Josh Madin" w:date="2016-03-24T13:43:00Z">
          <w:r w:rsidR="008D2A64" w:rsidRPr="00CC30E1" w:rsidDel="003D382D">
            <w:rPr>
              <w:rFonts w:ascii="Times New Roman" w:eastAsia="Times New Roman" w:hAnsi="Times New Roman"/>
              <w:sz w:val="24"/>
              <w:szCs w:val="20"/>
              <w:lang w:eastAsia="de-DE"/>
            </w:rPr>
            <w:delText>including</w:delText>
          </w:r>
        </w:del>
      </w:ins>
      <w:ins w:id="1485" w:author="Josh Madin" w:date="2016-03-24T13:43:00Z">
        <w:r w:rsidR="003D382D">
          <w:rPr>
            <w:rFonts w:ascii="Times New Roman" w:eastAsia="Times New Roman" w:hAnsi="Times New Roman"/>
            <w:sz w:val="24"/>
            <w:szCs w:val="20"/>
            <w:lang w:eastAsia="de-DE"/>
          </w:rPr>
          <w:t>(e.g.,</w:t>
        </w:r>
      </w:ins>
      <w:ins w:id="1486" w:author="Rachael Maree Woods" w:date="2016-03-16T09:58:00Z">
        <w:r w:rsidR="008D2A64" w:rsidRPr="00CC30E1">
          <w:rPr>
            <w:rFonts w:ascii="Times New Roman" w:eastAsia="Times New Roman" w:hAnsi="Times New Roman"/>
            <w:sz w:val="24"/>
            <w:szCs w:val="20"/>
            <w:lang w:eastAsia="de-DE"/>
          </w:rPr>
          <w:t xml:space="preserve"> salinity</w:t>
        </w:r>
      </w:ins>
      <w:ins w:id="1487" w:author="Josh Madin" w:date="2016-03-24T13:43:00Z">
        <w:r w:rsidR="003D382D">
          <w:rPr>
            <w:rFonts w:ascii="Times New Roman" w:eastAsia="Times New Roman" w:hAnsi="Times New Roman"/>
            <w:sz w:val="24"/>
            <w:szCs w:val="20"/>
            <w:lang w:eastAsia="de-DE"/>
          </w:rPr>
          <w:t xml:space="preserve"> and temperature)</w:t>
        </w:r>
      </w:ins>
      <w:ins w:id="1488" w:author="Rachael Maree Woods" w:date="2016-03-16T09:58:00Z">
        <w:r w:rsidR="008D2A64"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 xml:space="preserve">Despite these limitations, we believe our analysis to be a good first step for </w:t>
      </w:r>
      <w:r w:rsidRPr="00CC30E1">
        <w:rPr>
          <w:rFonts w:ascii="Times New Roman" w:eastAsia="Times New Roman" w:hAnsi="Times New Roman"/>
          <w:sz w:val="24"/>
          <w:szCs w:val="20"/>
          <w:lang w:eastAsia="de-DE"/>
        </w:rPr>
        <w:t xml:space="preserve">improving our </w:t>
      </w:r>
      <w:r w:rsidR="00897C61" w:rsidRPr="00CC30E1">
        <w:rPr>
          <w:rFonts w:ascii="Times New Roman" w:eastAsia="Times New Roman" w:hAnsi="Times New Roman"/>
          <w:sz w:val="24"/>
          <w:szCs w:val="20"/>
          <w:lang w:eastAsia="de-DE"/>
        </w:rPr>
        <w:t xml:space="preserve">understanding </w:t>
      </w:r>
      <w:r w:rsidR="00730CD0" w:rsidRPr="00CC30E1">
        <w:rPr>
          <w:rFonts w:ascii="Times New Roman" w:eastAsia="Times New Roman" w:hAnsi="Times New Roman"/>
          <w:sz w:val="24"/>
          <w:szCs w:val="20"/>
          <w:lang w:eastAsia="de-DE"/>
        </w:rPr>
        <w:t xml:space="preserve">of </w:t>
      </w:r>
      <w:r w:rsidR="00897C61" w:rsidRPr="00CC30E1">
        <w:rPr>
          <w:rFonts w:ascii="Times New Roman" w:eastAsia="Times New Roman" w:hAnsi="Times New Roman"/>
          <w:sz w:val="24"/>
          <w:szCs w:val="20"/>
          <w:lang w:eastAsia="de-DE"/>
        </w:rPr>
        <w:t xml:space="preserve">early life history responses to </w:t>
      </w:r>
      <w:ins w:id="1489" w:author="Josh Madin" w:date="2016-03-24T13:43:00Z">
        <w:r w:rsidR="00EC0BA3">
          <w:rPr>
            <w:rFonts w:ascii="Times New Roman" w:eastAsia="Times New Roman" w:hAnsi="Times New Roman"/>
            <w:sz w:val="24"/>
            <w:szCs w:val="20"/>
            <w:lang w:eastAsia="de-DE"/>
          </w:rPr>
          <w:t xml:space="preserve">multiple </w:t>
        </w:r>
      </w:ins>
      <w:r w:rsidR="00897C61" w:rsidRPr="00CC30E1">
        <w:rPr>
          <w:rFonts w:ascii="Times New Roman" w:eastAsia="Times New Roman" w:hAnsi="Times New Roman"/>
          <w:sz w:val="24"/>
          <w:szCs w:val="20"/>
          <w:lang w:eastAsia="de-DE"/>
        </w:rPr>
        <w:t xml:space="preserve">environmental variables. </w:t>
      </w:r>
      <w:del w:id="1490" w:author="Josh Madin" w:date="2016-03-24T13:45:00Z">
        <w:r w:rsidR="00897C61" w:rsidRPr="00CC30E1" w:rsidDel="00EC0BA3">
          <w:rPr>
            <w:rFonts w:ascii="Times New Roman" w:eastAsia="Times New Roman" w:hAnsi="Times New Roman"/>
            <w:sz w:val="24"/>
            <w:szCs w:val="20"/>
            <w:lang w:eastAsia="de-DE"/>
          </w:rPr>
          <w:delText xml:space="preserve">The study highlights the importance of specific factors that reduce the success of coral development. While a number of previous studies have identified factors none have been able to determine which of these factors would be most </w:delText>
        </w:r>
        <w:r w:rsidR="00545788" w:rsidRPr="00CC30E1" w:rsidDel="00EC0BA3">
          <w:rPr>
            <w:rFonts w:ascii="Times New Roman" w:eastAsia="Times New Roman" w:hAnsi="Times New Roman"/>
            <w:sz w:val="24"/>
            <w:szCs w:val="20"/>
            <w:lang w:eastAsia="de-DE"/>
          </w:rPr>
          <w:delText>effective</w:delText>
        </w:r>
        <w:r w:rsidR="00897C61" w:rsidRPr="00CC30E1" w:rsidDel="00EC0BA3">
          <w:rPr>
            <w:rFonts w:ascii="Times New Roman" w:eastAsia="Times New Roman" w:hAnsi="Times New Roman"/>
            <w:sz w:val="24"/>
            <w:szCs w:val="20"/>
            <w:lang w:eastAsia="de-DE"/>
          </w:rPr>
          <w:delText xml:space="preserve"> for mitigating negative effects on coral</w:delText>
        </w:r>
      </w:del>
      <w:del w:id="1491" w:author="Josh Madin" w:date="2016-03-24T13:43:00Z">
        <w:r w:rsidR="00897C61" w:rsidRPr="00CC30E1" w:rsidDel="00EC0BA3">
          <w:rPr>
            <w:rFonts w:ascii="Times New Roman" w:eastAsia="Times New Roman" w:hAnsi="Times New Roman"/>
            <w:sz w:val="24"/>
            <w:szCs w:val="20"/>
            <w:lang w:eastAsia="de-DE"/>
          </w:rPr>
          <w:delText>s</w:delText>
        </w:r>
      </w:del>
      <w:ins w:id="1492" w:author="Rachael Maree Woods" w:date="2016-03-16T09:58:00Z">
        <w:del w:id="1493" w:author="Josh Madin" w:date="2016-03-24T13:44:00Z">
          <w:r w:rsidR="008D2A64" w:rsidRPr="00CC30E1" w:rsidDel="00EC0BA3">
            <w:rPr>
              <w:rFonts w:ascii="Times New Roman" w:eastAsia="Times New Roman" w:hAnsi="Times New Roman"/>
              <w:sz w:val="24"/>
              <w:szCs w:val="20"/>
              <w:lang w:eastAsia="de-DE"/>
            </w:rPr>
            <w:delText>, as well as allow real-world data to be analysed for success</w:delText>
          </w:r>
        </w:del>
        <w:del w:id="1494" w:author="Josh Madin" w:date="2016-03-24T13:45:00Z">
          <w:r w:rsidR="008D2A64" w:rsidRPr="00CC30E1" w:rsidDel="00EC0BA3">
            <w:rPr>
              <w:rFonts w:ascii="Times New Roman" w:eastAsia="Times New Roman" w:hAnsi="Times New Roman"/>
              <w:sz w:val="24"/>
              <w:szCs w:val="20"/>
              <w:lang w:eastAsia="de-DE"/>
            </w:rPr>
            <w:delText>.</w:delText>
          </w:r>
        </w:del>
      </w:ins>
    </w:p>
    <w:p w14:paraId="79DCDD3A" w14:textId="5872C223" w:rsidR="00897C61" w:rsidRPr="00CC30E1" w:rsidRDefault="00897C61" w:rsidP="00897C61">
      <w:pPr>
        <w:pStyle w:val="NoSpacing"/>
        <w:spacing w:line="480" w:lineRule="auto"/>
        <w:rPr>
          <w:rFonts w:ascii="Times New Roman" w:eastAsia="Times New Roman" w:hAnsi="Times New Roman"/>
          <w:sz w:val="24"/>
          <w:szCs w:val="20"/>
          <w:lang w:eastAsia="de-DE"/>
        </w:rPr>
      </w:pPr>
      <w:del w:id="1495" w:author="Rachael Maree Woods" w:date="2016-03-16T09:58:00Z">
        <w:r w:rsidRPr="00CC30E1" w:rsidDel="008D2A64">
          <w:rPr>
            <w:rFonts w:ascii="Times New Roman" w:eastAsia="Times New Roman" w:hAnsi="Times New Roman"/>
            <w:sz w:val="24"/>
            <w:szCs w:val="20"/>
            <w:lang w:eastAsia="de-DE"/>
          </w:rPr>
          <w:delText>.</w:delText>
        </w:r>
      </w:del>
    </w:p>
    <w:p w14:paraId="291FE3DF" w14:textId="77777777" w:rsidR="00897C61" w:rsidRPr="00CC30E1" w:rsidRDefault="00897C61" w:rsidP="00897C61">
      <w:pPr>
        <w:pStyle w:val="NoSpacing"/>
        <w:spacing w:line="480" w:lineRule="auto"/>
        <w:rPr>
          <w:rFonts w:ascii="Times New Roman" w:eastAsia="Times New Roman" w:hAnsi="Times New Roman"/>
          <w:sz w:val="24"/>
          <w:szCs w:val="20"/>
          <w:lang w:eastAsia="de-DE"/>
        </w:rPr>
      </w:pPr>
    </w:p>
    <w:p w14:paraId="4775A7C5" w14:textId="1BF80EEA" w:rsidR="00897C61" w:rsidRPr="00CC30E1" w:rsidRDefault="008D2A64" w:rsidP="00897C61">
      <w:pPr>
        <w:pStyle w:val="NoSpacing"/>
        <w:spacing w:line="480" w:lineRule="auto"/>
        <w:rPr>
          <w:rFonts w:ascii="Times New Roman" w:eastAsia="Times New Roman" w:hAnsi="Times New Roman"/>
          <w:sz w:val="24"/>
          <w:szCs w:val="20"/>
          <w:lang w:eastAsia="de-DE"/>
        </w:rPr>
      </w:pPr>
      <w:ins w:id="1496" w:author="Rachael Maree Woods" w:date="2016-03-16T09:59:00Z">
        <w:del w:id="1497" w:author="Josh Madin" w:date="2016-03-18T16:03:00Z">
          <w:r w:rsidRPr="00CC30E1" w:rsidDel="000F0442">
            <w:rPr>
              <w:rFonts w:ascii="Times New Roman" w:eastAsia="Times New Roman" w:hAnsi="Times New Roman"/>
              <w:sz w:val="24"/>
              <w:szCs w:val="20"/>
              <w:lang w:eastAsia="de-DE"/>
            </w:rPr>
            <w:delText xml:space="preserve">While this analysis is small in scale, it does highlight the practical applications of generalised linear models for understanding and predicting success in different environments. </w:delText>
          </w:r>
        </w:del>
        <w:r w:rsidRPr="00CC30E1">
          <w:rPr>
            <w:rFonts w:ascii="Times New Roman" w:eastAsia="Times New Roman" w:hAnsi="Times New Roman"/>
            <w:sz w:val="24"/>
            <w:szCs w:val="20"/>
            <w:lang w:eastAsia="de-DE"/>
          </w:rPr>
          <w:t>The ability to predict success</w:t>
        </w:r>
      </w:ins>
      <w:ins w:id="1498" w:author="Josh Madin" w:date="2016-03-18T16:04:00Z">
        <w:r w:rsidR="000F0442">
          <w:rPr>
            <w:rFonts w:ascii="Times New Roman" w:eastAsia="Times New Roman" w:hAnsi="Times New Roman"/>
            <w:sz w:val="24"/>
            <w:szCs w:val="20"/>
            <w:lang w:eastAsia="de-DE"/>
          </w:rPr>
          <w:t xml:space="preserve"> of organisms in their environment</w:t>
        </w:r>
      </w:ins>
      <w:ins w:id="1499" w:author="Rachael Maree Woods" w:date="2016-03-16T09:59:00Z">
        <w:r w:rsidRPr="00CC30E1">
          <w:rPr>
            <w:rFonts w:ascii="Times New Roman" w:eastAsia="Times New Roman" w:hAnsi="Times New Roman"/>
            <w:sz w:val="24"/>
            <w:szCs w:val="20"/>
            <w:lang w:eastAsia="de-DE"/>
          </w:rPr>
          <w:t xml:space="preserve">, and particularly </w:t>
        </w:r>
        <w:del w:id="1500" w:author="Josh Madin" w:date="2016-03-18T16:04:00Z">
          <w:r w:rsidRPr="00CC30E1" w:rsidDel="000F0442">
            <w:rPr>
              <w:rFonts w:ascii="Times New Roman" w:eastAsia="Times New Roman" w:hAnsi="Times New Roman"/>
              <w:sz w:val="24"/>
              <w:szCs w:val="20"/>
              <w:lang w:eastAsia="de-DE"/>
            </w:rPr>
            <w:delText>in</w:delText>
          </w:r>
        </w:del>
      </w:ins>
      <w:ins w:id="1501" w:author="Josh Madin" w:date="2016-03-18T16:04:00Z">
        <w:r w:rsidR="000F0442">
          <w:rPr>
            <w:rFonts w:ascii="Times New Roman" w:eastAsia="Times New Roman" w:hAnsi="Times New Roman"/>
            <w:sz w:val="24"/>
            <w:szCs w:val="20"/>
            <w:lang w:eastAsia="de-DE"/>
          </w:rPr>
          <w:t>for</w:t>
        </w:r>
      </w:ins>
      <w:ins w:id="1502" w:author="Rachael Maree Woods" w:date="2016-03-16T09:59:00Z">
        <w:r w:rsidRPr="00CC30E1">
          <w:rPr>
            <w:rFonts w:ascii="Times New Roman" w:eastAsia="Times New Roman" w:hAnsi="Times New Roman"/>
            <w:sz w:val="24"/>
            <w:szCs w:val="20"/>
            <w:lang w:eastAsia="de-DE"/>
          </w:rPr>
          <w:t xml:space="preserve"> the early life history stages of sensitive, sessile adult species, </w:t>
        </w:r>
      </w:ins>
      <w:ins w:id="1503" w:author="Rachael Maree Woods" w:date="2016-03-25T09:57:00Z">
        <w:r w:rsidR="00D56F0F">
          <w:rPr>
            <w:rFonts w:ascii="Times New Roman" w:eastAsia="Times New Roman" w:hAnsi="Times New Roman"/>
            <w:sz w:val="24"/>
            <w:szCs w:val="20"/>
            <w:lang w:eastAsia="de-DE"/>
          </w:rPr>
          <w:t xml:space="preserve">it </w:t>
        </w:r>
      </w:ins>
      <w:ins w:id="1504" w:author="Rachael Maree Woods" w:date="2016-03-16T09:59:00Z">
        <w:r w:rsidRPr="00CC30E1">
          <w:rPr>
            <w:rFonts w:ascii="Times New Roman" w:eastAsia="Times New Roman" w:hAnsi="Times New Roman"/>
            <w:sz w:val="24"/>
            <w:szCs w:val="20"/>
            <w:lang w:eastAsia="de-DE"/>
          </w:rPr>
          <w:t xml:space="preserve">is </w:t>
        </w:r>
        <w:del w:id="1505" w:author="Josh Madin" w:date="2016-03-18T16:04:00Z">
          <w:r w:rsidRPr="00CC30E1" w:rsidDel="000F0442">
            <w:rPr>
              <w:rFonts w:ascii="Times New Roman" w:eastAsia="Times New Roman" w:hAnsi="Times New Roman"/>
              <w:sz w:val="24"/>
              <w:szCs w:val="20"/>
              <w:lang w:eastAsia="de-DE"/>
            </w:rPr>
            <w:delText>imperative</w:delText>
          </w:r>
        </w:del>
      </w:ins>
      <w:ins w:id="1506" w:author="Josh Madin" w:date="2016-03-18T16:04:00Z">
        <w:r w:rsidR="000F0442">
          <w:rPr>
            <w:rFonts w:ascii="Times New Roman" w:eastAsia="Times New Roman" w:hAnsi="Times New Roman"/>
            <w:sz w:val="24"/>
            <w:szCs w:val="20"/>
            <w:lang w:eastAsia="de-DE"/>
          </w:rPr>
          <w:t>an important step</w:t>
        </w:r>
      </w:ins>
      <w:ins w:id="1507" w:author="Rachael Maree Woods" w:date="2016-03-16T09:59:00Z">
        <w:r w:rsidRPr="00CC30E1">
          <w:rPr>
            <w:rFonts w:ascii="Times New Roman" w:eastAsia="Times New Roman" w:hAnsi="Times New Roman"/>
            <w:sz w:val="24"/>
            <w:szCs w:val="20"/>
            <w:lang w:eastAsia="de-DE"/>
          </w:rPr>
          <w:t xml:space="preserve"> for understanding the effect of environmental change on species distributions. </w:t>
        </w:r>
      </w:ins>
      <w:ins w:id="1508" w:author="Josh Madin" w:date="2016-03-24T13:46:00Z">
        <w:r w:rsidR="00EC0BA3">
          <w:rPr>
            <w:rFonts w:ascii="Times New Roman" w:eastAsia="Times New Roman" w:hAnsi="Times New Roman"/>
            <w:sz w:val="24"/>
            <w:szCs w:val="20"/>
            <w:lang w:eastAsia="de-DE"/>
          </w:rPr>
          <w:t xml:space="preserve">Our approach could be extended </w:t>
        </w:r>
      </w:ins>
      <w:del w:id="1509" w:author="Josh Madin" w:date="2016-03-18T16:05:00Z">
        <w:r w:rsidR="00897C61" w:rsidRPr="00CC30E1" w:rsidDel="00446542">
          <w:rPr>
            <w:rFonts w:ascii="Times New Roman" w:eastAsia="Times New Roman" w:hAnsi="Times New Roman"/>
            <w:sz w:val="24"/>
            <w:szCs w:val="20"/>
            <w:lang w:eastAsia="de-DE"/>
          </w:rPr>
          <w:delText>Future studies should focus on</w:delText>
        </w:r>
      </w:del>
      <w:ins w:id="1510" w:author="Josh Madin" w:date="2016-03-24T13:46:00Z">
        <w:r w:rsidR="00EC0BA3">
          <w:rPr>
            <w:rFonts w:ascii="Times New Roman" w:eastAsia="Times New Roman" w:hAnsi="Times New Roman"/>
            <w:sz w:val="24"/>
            <w:szCs w:val="20"/>
            <w:lang w:eastAsia="de-DE"/>
          </w:rPr>
          <w:t>by including</w:t>
        </w:r>
      </w:ins>
      <w:r w:rsidR="00897C61" w:rsidRPr="00CC30E1">
        <w:rPr>
          <w:rFonts w:ascii="Times New Roman" w:eastAsia="Times New Roman" w:hAnsi="Times New Roman"/>
          <w:sz w:val="24"/>
          <w:szCs w:val="20"/>
          <w:lang w:eastAsia="de-DE"/>
        </w:rPr>
        <w:t xml:space="preserve"> </w:t>
      </w:r>
      <w:del w:id="1511" w:author="Josh Madin" w:date="2016-03-24T13:46:00Z">
        <w:r w:rsidR="00897C61" w:rsidRPr="00CC30E1" w:rsidDel="00EC0BA3">
          <w:rPr>
            <w:rFonts w:ascii="Times New Roman" w:eastAsia="Times New Roman" w:hAnsi="Times New Roman"/>
            <w:sz w:val="24"/>
            <w:szCs w:val="20"/>
            <w:lang w:eastAsia="de-DE"/>
          </w:rPr>
          <w:delText xml:space="preserve">later </w:delText>
        </w:r>
      </w:del>
      <w:ins w:id="1512" w:author="Josh Madin" w:date="2016-03-24T13:46:00Z">
        <w:r w:rsidR="00EC0BA3">
          <w:rPr>
            <w:rFonts w:ascii="Times New Roman" w:eastAsia="Times New Roman" w:hAnsi="Times New Roman"/>
            <w:sz w:val="24"/>
            <w:szCs w:val="20"/>
            <w:lang w:eastAsia="de-DE"/>
          </w:rPr>
          <w:t>subsequent</w:t>
        </w:r>
        <w:r w:rsidR="00EC0BA3" w:rsidRPr="00CC30E1">
          <w:rPr>
            <w:rFonts w:ascii="Times New Roman" w:eastAsia="Times New Roman" w:hAnsi="Times New Roman"/>
            <w:sz w:val="24"/>
            <w:szCs w:val="20"/>
            <w:lang w:eastAsia="de-DE"/>
          </w:rPr>
          <w:t xml:space="preserve"> </w:t>
        </w:r>
      </w:ins>
      <w:r w:rsidR="00897C61" w:rsidRPr="00CC30E1">
        <w:rPr>
          <w:rFonts w:ascii="Times New Roman" w:eastAsia="Times New Roman" w:hAnsi="Times New Roman"/>
          <w:sz w:val="24"/>
          <w:szCs w:val="20"/>
          <w:lang w:eastAsia="de-DE"/>
        </w:rPr>
        <w:t>life history stages (e.g., settlement and metamorphosis)</w:t>
      </w:r>
      <w:ins w:id="1513" w:author="Josh Madin" w:date="2016-03-24T13:46:00Z">
        <w:r w:rsidR="00EC0BA3">
          <w:rPr>
            <w:rFonts w:ascii="Times New Roman" w:eastAsia="Times New Roman" w:hAnsi="Times New Roman"/>
            <w:sz w:val="24"/>
            <w:szCs w:val="20"/>
            <w:lang w:eastAsia="de-DE"/>
          </w:rPr>
          <w:t>,</w:t>
        </w:r>
      </w:ins>
      <w:ins w:id="1514" w:author="Josh Madin" w:date="2016-03-18T16:05:00Z">
        <w:r w:rsidR="00446542">
          <w:rPr>
            <w:rFonts w:ascii="Times New Roman" w:eastAsia="Times New Roman" w:hAnsi="Times New Roman"/>
            <w:sz w:val="24"/>
            <w:szCs w:val="20"/>
            <w:lang w:eastAsia="de-DE"/>
          </w:rPr>
          <w:t xml:space="preserve"> </w:t>
        </w:r>
      </w:ins>
      <w:del w:id="1515" w:author="Josh Madin" w:date="2016-03-18T16:06:00Z">
        <w:r w:rsidR="00897C61" w:rsidRPr="00CC30E1" w:rsidDel="00446542">
          <w:rPr>
            <w:rFonts w:ascii="Times New Roman" w:eastAsia="Times New Roman" w:hAnsi="Times New Roman"/>
            <w:sz w:val="24"/>
            <w:szCs w:val="20"/>
            <w:lang w:eastAsia="de-DE"/>
          </w:rPr>
          <w:delText xml:space="preserve">. Once </w:delText>
        </w:r>
        <w:r w:rsidR="00E80AA9" w:rsidRPr="00CC30E1" w:rsidDel="00446542">
          <w:rPr>
            <w:rFonts w:ascii="Times New Roman" w:eastAsia="Times New Roman" w:hAnsi="Times New Roman"/>
            <w:sz w:val="24"/>
            <w:szCs w:val="20"/>
            <w:lang w:eastAsia="de-DE"/>
          </w:rPr>
          <w:delText>this is done, our approach can be</w:delText>
        </w:r>
      </w:del>
      <w:ins w:id="1516" w:author="Josh Madin" w:date="2016-03-24T13:47:00Z">
        <w:r w:rsidR="00EC0BA3">
          <w:rPr>
            <w:rFonts w:ascii="Times New Roman" w:eastAsia="Times New Roman" w:hAnsi="Times New Roman"/>
            <w:sz w:val="24"/>
            <w:szCs w:val="20"/>
            <w:lang w:eastAsia="de-DE"/>
          </w:rPr>
          <w:t xml:space="preserve">which would allow for the </w:t>
        </w:r>
      </w:ins>
      <w:del w:id="1517" w:author="Josh Madin" w:date="2016-03-18T16:06:00Z">
        <w:r w:rsidR="00E80AA9" w:rsidRPr="00CC30E1" w:rsidDel="00446542">
          <w:rPr>
            <w:rFonts w:ascii="Times New Roman" w:eastAsia="Times New Roman" w:hAnsi="Times New Roman"/>
            <w:sz w:val="24"/>
            <w:szCs w:val="20"/>
            <w:lang w:eastAsia="de-DE"/>
          </w:rPr>
          <w:delText xml:space="preserve"> used</w:delText>
        </w:r>
      </w:del>
      <w:del w:id="1518" w:author="Josh Madin" w:date="2016-03-24T13:47:00Z">
        <w:r w:rsidR="00897C61" w:rsidRPr="00CC30E1" w:rsidDel="00EC0BA3">
          <w:rPr>
            <w:rFonts w:ascii="Times New Roman" w:eastAsia="Times New Roman" w:hAnsi="Times New Roman"/>
            <w:sz w:val="24"/>
            <w:szCs w:val="20"/>
            <w:lang w:eastAsia="de-DE"/>
          </w:rPr>
          <w:delText xml:space="preserve"> to </w:delText>
        </w:r>
        <w:r w:rsidR="00E80AA9" w:rsidRPr="00CC30E1" w:rsidDel="007E494D">
          <w:rPr>
            <w:rFonts w:ascii="Times New Roman" w:eastAsia="Times New Roman" w:hAnsi="Times New Roman"/>
            <w:sz w:val="24"/>
            <w:szCs w:val="20"/>
            <w:lang w:eastAsia="de-DE"/>
          </w:rPr>
          <w:delText>identif</w:delText>
        </w:r>
      </w:del>
      <w:ins w:id="1519" w:author="Josh Madin" w:date="2016-03-24T13:47:00Z">
        <w:r w:rsidR="007E494D" w:rsidRPr="00CC30E1">
          <w:rPr>
            <w:rFonts w:ascii="Times New Roman" w:eastAsia="Times New Roman" w:hAnsi="Times New Roman"/>
            <w:sz w:val="24"/>
            <w:szCs w:val="20"/>
            <w:lang w:eastAsia="de-DE"/>
          </w:rPr>
          <w:t>identif</w:t>
        </w:r>
        <w:r w:rsidR="007E494D">
          <w:rPr>
            <w:rFonts w:ascii="Times New Roman" w:eastAsia="Times New Roman" w:hAnsi="Times New Roman"/>
            <w:sz w:val="24"/>
            <w:szCs w:val="20"/>
            <w:lang w:eastAsia="de-DE"/>
          </w:rPr>
          <w:t>ication</w:t>
        </w:r>
      </w:ins>
      <w:del w:id="1520" w:author="Josh Madin" w:date="2016-03-24T13:47:00Z">
        <w:r w:rsidR="00E80AA9" w:rsidRPr="00CC30E1" w:rsidDel="00EC0BA3">
          <w:rPr>
            <w:rFonts w:ascii="Times New Roman" w:eastAsia="Times New Roman" w:hAnsi="Times New Roman"/>
            <w:sz w:val="24"/>
            <w:szCs w:val="20"/>
            <w:lang w:eastAsia="de-DE"/>
          </w:rPr>
          <w:delText>y</w:delText>
        </w:r>
      </w:del>
      <w:r w:rsidR="00E80AA9" w:rsidRPr="00CC30E1">
        <w:rPr>
          <w:rFonts w:ascii="Times New Roman" w:eastAsia="Times New Roman" w:hAnsi="Times New Roman"/>
          <w:sz w:val="24"/>
          <w:szCs w:val="20"/>
          <w:lang w:eastAsia="de-DE"/>
        </w:rPr>
        <w:t xml:space="preserve"> </w:t>
      </w:r>
      <w:ins w:id="1521" w:author="Josh Madin" w:date="2016-03-24T13:47:00Z">
        <w:r w:rsidR="00EC0BA3">
          <w:rPr>
            <w:rFonts w:ascii="Times New Roman" w:eastAsia="Times New Roman" w:hAnsi="Times New Roman"/>
            <w:sz w:val="24"/>
            <w:szCs w:val="20"/>
            <w:lang w:eastAsia="de-DE"/>
          </w:rPr>
          <w:t xml:space="preserve">of </w:t>
        </w:r>
      </w:ins>
      <w:r w:rsidR="00897C61" w:rsidRPr="00CC30E1">
        <w:rPr>
          <w:rFonts w:ascii="Times New Roman" w:eastAsia="Times New Roman" w:hAnsi="Times New Roman"/>
          <w:sz w:val="24"/>
          <w:szCs w:val="20"/>
          <w:lang w:eastAsia="de-DE"/>
        </w:rPr>
        <w:t xml:space="preserve">bottlenecks </w:t>
      </w:r>
      <w:r w:rsidR="00E80AA9" w:rsidRPr="00CC30E1">
        <w:rPr>
          <w:rFonts w:ascii="Times New Roman" w:eastAsia="Times New Roman" w:hAnsi="Times New Roman"/>
          <w:sz w:val="24"/>
          <w:szCs w:val="20"/>
          <w:lang w:eastAsia="de-DE"/>
        </w:rPr>
        <w:t>to population persisten</w:t>
      </w:r>
      <w:ins w:id="1522" w:author="Rachael Maree Woods" w:date="2016-03-25T09:58:00Z">
        <w:r w:rsidR="006E78BD">
          <w:rPr>
            <w:rFonts w:ascii="Times New Roman" w:eastAsia="Times New Roman" w:hAnsi="Times New Roman"/>
            <w:sz w:val="24"/>
            <w:szCs w:val="20"/>
            <w:lang w:eastAsia="de-DE"/>
          </w:rPr>
          <w:t>ce</w:t>
        </w:r>
      </w:ins>
      <w:del w:id="1523" w:author="Rachael Maree Woods" w:date="2016-03-25T09:58:00Z">
        <w:r w:rsidR="00E80AA9" w:rsidRPr="00CC30E1" w:rsidDel="006E78BD">
          <w:rPr>
            <w:rFonts w:ascii="Times New Roman" w:eastAsia="Times New Roman" w:hAnsi="Times New Roman"/>
            <w:sz w:val="24"/>
            <w:szCs w:val="20"/>
            <w:lang w:eastAsia="de-DE"/>
          </w:rPr>
          <w:delText>t</w:delText>
        </w:r>
      </w:del>
      <w:r w:rsidR="00E80AA9" w:rsidRPr="00CC30E1">
        <w:rPr>
          <w:rFonts w:ascii="Times New Roman" w:eastAsia="Times New Roman" w:hAnsi="Times New Roman"/>
          <w:sz w:val="24"/>
          <w:szCs w:val="20"/>
          <w:lang w:eastAsia="de-DE"/>
        </w:rPr>
        <w:t xml:space="preserve"> </w:t>
      </w:r>
      <w:r w:rsidR="00897C61" w:rsidRPr="00CC30E1">
        <w:rPr>
          <w:rFonts w:ascii="Times New Roman" w:eastAsia="Times New Roman" w:hAnsi="Times New Roman"/>
          <w:sz w:val="24"/>
          <w:szCs w:val="20"/>
          <w:lang w:eastAsia="de-DE"/>
        </w:rPr>
        <w:t xml:space="preserve">and </w:t>
      </w:r>
      <w:r w:rsidR="00E80AA9" w:rsidRPr="00CC30E1">
        <w:rPr>
          <w:rFonts w:ascii="Times New Roman" w:eastAsia="Times New Roman" w:hAnsi="Times New Roman"/>
          <w:sz w:val="24"/>
          <w:szCs w:val="20"/>
          <w:lang w:eastAsia="de-DE"/>
        </w:rPr>
        <w:t xml:space="preserve">also to </w:t>
      </w:r>
      <w:r w:rsidR="00897C61" w:rsidRPr="00CC30E1">
        <w:rPr>
          <w:rFonts w:ascii="Times New Roman" w:eastAsia="Times New Roman" w:hAnsi="Times New Roman"/>
          <w:sz w:val="24"/>
          <w:szCs w:val="20"/>
          <w:lang w:eastAsia="de-DE"/>
        </w:rPr>
        <w:t xml:space="preserve">develop </w:t>
      </w:r>
      <w:r w:rsidR="00E80AA9" w:rsidRPr="00CC30E1">
        <w:rPr>
          <w:rFonts w:ascii="Times New Roman" w:eastAsia="Times New Roman" w:hAnsi="Times New Roman"/>
          <w:sz w:val="24"/>
          <w:szCs w:val="20"/>
          <w:lang w:eastAsia="de-DE"/>
        </w:rPr>
        <w:t>guidelines for threshold levels of pollution</w:t>
      </w:r>
      <w:ins w:id="1524" w:author="Rachael Maree Woods" w:date="2016-03-25T09:58:00Z">
        <w:r w:rsidR="006E78BD">
          <w:rPr>
            <w:rFonts w:ascii="Times New Roman" w:eastAsia="Times New Roman" w:hAnsi="Times New Roman"/>
            <w:sz w:val="24"/>
            <w:szCs w:val="20"/>
            <w:lang w:eastAsia="de-DE"/>
          </w:rPr>
          <w:t>s</w:t>
        </w:r>
      </w:ins>
      <w:r w:rsidR="00E80AA9" w:rsidRPr="00CC30E1">
        <w:rPr>
          <w:rFonts w:ascii="Times New Roman" w:eastAsia="Times New Roman" w:hAnsi="Times New Roman"/>
          <w:sz w:val="24"/>
          <w:szCs w:val="20"/>
          <w:lang w:eastAsia="de-DE"/>
        </w:rPr>
        <w:t xml:space="preserve"> in</w:t>
      </w:r>
      <w:r w:rsidR="00897C61" w:rsidRPr="00CC30E1">
        <w:rPr>
          <w:rFonts w:ascii="Times New Roman" w:eastAsia="Times New Roman" w:hAnsi="Times New Roman"/>
          <w:sz w:val="24"/>
          <w:szCs w:val="20"/>
          <w:lang w:eastAsia="de-DE"/>
        </w:rPr>
        <w:t xml:space="preserve"> coral reef environments. Such models can </w:t>
      </w:r>
      <w:r w:rsidR="00E80AA9" w:rsidRPr="00CC30E1">
        <w:rPr>
          <w:rFonts w:ascii="Times New Roman" w:eastAsia="Times New Roman" w:hAnsi="Times New Roman"/>
          <w:sz w:val="24"/>
          <w:szCs w:val="20"/>
          <w:lang w:eastAsia="de-DE"/>
        </w:rPr>
        <w:t xml:space="preserve">also be </w:t>
      </w:r>
      <w:r w:rsidR="00897C61" w:rsidRPr="00CC30E1">
        <w:rPr>
          <w:rFonts w:ascii="Times New Roman" w:eastAsia="Times New Roman" w:hAnsi="Times New Roman"/>
          <w:sz w:val="24"/>
          <w:szCs w:val="20"/>
          <w:lang w:eastAsia="de-DE"/>
        </w:rPr>
        <w:t xml:space="preserve">used to determine dispersal and recruitment success under given water quality data scenarios and identify sensitive locations for protection. </w:t>
      </w:r>
      <w:ins w:id="1525" w:author="Rachael Maree Woods" w:date="2016-03-16T10:00:00Z">
        <w:r w:rsidRPr="00CC30E1">
          <w:rPr>
            <w:rFonts w:ascii="Times New Roman" w:eastAsia="Times New Roman" w:hAnsi="Times New Roman"/>
            <w:sz w:val="24"/>
            <w:szCs w:val="20"/>
            <w:lang w:eastAsia="de-DE"/>
          </w:rPr>
          <w:t xml:space="preserve">Finally, </w:t>
        </w:r>
        <w:del w:id="1526" w:author="Josh Madin" w:date="2016-03-18T16:06:00Z">
          <w:r w:rsidRPr="00CC30E1" w:rsidDel="00446542">
            <w:rPr>
              <w:rFonts w:ascii="Times New Roman" w:eastAsia="Times New Roman" w:hAnsi="Times New Roman"/>
              <w:sz w:val="24"/>
              <w:szCs w:val="20"/>
              <w:lang w:eastAsia="de-DE"/>
            </w:rPr>
            <w:delText xml:space="preserve">with use of the combined model developed within this analysis, </w:delText>
          </w:r>
        </w:del>
      </w:ins>
      <w:ins w:id="1527" w:author="Josh Madin" w:date="2016-03-18T16:06:00Z">
        <w:r w:rsidR="00446542">
          <w:rPr>
            <w:rFonts w:ascii="Times New Roman" w:eastAsia="Times New Roman" w:hAnsi="Times New Roman"/>
            <w:sz w:val="24"/>
            <w:szCs w:val="20"/>
            <w:lang w:eastAsia="de-DE"/>
          </w:rPr>
          <w:t xml:space="preserve">our approach might be used to </w:t>
        </w:r>
      </w:ins>
      <w:ins w:id="1528" w:author="Rachael Maree Woods" w:date="2016-03-16T10:00:00Z">
        <w:del w:id="1529" w:author="Josh Madin" w:date="2016-03-18T16:06:00Z">
          <w:r w:rsidRPr="00CC30E1" w:rsidDel="00446542">
            <w:rPr>
              <w:rFonts w:ascii="Times New Roman" w:eastAsia="Times New Roman" w:hAnsi="Times New Roman"/>
              <w:sz w:val="24"/>
              <w:szCs w:val="20"/>
              <w:lang w:eastAsia="de-DE"/>
            </w:rPr>
            <w:delText xml:space="preserve">we can </w:delText>
          </w:r>
        </w:del>
        <w:r w:rsidRPr="00CC30E1">
          <w:rPr>
            <w:rFonts w:ascii="Times New Roman" w:eastAsia="Times New Roman" w:hAnsi="Times New Roman"/>
            <w:sz w:val="24"/>
            <w:szCs w:val="20"/>
            <w:lang w:eastAsia="de-DE"/>
          </w:rPr>
          <w:t xml:space="preserve">better understand and predict the success of coral species in novel environments, such as </w:t>
        </w:r>
        <w:del w:id="1530" w:author="Josh Madin" w:date="2016-03-18T16:07:00Z">
          <w:r w:rsidRPr="00CC30E1" w:rsidDel="00446542">
            <w:rPr>
              <w:rFonts w:ascii="Times New Roman" w:eastAsia="Times New Roman" w:hAnsi="Times New Roman"/>
              <w:sz w:val="24"/>
              <w:szCs w:val="20"/>
              <w:lang w:eastAsia="de-DE"/>
            </w:rPr>
            <w:delText xml:space="preserve">might </w:delText>
          </w:r>
        </w:del>
        <w:del w:id="1531" w:author="Josh Madin" w:date="2016-03-18T16:06:00Z">
          <w:r w:rsidRPr="00CC30E1" w:rsidDel="00446542">
            <w:rPr>
              <w:rFonts w:ascii="Times New Roman" w:eastAsia="Times New Roman" w:hAnsi="Times New Roman"/>
              <w:sz w:val="24"/>
              <w:szCs w:val="20"/>
              <w:lang w:eastAsia="de-DE"/>
            </w:rPr>
            <w:delText>occur</w:delText>
          </w:r>
        </w:del>
        <w:del w:id="1532" w:author="Josh Madin" w:date="2016-03-18T16:07:00Z">
          <w:r w:rsidRPr="00CC30E1" w:rsidDel="00446542">
            <w:rPr>
              <w:rFonts w:ascii="Times New Roman" w:eastAsia="Times New Roman" w:hAnsi="Times New Roman"/>
              <w:sz w:val="24"/>
              <w:szCs w:val="20"/>
              <w:lang w:eastAsia="de-DE"/>
            </w:rPr>
            <w:delText xml:space="preserve"> following observations and predictions of poleward range shifts associated with increasing sea surface temperatures</w:delText>
          </w:r>
        </w:del>
      </w:ins>
      <w:ins w:id="1533" w:author="Josh Madin" w:date="2016-03-18T16:07:00Z">
        <w:r w:rsidR="00446542">
          <w:rPr>
            <w:rFonts w:ascii="Times New Roman" w:eastAsia="Times New Roman" w:hAnsi="Times New Roman"/>
            <w:sz w:val="24"/>
            <w:szCs w:val="20"/>
            <w:lang w:eastAsia="de-DE"/>
          </w:rPr>
          <w:t>high-latitude habitats</w:t>
        </w:r>
      </w:ins>
      <w:ins w:id="1534" w:author="Rachael Maree Woods" w:date="2016-03-16T10:00:00Z">
        <w:r w:rsidRPr="00CC30E1">
          <w:rPr>
            <w:rFonts w:ascii="Times New Roman" w:eastAsia="Times New Roman" w:hAnsi="Times New Roman"/>
            <w:sz w:val="24"/>
            <w:szCs w:val="20"/>
            <w:lang w:eastAsia="de-DE"/>
          </w:rPr>
          <w:t xml:space="preserve"> </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begin"/>
        </w:r>
        <w:r w:rsidRPr="00CC30E1">
          <w:rPr>
            <w:rFonts w:ascii="Times New Roman" w:eastAsia="Times New Roman" w:hAnsi="Times New Roman"/>
            <w:sz w:val="24"/>
            <w:szCs w:val="20"/>
            <w:lang w:eastAsia="de-DE"/>
          </w:rPr>
          <w:instrText xml:space="preserve"> HYPERLINK \l "_ENREF_68" \o "Yamano, 2011 #61" </w:instrText>
        </w:r>
        <w:r w:rsidRPr="00BF6499">
          <w:rPr>
            <w:rFonts w:ascii="Times New Roman" w:eastAsia="Times New Roman" w:hAnsi="Times New Roman"/>
            <w:sz w:val="24"/>
            <w:szCs w:val="20"/>
            <w:lang w:eastAsia="de-DE"/>
          </w:rPr>
          <w:fldChar w:fldCharType="separate"/>
        </w:r>
        <w:r w:rsidRPr="00CC30E1">
          <w:rPr>
            <w:rFonts w:ascii="Times New Roman" w:eastAsia="Times New Roman" w:hAnsi="Times New Roman"/>
            <w:sz w:val="24"/>
            <w:szCs w:val="20"/>
            <w:lang w:eastAsia="de-DE"/>
          </w:rPr>
          <w:t>Yamano et al. 2011</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w:t>
        </w:r>
        <w:r w:rsidRPr="00BF6499">
          <w:rPr>
            <w:rFonts w:ascii="Times New Roman" w:eastAsia="Times New Roman" w:hAnsi="Times New Roman"/>
            <w:sz w:val="24"/>
            <w:szCs w:val="20"/>
            <w:lang w:eastAsia="de-DE"/>
          </w:rPr>
          <w:fldChar w:fldCharType="end"/>
        </w:r>
        <w:r w:rsidRPr="00CC30E1">
          <w:rPr>
            <w:rFonts w:ascii="Times New Roman" w:eastAsia="Times New Roman" w:hAnsi="Times New Roman"/>
            <w:sz w:val="24"/>
            <w:szCs w:val="20"/>
            <w:lang w:eastAsia="de-DE"/>
          </w:rPr>
          <w:t xml:space="preserve">. </w:t>
        </w:r>
      </w:ins>
      <w:commentRangeStart w:id="1535"/>
      <w:del w:id="1536" w:author="Rachael Maree Woods" w:date="2016-03-16T10:00:00Z">
        <w:r w:rsidR="00897C61" w:rsidRPr="00CC30E1" w:rsidDel="008D2A64">
          <w:rPr>
            <w:rFonts w:ascii="Times New Roman" w:eastAsia="Times New Roman" w:hAnsi="Times New Roman"/>
            <w:sz w:val="24"/>
            <w:szCs w:val="20"/>
            <w:lang w:eastAsia="de-DE"/>
          </w:rPr>
          <w:delText>Finally, such models can help understand and predict the success of coral species in novel environments, such as might occur following observations and predictions of poleward range</w:delText>
        </w:r>
      </w:del>
      <w:del w:id="1537" w:author="Rachael Maree Woods" w:date="2016-02-23T08:18:00Z">
        <w:r w:rsidR="00897C61" w:rsidRPr="00CC30E1" w:rsidDel="00CF7795">
          <w:rPr>
            <w:rFonts w:ascii="Times New Roman" w:eastAsia="Times New Roman" w:hAnsi="Times New Roman"/>
            <w:sz w:val="24"/>
            <w:szCs w:val="20"/>
            <w:lang w:eastAsia="de-DE"/>
          </w:rPr>
          <w:delText xml:space="preserve"> </w:delText>
        </w:r>
      </w:del>
      <w:del w:id="1538" w:author="Rachael Maree Woods" w:date="2016-03-16T10:00:00Z">
        <w:r w:rsidR="00897C61" w:rsidRPr="00CC30E1" w:rsidDel="008D2A64">
          <w:rPr>
            <w:rFonts w:ascii="Times New Roman" w:eastAsia="Times New Roman" w:hAnsi="Times New Roman"/>
            <w:sz w:val="24"/>
            <w:szCs w:val="20"/>
            <w:lang w:eastAsia="de-DE"/>
          </w:rPr>
          <w:delText xml:space="preserve">shifts associated with increasing sea surface temperatures </w:delText>
        </w:r>
        <w:r w:rsidR="00897C61" w:rsidRPr="00BF6499" w:rsidDel="008D2A64">
          <w:rPr>
            <w:rFonts w:ascii="Times New Roman" w:eastAsia="Times New Roman" w:hAnsi="Times New Roman"/>
            <w:sz w:val="24"/>
            <w:szCs w:val="20"/>
            <w:lang w:eastAsia="de-DE"/>
          </w:rPr>
          <w:fldChar w:fldCharType="begin"/>
        </w:r>
        <w:r w:rsidR="00897C61" w:rsidRPr="00CC30E1" w:rsidDel="008D2A64">
          <w:rPr>
            <w:rFonts w:ascii="Times New Roman" w:eastAsia="Times New Roman" w:hAnsi="Times New Roman"/>
            <w:sz w:val="24"/>
            <w:szCs w:val="20"/>
            <w:lang w:eastAsia="de-DE"/>
          </w:rPr>
          <w:del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delInstrText>
        </w:r>
        <w:r w:rsidR="00897C61" w:rsidRPr="00BF6499" w:rsidDel="008D2A64">
          <w:rPr>
            <w:rFonts w:ascii="Times New Roman" w:eastAsia="Times New Roman" w:hAnsi="Times New Roman"/>
            <w:sz w:val="24"/>
            <w:szCs w:val="20"/>
            <w:lang w:eastAsia="de-DE"/>
          </w:rPr>
          <w:fldChar w:fldCharType="separate"/>
        </w:r>
        <w:r w:rsidR="00897C61" w:rsidRPr="00CC30E1" w:rsidDel="008D2A64">
          <w:rPr>
            <w:rFonts w:ascii="Times New Roman" w:eastAsia="Times New Roman" w:hAnsi="Times New Roman"/>
            <w:sz w:val="24"/>
            <w:szCs w:val="20"/>
            <w:lang w:eastAsia="de-DE"/>
          </w:rPr>
          <w:delText>(</w:delText>
        </w:r>
        <w:r w:rsidR="00AB1F3E" w:rsidRPr="007B765C" w:rsidDel="008D2A64">
          <w:rPr>
            <w:rPrChange w:id="1539" w:author="Rachael Maree Woods" w:date="2016-03-16T14:26:00Z">
              <w:rPr>
                <w:rFonts w:ascii="Times New Roman" w:eastAsia="Times New Roman" w:hAnsi="Times New Roman"/>
                <w:sz w:val="24"/>
                <w:szCs w:val="20"/>
                <w:lang w:eastAsia="de-DE"/>
              </w:rPr>
            </w:rPrChange>
          </w:rPr>
          <w:fldChar w:fldCharType="begin"/>
        </w:r>
        <w:r w:rsidR="00AB1F3E" w:rsidRPr="00CC30E1" w:rsidDel="008D2A64">
          <w:delInstrText xml:space="preserve"> HYPERLINK \l "_ENREF_68" \o "Yamano, 2011 #61" </w:delInstrText>
        </w:r>
        <w:r w:rsidR="00AB1F3E" w:rsidRPr="007B765C" w:rsidDel="008D2A64">
          <w:rPr>
            <w:rPrChange w:id="1540" w:author="Rachael Maree Woods" w:date="2016-03-16T14:26:00Z">
              <w:rPr>
                <w:rFonts w:ascii="Times New Roman" w:eastAsia="Times New Roman" w:hAnsi="Times New Roman"/>
                <w:sz w:val="24"/>
                <w:szCs w:val="20"/>
                <w:lang w:eastAsia="de-DE"/>
              </w:rPr>
            </w:rPrChange>
          </w:rPr>
          <w:fldChar w:fldCharType="separate"/>
        </w:r>
        <w:r w:rsidR="00897C61" w:rsidRPr="00CC30E1" w:rsidDel="008D2A64">
          <w:rPr>
            <w:rFonts w:ascii="Times New Roman" w:eastAsia="Times New Roman" w:hAnsi="Times New Roman"/>
            <w:sz w:val="24"/>
            <w:szCs w:val="20"/>
            <w:lang w:eastAsia="de-DE"/>
          </w:rPr>
          <w:delText>Yamano et al. 2011</w:delText>
        </w:r>
        <w:r w:rsidR="00AB1F3E" w:rsidRPr="007B765C"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w:delText>
        </w:r>
        <w:r w:rsidR="00897C61" w:rsidRPr="00BF6499" w:rsidDel="008D2A64">
          <w:rPr>
            <w:rFonts w:ascii="Times New Roman" w:eastAsia="Times New Roman" w:hAnsi="Times New Roman"/>
            <w:sz w:val="24"/>
            <w:szCs w:val="20"/>
            <w:lang w:eastAsia="de-DE"/>
          </w:rPr>
          <w:fldChar w:fldCharType="end"/>
        </w:r>
        <w:r w:rsidR="00897C61" w:rsidRPr="00CC30E1" w:rsidDel="008D2A64">
          <w:rPr>
            <w:rFonts w:ascii="Times New Roman" w:eastAsia="Times New Roman" w:hAnsi="Times New Roman"/>
            <w:sz w:val="24"/>
            <w:szCs w:val="20"/>
            <w:lang w:eastAsia="de-DE"/>
          </w:rPr>
          <w:delText xml:space="preserve">. </w:delText>
        </w:r>
      </w:del>
      <w:del w:id="1541" w:author="Josh Madin" w:date="2016-03-24T13:49:00Z">
        <w:r w:rsidR="00897C61" w:rsidRPr="00CC30E1" w:rsidDel="00030552">
          <w:rPr>
            <w:rFonts w:ascii="Times New Roman" w:eastAsia="Times New Roman" w:hAnsi="Times New Roman"/>
            <w:sz w:val="24"/>
            <w:szCs w:val="20"/>
            <w:lang w:eastAsia="de-DE"/>
          </w:rPr>
          <w:delText>Th</w:delText>
        </w:r>
      </w:del>
      <w:del w:id="1542" w:author="Josh Madin" w:date="2016-03-24T13:48:00Z">
        <w:r w:rsidR="00897C61" w:rsidRPr="00CC30E1" w:rsidDel="00030552">
          <w:rPr>
            <w:rFonts w:ascii="Times New Roman" w:eastAsia="Times New Roman" w:hAnsi="Times New Roman"/>
            <w:sz w:val="24"/>
            <w:szCs w:val="20"/>
            <w:lang w:eastAsia="de-DE"/>
          </w:rPr>
          <w:delText>e</w:delText>
        </w:r>
      </w:del>
      <w:del w:id="1543" w:author="Josh Madin" w:date="2016-03-24T13:49:00Z">
        <w:r w:rsidR="00897C61" w:rsidRPr="00CC30E1" w:rsidDel="00030552">
          <w:rPr>
            <w:rFonts w:ascii="Times New Roman" w:eastAsia="Times New Roman" w:hAnsi="Times New Roman"/>
            <w:sz w:val="24"/>
            <w:szCs w:val="20"/>
            <w:lang w:eastAsia="de-DE"/>
          </w:rPr>
          <w:delText xml:space="preserve"> </w:delText>
        </w:r>
      </w:del>
      <w:del w:id="1544" w:author="Josh Madin" w:date="2016-03-24T13:48:00Z">
        <w:r w:rsidR="00897C61" w:rsidRPr="00CC30E1" w:rsidDel="00030552">
          <w:rPr>
            <w:rFonts w:ascii="Times New Roman" w:eastAsia="Times New Roman" w:hAnsi="Times New Roman"/>
            <w:sz w:val="24"/>
            <w:szCs w:val="20"/>
            <w:lang w:eastAsia="de-DE"/>
          </w:rPr>
          <w:delText xml:space="preserve">application of this </w:delText>
        </w:r>
      </w:del>
      <w:del w:id="1545" w:author="Josh Madin" w:date="2016-03-24T13:49:00Z">
        <w:r w:rsidR="00897C61" w:rsidRPr="00CC30E1" w:rsidDel="00030552">
          <w:rPr>
            <w:rFonts w:ascii="Times New Roman" w:eastAsia="Times New Roman" w:hAnsi="Times New Roman"/>
            <w:sz w:val="24"/>
            <w:szCs w:val="20"/>
            <w:lang w:eastAsia="de-DE"/>
          </w:rPr>
          <w:delText xml:space="preserve">research </w:delText>
        </w:r>
      </w:del>
      <w:del w:id="1546" w:author="Josh Madin" w:date="2016-03-24T13:48:00Z">
        <w:r w:rsidR="00897C61" w:rsidRPr="00CC30E1" w:rsidDel="00030552">
          <w:rPr>
            <w:rFonts w:ascii="Times New Roman" w:eastAsia="Times New Roman" w:hAnsi="Times New Roman"/>
            <w:sz w:val="24"/>
            <w:szCs w:val="20"/>
            <w:lang w:eastAsia="de-DE"/>
          </w:rPr>
          <w:delText xml:space="preserve">to </w:delText>
        </w:r>
      </w:del>
      <w:del w:id="1547" w:author="Josh Madin" w:date="2016-03-24T13:49:00Z">
        <w:r w:rsidR="00897C61" w:rsidRPr="00CC30E1" w:rsidDel="00030552">
          <w:rPr>
            <w:rFonts w:ascii="Times New Roman" w:eastAsia="Times New Roman" w:hAnsi="Times New Roman"/>
            <w:sz w:val="24"/>
            <w:szCs w:val="20"/>
            <w:lang w:eastAsia="de-DE"/>
          </w:rPr>
          <w:delText>identify</w:delText>
        </w:r>
      </w:del>
      <w:del w:id="1548" w:author="Josh Madin" w:date="2016-03-24T13:48:00Z">
        <w:r w:rsidR="00897C61" w:rsidRPr="00CC30E1" w:rsidDel="00030552">
          <w:rPr>
            <w:rFonts w:ascii="Times New Roman" w:eastAsia="Times New Roman" w:hAnsi="Times New Roman"/>
            <w:sz w:val="24"/>
            <w:szCs w:val="20"/>
            <w:lang w:eastAsia="de-DE"/>
          </w:rPr>
          <w:delText xml:space="preserve"> more optimal and</w:delText>
        </w:r>
      </w:del>
      <w:del w:id="1549" w:author="Josh Madin" w:date="2016-03-24T13:49:00Z">
        <w:r w:rsidR="00897C61" w:rsidRPr="00CC30E1" w:rsidDel="00030552">
          <w:rPr>
            <w:rFonts w:ascii="Times New Roman" w:eastAsia="Times New Roman" w:hAnsi="Times New Roman"/>
            <w:sz w:val="24"/>
            <w:szCs w:val="20"/>
            <w:lang w:eastAsia="de-DE"/>
          </w:rPr>
          <w:delText xml:space="preserve"> novel </w:delText>
        </w:r>
      </w:del>
      <w:del w:id="1550" w:author="Josh Madin" w:date="2016-03-24T13:48:00Z">
        <w:r w:rsidR="00897C61" w:rsidRPr="00CC30E1" w:rsidDel="00030552">
          <w:rPr>
            <w:rFonts w:ascii="Times New Roman" w:eastAsia="Times New Roman" w:hAnsi="Times New Roman"/>
            <w:sz w:val="24"/>
            <w:szCs w:val="20"/>
            <w:lang w:eastAsia="de-DE"/>
          </w:rPr>
          <w:delText xml:space="preserve">environmental </w:delText>
        </w:r>
      </w:del>
      <w:del w:id="1551" w:author="Josh Madin" w:date="2016-03-24T13:49:00Z">
        <w:r w:rsidR="00897C61" w:rsidRPr="00CC30E1" w:rsidDel="00030552">
          <w:rPr>
            <w:rFonts w:ascii="Times New Roman" w:eastAsia="Times New Roman" w:hAnsi="Times New Roman"/>
            <w:sz w:val="24"/>
            <w:szCs w:val="20"/>
            <w:lang w:eastAsia="de-DE"/>
          </w:rPr>
          <w:delText xml:space="preserve">locations </w:delText>
        </w:r>
      </w:del>
      <w:del w:id="1552" w:author="Josh Madin" w:date="2016-03-24T13:48:00Z">
        <w:r w:rsidR="00897C61" w:rsidRPr="00CC30E1" w:rsidDel="00030552">
          <w:rPr>
            <w:rFonts w:ascii="Times New Roman" w:eastAsia="Times New Roman" w:hAnsi="Times New Roman"/>
            <w:sz w:val="24"/>
            <w:szCs w:val="20"/>
            <w:lang w:eastAsia="de-DE"/>
          </w:rPr>
          <w:delText>for the survival of</w:delText>
        </w:r>
      </w:del>
      <w:del w:id="1553" w:author="Josh Madin" w:date="2016-03-24T13:49:00Z">
        <w:r w:rsidR="00897C61" w:rsidRPr="00CC30E1" w:rsidDel="00030552">
          <w:rPr>
            <w:rFonts w:ascii="Times New Roman" w:eastAsia="Times New Roman" w:hAnsi="Times New Roman"/>
            <w:sz w:val="24"/>
            <w:szCs w:val="20"/>
            <w:lang w:eastAsia="de-DE"/>
          </w:rPr>
          <w:delText xml:space="preserve"> corals</w:delText>
        </w:r>
      </w:del>
      <w:ins w:id="1554" w:author="Rachael Maree Woods" w:date="2016-03-16T10:00:00Z">
        <w:del w:id="1555" w:author="Josh Madin" w:date="2016-03-24T13:49:00Z">
          <w:r w:rsidRPr="00CC30E1" w:rsidDel="00030552">
            <w:rPr>
              <w:rFonts w:ascii="Times New Roman" w:eastAsia="Times New Roman" w:hAnsi="Times New Roman"/>
              <w:sz w:val="24"/>
              <w:szCs w:val="20"/>
              <w:lang w:eastAsia="de-DE"/>
            </w:rPr>
            <w:delText>,</w:delText>
          </w:r>
        </w:del>
      </w:ins>
      <w:del w:id="1556" w:author="Josh Madin" w:date="2016-03-24T13:49:00Z">
        <w:r w:rsidR="00897C61" w:rsidRPr="00CC30E1" w:rsidDel="00030552">
          <w:rPr>
            <w:rFonts w:ascii="Times New Roman" w:eastAsia="Times New Roman" w:hAnsi="Times New Roman"/>
            <w:sz w:val="24"/>
            <w:szCs w:val="20"/>
            <w:lang w:eastAsia="de-DE"/>
          </w:rPr>
          <w:delText xml:space="preserve"> will enable the persistence of these very important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into the future, along with coral reef ecosystems and the high diversity of organism</w:delText>
        </w:r>
        <w:r w:rsidR="00F41BA6" w:rsidRPr="00CC30E1" w:rsidDel="00030552">
          <w:rPr>
            <w:rFonts w:ascii="Times New Roman" w:eastAsia="Times New Roman" w:hAnsi="Times New Roman"/>
            <w:sz w:val="24"/>
            <w:szCs w:val="20"/>
            <w:lang w:eastAsia="de-DE"/>
          </w:rPr>
          <w:delText>s</w:delText>
        </w:r>
        <w:r w:rsidR="00897C61" w:rsidRPr="00CC30E1" w:rsidDel="00030552">
          <w:rPr>
            <w:rFonts w:ascii="Times New Roman" w:eastAsia="Times New Roman" w:hAnsi="Times New Roman"/>
            <w:sz w:val="24"/>
            <w:szCs w:val="20"/>
            <w:lang w:eastAsia="de-DE"/>
          </w:rPr>
          <w:delText xml:space="preserve"> that inhabit them.  </w:delText>
        </w:r>
        <w:commentRangeEnd w:id="1535"/>
        <w:r w:rsidR="00446542" w:rsidDel="00030552">
          <w:rPr>
            <w:rStyle w:val="CommentReference"/>
            <w:rFonts w:ascii="Times New Roman" w:eastAsia="Times New Roman" w:hAnsi="Times New Roman"/>
            <w:lang w:val="en-US" w:eastAsia="de-DE"/>
          </w:rPr>
          <w:commentReference w:id="1535"/>
        </w:r>
      </w:del>
    </w:p>
    <w:p w14:paraId="07B20E88" w14:textId="77777777" w:rsidR="00897C61" w:rsidRPr="00CC30E1" w:rsidDel="00CC30E1" w:rsidRDefault="00897C61" w:rsidP="00897C61">
      <w:pPr>
        <w:pStyle w:val="NoSpacing"/>
        <w:spacing w:line="480" w:lineRule="auto"/>
        <w:rPr>
          <w:del w:id="1557" w:author="Rachael Maree Woods" w:date="2016-03-16T14:26:00Z"/>
          <w:rFonts w:ascii="Times New Roman" w:eastAsia="Times New Roman" w:hAnsi="Times New Roman"/>
          <w:sz w:val="24"/>
          <w:szCs w:val="20"/>
          <w:lang w:eastAsia="de-DE"/>
        </w:rPr>
      </w:pPr>
    </w:p>
    <w:p w14:paraId="449A010C" w14:textId="77777777" w:rsidR="00897C61" w:rsidRPr="00CC30E1" w:rsidDel="00CC30E1" w:rsidRDefault="00897C61" w:rsidP="00897C61">
      <w:pPr>
        <w:spacing w:line="480" w:lineRule="auto"/>
        <w:rPr>
          <w:del w:id="1558" w:author="Rachael Maree Woods" w:date="2016-03-16T14:26:00Z"/>
          <w:lang w:val="en-AU"/>
        </w:rPr>
      </w:pPr>
    </w:p>
    <w:p w14:paraId="43EA21B7" w14:textId="2D8723B6" w:rsidR="00C7267B" w:rsidRPr="00CC30E1" w:rsidDel="00CC30E1" w:rsidRDefault="00C7267B">
      <w:pPr>
        <w:overflowPunct/>
        <w:autoSpaceDE/>
        <w:autoSpaceDN/>
        <w:adjustRightInd/>
        <w:spacing w:line="240" w:lineRule="auto"/>
        <w:textAlignment w:val="auto"/>
        <w:rPr>
          <w:del w:id="1559" w:author="Rachael Maree Woods" w:date="2016-03-16T14:26:00Z"/>
          <w:b/>
          <w:sz w:val="32"/>
          <w:lang w:val="en-AU"/>
        </w:rPr>
      </w:pPr>
    </w:p>
    <w:p w14:paraId="0DD1CC5F" w14:textId="77777777" w:rsidR="00897C61" w:rsidRPr="00CC30E1" w:rsidRDefault="00897C61">
      <w:pPr>
        <w:overflowPunct/>
        <w:autoSpaceDE/>
        <w:autoSpaceDN/>
        <w:adjustRightInd/>
        <w:spacing w:line="240" w:lineRule="auto"/>
        <w:textAlignment w:val="auto"/>
        <w:rPr>
          <w:b/>
          <w:sz w:val="32"/>
          <w:lang w:val="en-AU"/>
        </w:rPr>
      </w:pPr>
      <w:r w:rsidRPr="00CC30E1">
        <w:rPr>
          <w:lang w:val="en-AU"/>
        </w:rPr>
        <w:br w:type="page"/>
      </w:r>
    </w:p>
    <w:p w14:paraId="081C5010" w14:textId="3471D3A9" w:rsidR="00B83CCE" w:rsidRPr="00CC30E1" w:rsidRDefault="007E616F" w:rsidP="001F4CC8">
      <w:pPr>
        <w:pStyle w:val="heading10"/>
        <w:rPr>
          <w:rFonts w:ascii="Times New Roman" w:hAnsi="Times New Roman"/>
          <w:lang w:val="en-AU"/>
        </w:rPr>
      </w:pPr>
      <w:r w:rsidRPr="00CC30E1">
        <w:rPr>
          <w:rFonts w:ascii="Times New Roman" w:hAnsi="Times New Roman"/>
          <w:lang w:val="en-AU"/>
        </w:rPr>
        <w:lastRenderedPageBreak/>
        <w:t>A</w:t>
      </w:r>
      <w:r w:rsidR="00B83CCE" w:rsidRPr="00CC30E1">
        <w:rPr>
          <w:rFonts w:ascii="Times New Roman" w:hAnsi="Times New Roman"/>
          <w:lang w:val="en-AU"/>
        </w:rPr>
        <w:t>cknowledgements</w:t>
      </w:r>
    </w:p>
    <w:p w14:paraId="2ACECE4D" w14:textId="3ABF90FD" w:rsidR="00413910" w:rsidRPr="00CC30E1" w:rsidRDefault="00413910" w:rsidP="00413910">
      <w:pPr>
        <w:rPr>
          <w:ins w:id="1560" w:author="Rachael Maree Woods" w:date="2016-03-16T14:05:00Z"/>
          <w:sz w:val="20"/>
          <w:lang w:val="en-AU"/>
        </w:rPr>
      </w:pPr>
      <w:ins w:id="1561" w:author="Rachael Maree Woods" w:date="2016-03-16T14:05:00Z">
        <w:r w:rsidRPr="00CC30E1">
          <w:rPr>
            <w:sz w:val="20"/>
            <w:lang w:val="en-AU"/>
          </w:rPr>
          <w:t xml:space="preserve">We would like to </w:t>
        </w:r>
        <w:del w:id="1562" w:author="Josh Madin" w:date="2016-03-24T13:49:00Z">
          <w:r w:rsidRPr="00CC30E1" w:rsidDel="00030552">
            <w:rPr>
              <w:sz w:val="20"/>
              <w:lang w:val="en-AU"/>
            </w:rPr>
            <w:delText xml:space="preserve">acknowledge and </w:delText>
          </w:r>
        </w:del>
        <w:r w:rsidRPr="00CC30E1">
          <w:rPr>
            <w:sz w:val="20"/>
            <w:lang w:val="en-AU"/>
          </w:rPr>
          <w:t xml:space="preserve">thank the Quantitative Ecology and Evolution </w:t>
        </w:r>
        <w:del w:id="1563" w:author="Josh Madin" w:date="2016-03-24T13:49:00Z">
          <w:r w:rsidRPr="00CC30E1" w:rsidDel="00030552">
            <w:rPr>
              <w:sz w:val="20"/>
              <w:lang w:val="en-AU"/>
            </w:rPr>
            <w:delText>Laboratory</w:delText>
          </w:r>
        </w:del>
      </w:ins>
      <w:ins w:id="1564" w:author="Josh Madin" w:date="2016-03-24T13:49:00Z">
        <w:r w:rsidR="00030552">
          <w:rPr>
            <w:sz w:val="20"/>
            <w:lang w:val="en-AU"/>
          </w:rPr>
          <w:t>group</w:t>
        </w:r>
      </w:ins>
      <w:ins w:id="1565" w:author="Rachael Maree Woods" w:date="2016-03-16T14:05:00Z">
        <w:r w:rsidRPr="00CC30E1">
          <w:rPr>
            <w:sz w:val="20"/>
            <w:lang w:val="en-AU"/>
          </w:rPr>
          <w:t xml:space="preserve"> </w:t>
        </w:r>
        <w:del w:id="1566" w:author="Josh Madin" w:date="2016-03-24T13:49:00Z">
          <w:r w:rsidRPr="00CC30E1" w:rsidDel="00030552">
            <w:rPr>
              <w:sz w:val="20"/>
              <w:lang w:val="en-AU"/>
            </w:rPr>
            <w:delText>from</w:delText>
          </w:r>
        </w:del>
      </w:ins>
      <w:ins w:id="1567" w:author="Josh Madin" w:date="2016-03-24T13:49:00Z">
        <w:r w:rsidR="00030552">
          <w:rPr>
            <w:sz w:val="20"/>
            <w:lang w:val="en-AU"/>
          </w:rPr>
          <w:t>at</w:t>
        </w:r>
      </w:ins>
      <w:ins w:id="1568" w:author="Rachael Maree Woods" w:date="2016-03-16T14:05:00Z">
        <w:r w:rsidRPr="00CC30E1">
          <w:rPr>
            <w:sz w:val="20"/>
            <w:lang w:val="en-AU"/>
          </w:rPr>
          <w:t xml:space="preserve"> Macquarie University</w:t>
        </w:r>
        <w:del w:id="1569" w:author="Josh Madin" w:date="2016-03-24T13:50:00Z">
          <w:r w:rsidRPr="00CC30E1" w:rsidDel="00030552">
            <w:rPr>
              <w:sz w:val="20"/>
              <w:lang w:val="en-AU"/>
            </w:rPr>
            <w:delText>,</w:delText>
          </w:r>
        </w:del>
        <w:r w:rsidRPr="00CC30E1">
          <w:rPr>
            <w:sz w:val="20"/>
            <w:lang w:val="en-AU"/>
          </w:rPr>
          <w:t xml:space="preserve"> for </w:t>
        </w:r>
        <w:del w:id="1570" w:author="Josh Madin" w:date="2016-03-24T13:50:00Z">
          <w:r w:rsidRPr="00CC30E1" w:rsidDel="00030552">
            <w:rPr>
              <w:sz w:val="20"/>
              <w:lang w:val="en-AU"/>
            </w:rPr>
            <w:delText xml:space="preserve">their </w:delText>
          </w:r>
        </w:del>
        <w:r w:rsidRPr="00CC30E1">
          <w:rPr>
            <w:sz w:val="20"/>
            <w:lang w:val="en-AU"/>
          </w:rPr>
          <w:t xml:space="preserve">helpful comments and suggestions. JSM and AHB were supported by the Australian Research Council. </w:t>
        </w:r>
      </w:ins>
    </w:p>
    <w:p w14:paraId="207DD446" w14:textId="5DAA586F" w:rsidR="00A103A4" w:rsidRPr="00CC30E1" w:rsidDel="00413910" w:rsidRDefault="00B83CCE" w:rsidP="001F4CC8">
      <w:pPr>
        <w:rPr>
          <w:del w:id="1571" w:author="Rachael Maree Woods" w:date="2016-03-16T14:05:00Z"/>
          <w:sz w:val="20"/>
          <w:lang w:val="en-AU"/>
        </w:rPr>
      </w:pPr>
      <w:del w:id="1572" w:author="Rachael Maree Woods" w:date="2016-03-16T14:05:00Z">
        <w:r w:rsidRPr="00CC30E1" w:rsidDel="00413910">
          <w:rPr>
            <w:sz w:val="20"/>
            <w:lang w:val="en-AU"/>
          </w:rPr>
          <w:delText>I would like to acknowledge and thank</w:delText>
        </w:r>
        <w:r w:rsidR="00A103A4" w:rsidRPr="00CC30E1" w:rsidDel="00413910">
          <w:rPr>
            <w:sz w:val="20"/>
            <w:lang w:val="en-AU"/>
          </w:rPr>
          <w:delText xml:space="preserve"> Dr Osmar Luiz Jr, Dr Diego Barneche and Sheena Su </w:delText>
        </w:r>
        <w:r w:rsidR="00D56D85" w:rsidRPr="00CC30E1" w:rsidDel="00413910">
          <w:rPr>
            <w:sz w:val="20"/>
            <w:lang w:val="en-AU"/>
          </w:rPr>
          <w:delText>from</w:delText>
        </w:r>
        <w:r w:rsidR="00A103A4" w:rsidRPr="00CC30E1" w:rsidDel="00413910">
          <w:rPr>
            <w:sz w:val="20"/>
            <w:lang w:val="en-AU"/>
          </w:rPr>
          <w:delText xml:space="preserve"> Macquarie University, for their helpful comments and suggestions. JSM and AHB were supported by the Australian Research Council. </w:delText>
        </w:r>
      </w:del>
    </w:p>
    <w:p w14:paraId="7696D87A" w14:textId="6B0F920F" w:rsidR="00A103A4" w:rsidRPr="00CC30E1" w:rsidDel="00413910" w:rsidRDefault="00A103A4" w:rsidP="001F4CC8">
      <w:pPr>
        <w:rPr>
          <w:del w:id="1573" w:author="Rachael Maree Woods" w:date="2016-03-16T14:05:00Z"/>
          <w:sz w:val="20"/>
          <w:lang w:val="en-AU"/>
        </w:rPr>
      </w:pPr>
    </w:p>
    <w:p w14:paraId="1895DEAD" w14:textId="77777777" w:rsidR="00B83CCE" w:rsidRPr="00CC30E1" w:rsidRDefault="00B83CCE" w:rsidP="009219E1">
      <w:pPr>
        <w:pStyle w:val="heading10"/>
        <w:spacing w:line="240" w:lineRule="auto"/>
        <w:rPr>
          <w:rFonts w:ascii="Times New Roman" w:hAnsi="Times New Roman"/>
          <w:lang w:val="en-AU"/>
        </w:rPr>
      </w:pPr>
      <w:r w:rsidRPr="00CC30E1">
        <w:rPr>
          <w:rFonts w:ascii="Times New Roman" w:hAnsi="Times New Roman"/>
          <w:lang w:val="en-AU"/>
        </w:rPr>
        <w:t>Reference List</w:t>
      </w:r>
    </w:p>
    <w:commentRangeStart w:id="1574"/>
    <w:p w14:paraId="5CBD97C6" w14:textId="0A170C22" w:rsidR="00196F2F" w:rsidRPr="00CC30E1" w:rsidDel="004E1042" w:rsidRDefault="006B2A4C">
      <w:pPr>
        <w:pStyle w:val="EndNoteBibliography"/>
        <w:ind w:left="720" w:hanging="720"/>
        <w:rPr>
          <w:del w:id="1575" w:author="Rachael Maree Woods" w:date="2016-03-25T10:06:00Z"/>
          <w:sz w:val="20"/>
          <w:lang w:val="en-AU"/>
          <w:rPrChange w:id="1576" w:author="Rachael Maree Woods" w:date="2016-03-16T14:26:00Z">
            <w:rPr>
              <w:del w:id="1577" w:author="Rachael Maree Woods" w:date="2016-03-25T10:06:00Z"/>
              <w:sz w:val="20"/>
            </w:rPr>
          </w:rPrChange>
        </w:rPr>
      </w:pPr>
      <w:r w:rsidRPr="007B765C">
        <w:rPr>
          <w:lang w:val="en-AU"/>
        </w:rPr>
        <w:fldChar w:fldCharType="begin"/>
      </w:r>
      <w:r w:rsidR="00C1356A" w:rsidRPr="00CC30E1">
        <w:rPr>
          <w:lang w:val="en-AU"/>
        </w:rPr>
        <w:instrText xml:space="preserve"> ADDIN EN.REFLIST </w:instrText>
      </w:r>
      <w:r w:rsidRPr="007B765C">
        <w:rPr>
          <w:lang w:val="en-AU"/>
        </w:rPr>
        <w:fldChar w:fldCharType="separate"/>
      </w:r>
      <w:bookmarkStart w:id="1578" w:name="_ENREF_1"/>
      <w:del w:id="1579" w:author="Rachael Maree Woods" w:date="2016-03-25T10:06:00Z">
        <w:r w:rsidR="00196F2F" w:rsidRPr="00CC30E1" w:rsidDel="004E1042">
          <w:rPr>
            <w:sz w:val="20"/>
            <w:lang w:val="en-AU"/>
            <w:rPrChange w:id="1580" w:author="Rachael Maree Woods" w:date="2016-03-16T14:26:00Z">
              <w:rPr>
                <w:sz w:val="20"/>
              </w:rPr>
            </w:rPrChange>
          </w:rPr>
          <w:delText>Ahsanullah M, Arnott G (1978) Acute Toxicity of Copper, Cadmium, and zinc to Larvae of the Crab Paragrapus quadridentatus (H. Milne Edwards), and Implications for Water Quality Criteria. Marine and Freshwater Research 29:1-8</w:delText>
        </w:r>
        <w:bookmarkEnd w:id="1578"/>
      </w:del>
    </w:p>
    <w:p w14:paraId="138B2780" w14:textId="0B83C54B" w:rsidR="00196F2F" w:rsidRPr="00CC30E1" w:rsidDel="004E1042" w:rsidRDefault="00196F2F" w:rsidP="004E1042">
      <w:pPr>
        <w:pStyle w:val="EndNoteBibliography"/>
        <w:ind w:left="720" w:hanging="720"/>
        <w:rPr>
          <w:del w:id="1581" w:author="Rachael Maree Woods" w:date="2016-03-25T10:06:00Z"/>
          <w:sz w:val="20"/>
          <w:lang w:val="en-AU"/>
          <w:rPrChange w:id="1582" w:author="Rachael Maree Woods" w:date="2016-03-16T14:26:00Z">
            <w:rPr>
              <w:del w:id="1583" w:author="Rachael Maree Woods" w:date="2016-03-25T10:06:00Z"/>
              <w:sz w:val="20"/>
            </w:rPr>
          </w:rPrChange>
        </w:rPr>
      </w:pPr>
      <w:bookmarkStart w:id="1584" w:name="_ENREF_3"/>
      <w:del w:id="1585" w:author="Rachael Maree Woods" w:date="2016-03-25T10:06:00Z">
        <w:r w:rsidRPr="00CC30E1" w:rsidDel="004E1042">
          <w:rPr>
            <w:sz w:val="20"/>
            <w:lang w:val="en-AU"/>
            <w:rPrChange w:id="1586" w:author="Rachael Maree Woods" w:date="2016-03-16T14:26:00Z">
              <w:rPr>
                <w:sz w:val="20"/>
              </w:rPr>
            </w:rPrChange>
          </w:rPr>
          <w:delText>Albright R, Mason B, Miller M, Langdon C (2010) Ocean acidification compromises recruitment success of the threatened Caribbean coral Acropora palmata. Proceedings of the National Academy of Sciences 107:20400-20404</w:delText>
        </w:r>
        <w:bookmarkEnd w:id="1584"/>
      </w:del>
    </w:p>
    <w:p w14:paraId="69F847BE" w14:textId="0D9D97D5" w:rsidR="00D57E92" w:rsidRPr="00CC30E1" w:rsidRDefault="00D57E92">
      <w:pPr>
        <w:pStyle w:val="EndNoteBibliography"/>
        <w:ind w:left="720" w:hanging="720"/>
        <w:rPr>
          <w:sz w:val="20"/>
          <w:lang w:val="en-AU"/>
          <w:rPrChange w:id="1587" w:author="Rachael Maree Woods" w:date="2016-03-16T14:26:00Z">
            <w:rPr>
              <w:noProof/>
              <w:sz w:val="20"/>
              <w:lang w:val="de-DE"/>
            </w:rPr>
          </w:rPrChange>
        </w:rPr>
        <w:pPrChange w:id="1588" w:author="Rachael Maree Woods" w:date="2016-03-25T10:06:00Z">
          <w:pPr>
            <w:overflowPunct/>
            <w:spacing w:line="240" w:lineRule="auto"/>
            <w:ind w:left="720" w:hanging="720"/>
            <w:textAlignment w:val="auto"/>
          </w:pPr>
        </w:pPrChange>
      </w:pPr>
      <w:bookmarkStart w:id="1589" w:name="_ENREF_4"/>
      <w:r w:rsidRPr="00CC30E1">
        <w:rPr>
          <w:sz w:val="20"/>
          <w:lang w:val="en-AU"/>
          <w:rPrChange w:id="1590" w:author="Rachael Maree Woods" w:date="2016-03-16T14:26:00Z">
            <w:rPr>
              <w:sz w:val="20"/>
            </w:rPr>
          </w:rPrChange>
        </w:rPr>
        <w:t>Anthony KRN, Kline DI, Diaz-Pulido G, Dove S, Hoegh-Guldberg O (2008) Ocean acidification causes bleaching and productivity loss in coral reef builders. Proceedings of the National Academy of Sciences 105:17442-17446</w:t>
      </w:r>
    </w:p>
    <w:p w14:paraId="622D59A3" w14:textId="77777777" w:rsidR="00196F2F" w:rsidRPr="00CC30E1" w:rsidRDefault="00196F2F" w:rsidP="00196F2F">
      <w:pPr>
        <w:pStyle w:val="EndNoteBibliography"/>
        <w:ind w:left="720" w:hanging="720"/>
        <w:rPr>
          <w:sz w:val="20"/>
          <w:lang w:val="en-AU"/>
          <w:rPrChange w:id="1591" w:author="Rachael Maree Woods" w:date="2016-03-16T14:26:00Z">
            <w:rPr>
              <w:sz w:val="20"/>
            </w:rPr>
          </w:rPrChange>
        </w:rPr>
      </w:pPr>
      <w:bookmarkStart w:id="1592" w:name="_ENREF_5"/>
      <w:bookmarkEnd w:id="1589"/>
      <w:r w:rsidRPr="00CC30E1">
        <w:rPr>
          <w:sz w:val="20"/>
          <w:lang w:val="en-AU"/>
          <w:rPrChange w:id="1593" w:author="Rachael Maree Woods" w:date="2016-03-16T14:26:00Z">
            <w:rPr>
              <w:sz w:val="20"/>
            </w:rPr>
          </w:rPrChange>
        </w:rPr>
        <w:t>Baird AH, Gilmour JP, Kamiki TM, Nonaka M, Pratchett MS, Yamamoto HH, Yamasaki H (2006) Temperature tolerance of symbiotic and non-symbiotic coral larvae</w:t>
      </w:r>
      <w:bookmarkEnd w:id="1592"/>
    </w:p>
    <w:p w14:paraId="6D964358" w14:textId="7964A917" w:rsidR="008D34BF" w:rsidRPr="00CC30E1" w:rsidRDefault="008D34BF" w:rsidP="008D34BF">
      <w:pPr>
        <w:overflowPunct/>
        <w:spacing w:line="240" w:lineRule="auto"/>
        <w:ind w:left="720" w:hanging="720"/>
        <w:textAlignment w:val="auto"/>
        <w:rPr>
          <w:noProof/>
          <w:sz w:val="20"/>
          <w:lang w:val="en-AU"/>
          <w:rPrChange w:id="1594" w:author="Rachael Maree Woods" w:date="2016-03-16T14:26:00Z">
            <w:rPr>
              <w:noProof/>
              <w:sz w:val="20"/>
              <w:lang w:val="de-DE"/>
            </w:rPr>
          </w:rPrChange>
        </w:rPr>
      </w:pPr>
      <w:bookmarkStart w:id="1595" w:name="_ENREF_6"/>
      <w:r w:rsidRPr="00CC30E1">
        <w:rPr>
          <w:noProof/>
          <w:sz w:val="20"/>
          <w:lang w:val="en-AU"/>
          <w:rPrChange w:id="1596" w:author="Rachael Maree Woods" w:date="2016-03-16T14:26:00Z">
            <w:rPr>
              <w:noProof/>
              <w:sz w:val="20"/>
              <w:lang w:val="de-DE"/>
            </w:rPr>
          </w:rPrChange>
        </w:rPr>
        <w:t>Baird AH, Guest JR, Willis BL (2009) Systematic and biogeographical patterns in the reproductive biology of scleractinian corals. Annual Review of Ecology, Evolution, and Systematics 40:551-571</w:t>
      </w:r>
    </w:p>
    <w:p w14:paraId="41C0903B" w14:textId="77777777" w:rsidR="00196F2F" w:rsidRPr="00CC30E1" w:rsidRDefault="00196F2F" w:rsidP="00196F2F">
      <w:pPr>
        <w:pStyle w:val="EndNoteBibliography"/>
        <w:ind w:left="720" w:hanging="720"/>
        <w:rPr>
          <w:sz w:val="20"/>
          <w:lang w:val="en-AU"/>
          <w:rPrChange w:id="1597" w:author="Rachael Maree Woods" w:date="2016-03-16T14:26:00Z">
            <w:rPr>
              <w:sz w:val="20"/>
            </w:rPr>
          </w:rPrChange>
        </w:rPr>
      </w:pPr>
      <w:r w:rsidRPr="00CC30E1">
        <w:rPr>
          <w:sz w:val="20"/>
          <w:lang w:val="en-AU"/>
          <w:rPrChange w:id="1598" w:author="Rachael Maree Woods" w:date="2016-03-16T14:26:00Z">
            <w:rPr>
              <w:sz w:val="20"/>
            </w:rPr>
          </w:rPrChange>
        </w:rPr>
        <w:t>Bassim K, Sammarco P (2003) Effects of temperature and ammonium on larval development and survivorship in a scleractinian coral (Diploria strigosa). Marine Biology 142:241-252</w:t>
      </w:r>
      <w:bookmarkEnd w:id="1595"/>
    </w:p>
    <w:p w14:paraId="670451FA" w14:textId="77777777" w:rsidR="00196F2F" w:rsidRPr="00CC30E1" w:rsidRDefault="00196F2F" w:rsidP="00196F2F">
      <w:pPr>
        <w:pStyle w:val="EndNoteBibliography"/>
        <w:ind w:left="720" w:hanging="720"/>
        <w:rPr>
          <w:sz w:val="20"/>
          <w:lang w:val="en-AU"/>
          <w:rPrChange w:id="1599" w:author="Rachael Maree Woods" w:date="2016-03-16T14:26:00Z">
            <w:rPr>
              <w:sz w:val="20"/>
            </w:rPr>
          </w:rPrChange>
        </w:rPr>
      </w:pPr>
      <w:bookmarkStart w:id="1600" w:name="_ENREF_7"/>
      <w:r w:rsidRPr="00CC30E1">
        <w:rPr>
          <w:sz w:val="20"/>
          <w:lang w:val="en-AU"/>
          <w:rPrChange w:id="1601" w:author="Rachael Maree Woods" w:date="2016-03-16T14:26:00Z">
            <w:rPr>
              <w:sz w:val="20"/>
            </w:rPr>
          </w:rPrChange>
        </w:rPr>
        <w:t>Bates D, Maechler M, Bolker B (2012) lme4: Linear mixed-effects models using S4 classes</w:t>
      </w:r>
      <w:bookmarkEnd w:id="1600"/>
    </w:p>
    <w:p w14:paraId="370C7362" w14:textId="158EC658" w:rsidR="00196F2F" w:rsidRPr="00CC30E1" w:rsidDel="004E1042" w:rsidRDefault="00196F2F" w:rsidP="00196F2F">
      <w:pPr>
        <w:pStyle w:val="EndNoteBibliography"/>
        <w:ind w:left="720" w:hanging="720"/>
        <w:rPr>
          <w:del w:id="1602" w:author="Rachael Maree Woods" w:date="2016-03-25T10:07:00Z"/>
          <w:sz w:val="20"/>
          <w:lang w:val="en-AU"/>
          <w:rPrChange w:id="1603" w:author="Rachael Maree Woods" w:date="2016-03-16T14:26:00Z">
            <w:rPr>
              <w:del w:id="1604" w:author="Rachael Maree Woods" w:date="2016-03-25T10:07:00Z"/>
              <w:sz w:val="20"/>
            </w:rPr>
          </w:rPrChange>
        </w:rPr>
      </w:pPr>
      <w:bookmarkStart w:id="1605" w:name="_ENREF_8"/>
      <w:del w:id="1606" w:author="Rachael Maree Woods" w:date="2016-03-25T10:07:00Z">
        <w:r w:rsidRPr="00CC30E1" w:rsidDel="004E1042">
          <w:rPr>
            <w:sz w:val="20"/>
            <w:lang w:val="en-AU"/>
            <w:rPrChange w:id="1607" w:author="Rachael Maree Woods" w:date="2016-03-16T14:26:00Z">
              <w:rPr>
                <w:sz w:val="20"/>
              </w:rPr>
            </w:rPrChange>
          </w:rPr>
          <w:delText>Bilotta G, Brazier R (2008) Understanding the influence of suspended solids on water quality and aquatic biota. Water research 42:2849-2861</w:delText>
        </w:r>
        <w:bookmarkEnd w:id="1605"/>
      </w:del>
    </w:p>
    <w:p w14:paraId="3180A210" w14:textId="77777777" w:rsidR="00196F2F" w:rsidRPr="00CC30E1" w:rsidRDefault="00196F2F" w:rsidP="00196F2F">
      <w:pPr>
        <w:pStyle w:val="EndNoteBibliography"/>
        <w:ind w:left="720" w:hanging="720"/>
        <w:rPr>
          <w:sz w:val="20"/>
          <w:lang w:val="en-AU"/>
          <w:rPrChange w:id="1608" w:author="Rachael Maree Woods" w:date="2016-03-16T14:26:00Z">
            <w:rPr>
              <w:sz w:val="20"/>
            </w:rPr>
          </w:rPrChange>
        </w:rPr>
      </w:pPr>
      <w:bookmarkStart w:id="1609" w:name="_ENREF_11"/>
      <w:r w:rsidRPr="00CC30E1">
        <w:rPr>
          <w:sz w:val="20"/>
          <w:lang w:val="en-AU"/>
          <w:rPrChange w:id="1610" w:author="Rachael Maree Woods" w:date="2016-03-16T14:26:00Z">
            <w:rPr>
              <w:sz w:val="20"/>
            </w:rPr>
          </w:rPrChange>
        </w:rPr>
        <w:t>Calabrese A, MacInnes J, Nelson D, Miller J (1977) Survival and growth of bivalve larvae under heavy-metal stress. Marine Biology 41:179-184</w:t>
      </w:r>
      <w:bookmarkEnd w:id="1609"/>
    </w:p>
    <w:p w14:paraId="68C696D7" w14:textId="3DA82A86" w:rsidR="00196F2F" w:rsidRPr="00CC30E1" w:rsidDel="004E1042" w:rsidRDefault="00196F2F" w:rsidP="00196F2F">
      <w:pPr>
        <w:pStyle w:val="EndNoteBibliography"/>
        <w:ind w:left="720" w:hanging="720"/>
        <w:rPr>
          <w:del w:id="1611" w:author="Rachael Maree Woods" w:date="2016-03-25T10:07:00Z"/>
          <w:sz w:val="20"/>
          <w:lang w:val="en-AU"/>
          <w:rPrChange w:id="1612" w:author="Rachael Maree Woods" w:date="2016-03-16T14:26:00Z">
            <w:rPr>
              <w:del w:id="1613" w:author="Rachael Maree Woods" w:date="2016-03-25T10:07:00Z"/>
              <w:sz w:val="20"/>
            </w:rPr>
          </w:rPrChange>
        </w:rPr>
      </w:pPr>
      <w:bookmarkStart w:id="1614" w:name="_ENREF_12"/>
      <w:del w:id="1615" w:author="Rachael Maree Woods" w:date="2016-03-25T10:07:00Z">
        <w:r w:rsidRPr="00CC30E1" w:rsidDel="004E1042">
          <w:rPr>
            <w:sz w:val="20"/>
            <w:lang w:val="en-AU"/>
            <w:rPrChange w:id="1616" w:author="Rachael Maree Woods" w:date="2016-03-16T14:26:00Z">
              <w:rPr>
                <w:sz w:val="20"/>
              </w:rPr>
            </w:rPrChange>
          </w:rPr>
          <w:delText>Caldwell GS, Lewis C, Pickavance G, Taylor RL, Bentley MG (2011) Exposure to copper and a cytotoxic polyunsaturated aldehyde induces reproductive failure in the marine polychaete&lt; i&gt; Nereis virens&lt;/i&gt;(Sars). Aquatic Toxicology 104:126-134</w:delText>
        </w:r>
        <w:bookmarkEnd w:id="1614"/>
      </w:del>
    </w:p>
    <w:p w14:paraId="624A6639" w14:textId="77777777" w:rsidR="009C72A9" w:rsidRPr="00CC30E1" w:rsidRDefault="009C72A9" w:rsidP="009C72A9">
      <w:pPr>
        <w:pStyle w:val="EndNoteBibliography"/>
        <w:ind w:left="720" w:hanging="720"/>
        <w:rPr>
          <w:sz w:val="20"/>
          <w:lang w:val="en-AU"/>
          <w:rPrChange w:id="1617" w:author="Rachael Maree Woods" w:date="2016-03-16T14:26:00Z">
            <w:rPr>
              <w:sz w:val="20"/>
            </w:rPr>
          </w:rPrChange>
        </w:rPr>
      </w:pPr>
      <w:bookmarkStart w:id="1618" w:name="_ENREF_13"/>
      <w:r w:rsidRPr="00CC30E1">
        <w:rPr>
          <w:sz w:val="20"/>
          <w:lang w:val="en-AU"/>
          <w:rPrChange w:id="1619" w:author="Rachael Maree Woods" w:date="2016-03-16T14:26:00Z">
            <w:rPr>
              <w:sz w:val="20"/>
            </w:rPr>
          </w:rPrChange>
        </w:rPr>
        <w:t>Chua C-M, Leggat W, Moya A, Baird AH (2013) Near-future reductions in pH will have no consistent ecological effects on the early life-history stages of reef corals. Mar Ecol Progr Ser 486:143-151</w:t>
      </w:r>
    </w:p>
    <w:p w14:paraId="7A915ECE" w14:textId="77777777" w:rsidR="009C72A9" w:rsidRPr="00CC30E1" w:rsidRDefault="009C72A9" w:rsidP="009C72A9">
      <w:pPr>
        <w:overflowPunct/>
        <w:spacing w:line="240" w:lineRule="auto"/>
        <w:ind w:left="720" w:hanging="720"/>
        <w:textAlignment w:val="auto"/>
        <w:rPr>
          <w:noProof/>
          <w:sz w:val="20"/>
          <w:lang w:val="en-AU"/>
          <w:rPrChange w:id="1620" w:author="Rachael Maree Woods" w:date="2016-03-16T14:26:00Z">
            <w:rPr>
              <w:noProof/>
              <w:sz w:val="20"/>
              <w:lang w:val="de-DE"/>
            </w:rPr>
          </w:rPrChange>
        </w:rPr>
      </w:pPr>
      <w:r w:rsidRPr="00CC30E1">
        <w:rPr>
          <w:noProof/>
          <w:sz w:val="20"/>
          <w:lang w:val="en-AU"/>
          <w:rPrChange w:id="1621" w:author="Rachael Maree Woods" w:date="2016-03-16T14:26:00Z">
            <w:rPr>
              <w:noProof/>
              <w:sz w:val="20"/>
              <w:lang w:val="de-DE"/>
            </w:rPr>
          </w:rPrChange>
        </w:rPr>
        <w:t>Chua CM, Leggat W, Moya A, Baird AH (2013) Temperature affects the early life history stages of corals more than near future ocean acidification. Marine ecology Progress series 475:85-92</w:t>
      </w:r>
    </w:p>
    <w:p w14:paraId="7815EDAF" w14:textId="77777777" w:rsidR="00196F2F" w:rsidRPr="00CC30E1" w:rsidRDefault="00196F2F" w:rsidP="00196F2F">
      <w:pPr>
        <w:pStyle w:val="EndNoteBibliography"/>
        <w:ind w:left="720" w:hanging="720"/>
        <w:rPr>
          <w:sz w:val="20"/>
          <w:lang w:val="en-AU"/>
          <w:rPrChange w:id="1622" w:author="Rachael Maree Woods" w:date="2016-03-16T14:26:00Z">
            <w:rPr>
              <w:sz w:val="20"/>
            </w:rPr>
          </w:rPrChange>
        </w:rPr>
      </w:pPr>
      <w:r w:rsidRPr="00CC30E1">
        <w:rPr>
          <w:sz w:val="20"/>
          <w:lang w:val="en-AU"/>
          <w:rPrChange w:id="1623" w:author="Rachael Maree Woods" w:date="2016-03-16T14:26:00Z">
            <w:rPr>
              <w:sz w:val="20"/>
            </w:rPr>
          </w:rPrChange>
        </w:rPr>
        <w:t>Connolly SR, Baird AH (2010) Estimating dispersal potential for marine larvae: dynamic models applied to scleractinian corals. Ecology 91:3572-3583</w:t>
      </w:r>
      <w:bookmarkEnd w:id="1618"/>
    </w:p>
    <w:p w14:paraId="064B0DF8" w14:textId="77777777" w:rsidR="00196F2F" w:rsidRPr="00CC30E1" w:rsidRDefault="00196F2F" w:rsidP="00196F2F">
      <w:pPr>
        <w:pStyle w:val="EndNoteBibliography"/>
        <w:ind w:left="720" w:hanging="720"/>
        <w:rPr>
          <w:sz w:val="20"/>
          <w:lang w:val="en-AU"/>
          <w:rPrChange w:id="1624" w:author="Rachael Maree Woods" w:date="2016-03-16T14:26:00Z">
            <w:rPr>
              <w:sz w:val="20"/>
            </w:rPr>
          </w:rPrChange>
        </w:rPr>
      </w:pPr>
      <w:bookmarkStart w:id="1625" w:name="_ENREF_14"/>
      <w:r w:rsidRPr="00CC30E1">
        <w:rPr>
          <w:sz w:val="20"/>
          <w:lang w:val="en-AU"/>
          <w:rPrChange w:id="1626" w:author="Rachael Maree Woods" w:date="2016-03-16T14:26:00Z">
            <w:rPr>
              <w:sz w:val="20"/>
            </w:rPr>
          </w:rPrChange>
        </w:rPr>
        <w:t>Copat C, Bella F, Castaing M, Fallico R, Sciacca S, Ferrante M (2012) Heavy metals concentrations in fish from Sicily (Mediterranean Sea) and evaluation of possible health risks to consumers. Bulletin of environmental contamination and toxicology 88:78-83</w:t>
      </w:r>
      <w:bookmarkEnd w:id="1625"/>
    </w:p>
    <w:p w14:paraId="584A51D5" w14:textId="77777777" w:rsidR="00196F2F" w:rsidRPr="00CC30E1" w:rsidRDefault="00196F2F" w:rsidP="00196F2F">
      <w:pPr>
        <w:pStyle w:val="EndNoteBibliography"/>
        <w:ind w:left="720" w:hanging="720"/>
        <w:rPr>
          <w:sz w:val="20"/>
          <w:lang w:val="en-AU"/>
          <w:rPrChange w:id="1627" w:author="Rachael Maree Woods" w:date="2016-03-16T14:26:00Z">
            <w:rPr>
              <w:sz w:val="20"/>
            </w:rPr>
          </w:rPrChange>
        </w:rPr>
      </w:pPr>
      <w:bookmarkStart w:id="1628" w:name="_ENREF_15"/>
      <w:r w:rsidRPr="00CC30E1">
        <w:rPr>
          <w:sz w:val="20"/>
          <w:lang w:val="en-AU"/>
          <w:rPrChange w:id="1629" w:author="Rachael Maree Woods" w:date="2016-03-16T14:26:00Z">
            <w:rPr>
              <w:sz w:val="20"/>
            </w:rPr>
          </w:rPrChange>
        </w:rPr>
        <w:t>Correll DL (1998) The Role of Phosphorus in the Eutrophication of Receiving Waters: A Review. J Environ Qual 27:261-266</w:t>
      </w:r>
      <w:bookmarkEnd w:id="1628"/>
    </w:p>
    <w:p w14:paraId="429A3387" w14:textId="77777777" w:rsidR="00196F2F" w:rsidRPr="00CC30E1" w:rsidRDefault="00196F2F" w:rsidP="00196F2F">
      <w:pPr>
        <w:pStyle w:val="EndNoteBibliography"/>
        <w:ind w:left="720" w:hanging="720"/>
        <w:rPr>
          <w:sz w:val="20"/>
          <w:lang w:val="en-AU"/>
          <w:rPrChange w:id="1630" w:author="Rachael Maree Woods" w:date="2016-03-16T14:26:00Z">
            <w:rPr>
              <w:sz w:val="20"/>
            </w:rPr>
          </w:rPrChange>
        </w:rPr>
      </w:pPr>
      <w:bookmarkStart w:id="1631" w:name="_ENREF_16"/>
      <w:r w:rsidRPr="00CC30E1">
        <w:rPr>
          <w:sz w:val="20"/>
          <w:lang w:val="en-AU"/>
          <w:rPrChange w:id="1632" w:author="Rachael Maree Woods" w:date="2016-03-16T14:26:00Z">
            <w:rPr>
              <w:sz w:val="20"/>
            </w:rPr>
          </w:rPrChange>
        </w:rPr>
        <w:t>Cowen RK, Sponaugle S (2009) Larval dispersal and marine population connectivity. Annual Review of Marine Science 1:443-466</w:t>
      </w:r>
      <w:bookmarkEnd w:id="1631"/>
    </w:p>
    <w:p w14:paraId="4AB82009" w14:textId="77777777" w:rsidR="009C72A9" w:rsidRPr="00CC30E1" w:rsidRDefault="009C72A9" w:rsidP="009C72A9">
      <w:pPr>
        <w:overflowPunct/>
        <w:spacing w:line="240" w:lineRule="auto"/>
        <w:ind w:left="720" w:hanging="720"/>
        <w:textAlignment w:val="auto"/>
        <w:rPr>
          <w:noProof/>
          <w:sz w:val="20"/>
          <w:lang w:val="en-AU"/>
          <w:rPrChange w:id="1633" w:author="Rachael Maree Woods" w:date="2016-03-16T14:26:00Z">
            <w:rPr>
              <w:noProof/>
              <w:sz w:val="20"/>
              <w:lang w:val="de-DE"/>
            </w:rPr>
          </w:rPrChange>
        </w:rPr>
      </w:pPr>
      <w:bookmarkStart w:id="1634" w:name="_ENREF_17"/>
      <w:r w:rsidRPr="00CC30E1">
        <w:rPr>
          <w:noProof/>
          <w:sz w:val="20"/>
          <w:lang w:val="en-AU"/>
          <w:rPrChange w:id="1635" w:author="Rachael Maree Woods" w:date="2016-03-16T14:26:00Z">
            <w:rPr>
              <w:noProof/>
              <w:sz w:val="20"/>
              <w:lang w:val="de-DE"/>
            </w:rPr>
          </w:rPrChange>
        </w:rPr>
        <w:t>Cox EF, Ward S (2002) Impact of elevated ammonium on reproduction in two Hawaiian scleractinian corals with different life history patterns. Marine Pollution Bulletin 44:1230-1235</w:t>
      </w:r>
    </w:p>
    <w:p w14:paraId="1CA53D5B" w14:textId="77777777" w:rsidR="00196F2F" w:rsidRPr="00CC30E1" w:rsidRDefault="00196F2F" w:rsidP="00196F2F">
      <w:pPr>
        <w:pStyle w:val="EndNoteBibliography"/>
        <w:ind w:left="720" w:hanging="720"/>
        <w:rPr>
          <w:sz w:val="20"/>
          <w:lang w:val="en-AU"/>
          <w:rPrChange w:id="1636" w:author="Rachael Maree Woods" w:date="2016-03-16T14:26:00Z">
            <w:rPr>
              <w:sz w:val="20"/>
            </w:rPr>
          </w:rPrChange>
        </w:rPr>
      </w:pPr>
      <w:r w:rsidRPr="00CC30E1">
        <w:rPr>
          <w:sz w:val="20"/>
          <w:lang w:val="en-AU"/>
          <w:rPrChange w:id="1637" w:author="Rachael Maree Woods" w:date="2016-03-16T14:26:00Z">
            <w:rPr>
              <w:sz w:val="20"/>
            </w:rPr>
          </w:rPrChange>
        </w:rPr>
        <w:t>De-Bashan LE, Bashan Y (2004) Recent advances in removing phosphorus from wastewater and its future use as fertilizer (1997–2003). Water research 38:4222-4246</w:t>
      </w:r>
      <w:bookmarkEnd w:id="1634"/>
    </w:p>
    <w:p w14:paraId="4324A5EB" w14:textId="77777777" w:rsidR="00196F2F" w:rsidRPr="00CC30E1" w:rsidRDefault="00196F2F" w:rsidP="00196F2F">
      <w:pPr>
        <w:pStyle w:val="EndNoteBibliography"/>
        <w:ind w:left="720" w:hanging="720"/>
        <w:rPr>
          <w:sz w:val="20"/>
          <w:lang w:val="en-AU"/>
          <w:rPrChange w:id="1638" w:author="Rachael Maree Woods" w:date="2016-03-16T14:26:00Z">
            <w:rPr>
              <w:sz w:val="20"/>
            </w:rPr>
          </w:rPrChange>
        </w:rPr>
      </w:pPr>
      <w:bookmarkStart w:id="1639" w:name="_ENREF_19"/>
      <w:r w:rsidRPr="00CC30E1">
        <w:rPr>
          <w:sz w:val="20"/>
          <w:lang w:val="en-AU"/>
          <w:rPrChange w:id="1640" w:author="Rachael Maree Woods" w:date="2016-03-16T14:26:00Z">
            <w:rPr>
              <w:sz w:val="20"/>
            </w:rPr>
          </w:rPrChange>
        </w:rPr>
        <w:t>Erftemeijer PL, Hagedorn M, Laterveer M, Craggs J, Guest JR (2012) Effect of suspended sediment on fertilization success in the scleractinian coral Pectinia lactuca. Journal of the Marine Biological Association of the United Kingdom 92:741-745</w:t>
      </w:r>
      <w:bookmarkEnd w:id="1639"/>
    </w:p>
    <w:p w14:paraId="7EB8E282" w14:textId="77777777" w:rsidR="00196F2F" w:rsidRPr="00CC30E1" w:rsidRDefault="00196F2F" w:rsidP="00196F2F">
      <w:pPr>
        <w:pStyle w:val="EndNoteBibliography"/>
        <w:ind w:left="720" w:hanging="720"/>
        <w:rPr>
          <w:sz w:val="20"/>
          <w:lang w:val="en-AU"/>
          <w:rPrChange w:id="1641" w:author="Rachael Maree Woods" w:date="2016-03-16T14:26:00Z">
            <w:rPr>
              <w:sz w:val="20"/>
            </w:rPr>
          </w:rPrChange>
        </w:rPr>
      </w:pPr>
      <w:bookmarkStart w:id="1642" w:name="_ENREF_20"/>
      <w:r w:rsidRPr="00CC30E1">
        <w:rPr>
          <w:sz w:val="20"/>
          <w:lang w:val="en-AU"/>
          <w:rPrChange w:id="1643" w:author="Rachael Maree Woods" w:date="2016-03-16T14:26:00Z">
            <w:rPr>
              <w:sz w:val="20"/>
            </w:rPr>
          </w:rPrChange>
        </w:rPr>
        <w:t>Erwin PM, Szmant A (2010) Settlement induction of Acropora palmata planulae by a GLW-amide neuropeptide. Coral Reefs 29:929-939</w:t>
      </w:r>
      <w:bookmarkEnd w:id="1642"/>
    </w:p>
    <w:p w14:paraId="43FC7FEA" w14:textId="7AB0D989" w:rsidR="008D34BF" w:rsidRPr="00CC30E1" w:rsidRDefault="008D34BF" w:rsidP="008D34BF">
      <w:pPr>
        <w:overflowPunct/>
        <w:spacing w:line="240" w:lineRule="auto"/>
        <w:ind w:left="720" w:hanging="720"/>
        <w:textAlignment w:val="auto"/>
        <w:rPr>
          <w:noProof/>
          <w:sz w:val="20"/>
          <w:lang w:val="en-AU"/>
          <w:rPrChange w:id="1644" w:author="Rachael Maree Woods" w:date="2016-03-16T14:26:00Z">
            <w:rPr>
              <w:noProof/>
              <w:sz w:val="20"/>
              <w:lang w:val="de-DE"/>
            </w:rPr>
          </w:rPrChange>
        </w:rPr>
      </w:pPr>
      <w:bookmarkStart w:id="1645" w:name="_ENREF_22"/>
      <w:r w:rsidRPr="00CC30E1">
        <w:rPr>
          <w:noProof/>
          <w:sz w:val="20"/>
          <w:lang w:val="en-AU"/>
          <w:rPrChange w:id="1646" w:author="Rachael Maree Woods" w:date="2016-03-16T14:26:00Z">
            <w:rPr>
              <w:noProof/>
              <w:sz w:val="20"/>
              <w:lang w:val="de-DE"/>
            </w:rPr>
          </w:rPrChange>
        </w:rPr>
        <w:t>Farina O, Ramos R, Bastidas C, García E (2008) Biochemical responses of cnidarian larvae to mercury and benzo (a) pyrene exposure. Bulletin of environmental contamination and toxicology 81:553-557</w:t>
      </w:r>
    </w:p>
    <w:p w14:paraId="3132A9A0" w14:textId="100BE372" w:rsidR="0079228A" w:rsidRPr="00CC30E1" w:rsidRDefault="0079228A" w:rsidP="0079228A">
      <w:pPr>
        <w:overflowPunct/>
        <w:spacing w:line="240" w:lineRule="auto"/>
        <w:ind w:left="720" w:hanging="720"/>
        <w:textAlignment w:val="auto"/>
        <w:rPr>
          <w:noProof/>
          <w:sz w:val="20"/>
          <w:lang w:val="en-AU"/>
          <w:rPrChange w:id="1647" w:author="Rachael Maree Woods" w:date="2016-03-16T14:26:00Z">
            <w:rPr>
              <w:noProof/>
              <w:sz w:val="20"/>
              <w:lang w:val="de-DE"/>
            </w:rPr>
          </w:rPrChange>
        </w:rPr>
      </w:pPr>
      <w:r w:rsidRPr="00CC30E1">
        <w:rPr>
          <w:noProof/>
          <w:sz w:val="20"/>
          <w:lang w:val="en-AU"/>
          <w:rPrChange w:id="1648" w:author="Rachael Maree Woods" w:date="2016-03-16T14:26:00Z">
            <w:rPr>
              <w:noProof/>
              <w:sz w:val="20"/>
              <w:lang w:val="de-DE"/>
            </w:rPr>
          </w:rPrChange>
        </w:rPr>
        <w:t>Figueiredo J, Baird AH, Connolly SR (2013) Synthesizing larval competence dynamics and reef-scale retention reveals a high potential for self-recruitment in corals. Ecology 94:650-659</w:t>
      </w:r>
    </w:p>
    <w:p w14:paraId="7673EABD" w14:textId="2FCB8832" w:rsidR="00196F2F" w:rsidRPr="00CC30E1" w:rsidDel="004E1042" w:rsidRDefault="00196F2F" w:rsidP="00196F2F">
      <w:pPr>
        <w:pStyle w:val="EndNoteBibliography"/>
        <w:ind w:left="720" w:hanging="720"/>
        <w:rPr>
          <w:del w:id="1649" w:author="Rachael Maree Woods" w:date="2016-03-25T10:07:00Z"/>
          <w:sz w:val="20"/>
          <w:lang w:val="en-AU"/>
          <w:rPrChange w:id="1650" w:author="Rachael Maree Woods" w:date="2016-03-16T14:26:00Z">
            <w:rPr>
              <w:del w:id="1651" w:author="Rachael Maree Woods" w:date="2016-03-25T10:07:00Z"/>
              <w:sz w:val="20"/>
            </w:rPr>
          </w:rPrChange>
        </w:rPr>
      </w:pPr>
      <w:del w:id="1652" w:author="Rachael Maree Woods" w:date="2016-03-25T10:07:00Z">
        <w:r w:rsidRPr="00CC30E1" w:rsidDel="004E1042">
          <w:rPr>
            <w:sz w:val="20"/>
            <w:lang w:val="en-AU"/>
            <w:rPrChange w:id="1653" w:author="Rachael Maree Woods" w:date="2016-03-16T14:26:00Z">
              <w:rPr>
                <w:sz w:val="20"/>
              </w:rPr>
            </w:rPrChange>
          </w:rPr>
          <w:delText>Fitzpatrick J, Nadella S, Bucking C, Balshine S, Wood C (2008) The relative sensitivity of sperm, eggs and embryos to copper in the blue mussel (&lt; i&gt; Mytilus trossulus&lt;/i&gt;). Comparative Biochemistry and Physiology Part C: Toxicology &amp; Pharmacology 147:441-449</w:delText>
        </w:r>
        <w:bookmarkEnd w:id="1645"/>
      </w:del>
    </w:p>
    <w:p w14:paraId="47830433" w14:textId="77777777" w:rsidR="00196F2F" w:rsidRPr="00CC30E1" w:rsidRDefault="00196F2F" w:rsidP="00196F2F">
      <w:pPr>
        <w:pStyle w:val="EndNoteBibliography"/>
        <w:ind w:left="720" w:hanging="720"/>
        <w:rPr>
          <w:sz w:val="20"/>
          <w:lang w:val="en-AU"/>
          <w:rPrChange w:id="1654" w:author="Rachael Maree Woods" w:date="2016-03-16T14:26:00Z">
            <w:rPr>
              <w:sz w:val="20"/>
            </w:rPr>
          </w:rPrChange>
        </w:rPr>
      </w:pPr>
      <w:bookmarkStart w:id="1655" w:name="_ENREF_23"/>
      <w:r w:rsidRPr="00CC30E1">
        <w:rPr>
          <w:sz w:val="20"/>
          <w:lang w:val="en-AU"/>
          <w:rPrChange w:id="1656" w:author="Rachael Maree Woods" w:date="2016-03-16T14:26:00Z">
            <w:rPr>
              <w:sz w:val="20"/>
            </w:rPr>
          </w:rPrChange>
        </w:rPr>
        <w:t>Gaylord B, Hodin J, Ferner MC (2013) Turbulent shear spurs settlement in larval sea urchins. Proceedings of the National Academy of Sciences 110:6901-6906</w:t>
      </w:r>
      <w:bookmarkEnd w:id="1655"/>
    </w:p>
    <w:p w14:paraId="7A8F9CEA" w14:textId="77777777" w:rsidR="00196F2F" w:rsidRPr="00CC30E1" w:rsidRDefault="00196F2F" w:rsidP="00196F2F">
      <w:pPr>
        <w:pStyle w:val="EndNoteBibliography"/>
        <w:ind w:left="720" w:hanging="720"/>
        <w:rPr>
          <w:sz w:val="20"/>
          <w:lang w:val="en-AU"/>
          <w:rPrChange w:id="1657" w:author="Rachael Maree Woods" w:date="2016-03-16T14:26:00Z">
            <w:rPr>
              <w:sz w:val="20"/>
            </w:rPr>
          </w:rPrChange>
        </w:rPr>
      </w:pPr>
      <w:bookmarkStart w:id="1658" w:name="_ENREF_24"/>
      <w:r w:rsidRPr="00CC30E1">
        <w:rPr>
          <w:sz w:val="20"/>
          <w:lang w:val="en-AU"/>
          <w:rPrChange w:id="1659" w:author="Rachael Maree Woods" w:date="2016-03-16T14:26:00Z">
            <w:rPr>
              <w:sz w:val="20"/>
            </w:rPr>
          </w:rPrChange>
        </w:rPr>
        <w:t>Gilmour J (1999) Experimental investigation into the effects of suspended sediment on fertilisation, larval survival and settlement in a scleractinian coral. Marine Biology 135:451-462</w:t>
      </w:r>
      <w:bookmarkEnd w:id="1658"/>
    </w:p>
    <w:p w14:paraId="5570CC54" w14:textId="77777777" w:rsidR="00196F2F" w:rsidRPr="00CC30E1" w:rsidRDefault="00196F2F" w:rsidP="00196F2F">
      <w:pPr>
        <w:pStyle w:val="EndNoteBibliography"/>
        <w:ind w:left="720" w:hanging="720"/>
        <w:rPr>
          <w:sz w:val="20"/>
          <w:lang w:val="en-AU"/>
          <w:rPrChange w:id="1660" w:author="Rachael Maree Woods" w:date="2016-03-16T14:26:00Z">
            <w:rPr>
              <w:sz w:val="20"/>
            </w:rPr>
          </w:rPrChange>
        </w:rPr>
      </w:pPr>
      <w:bookmarkStart w:id="1661" w:name="_ENREF_25"/>
      <w:r w:rsidRPr="00CC30E1">
        <w:rPr>
          <w:sz w:val="20"/>
          <w:lang w:val="en-AU"/>
          <w:rPrChange w:id="1662" w:author="Rachael Maree Woods" w:date="2016-03-16T14:26:00Z">
            <w:rPr>
              <w:sz w:val="20"/>
            </w:rPr>
          </w:rPrChange>
        </w:rPr>
        <w:lastRenderedPageBreak/>
        <w:t>Gopalakrishnan S, Thilagam H, Raja PV (2008) Comparison of heavy metal toxicity in life stages (spermiotoxicity, egg toxicity, embryotoxicity and larval toxicity) of&lt; i&gt; Hydroides elegans&lt;/i&gt;. Chemosphere 71:515-528</w:t>
      </w:r>
      <w:bookmarkEnd w:id="1661"/>
    </w:p>
    <w:p w14:paraId="4E4EC0C0" w14:textId="420BFB4A" w:rsidR="00196F2F" w:rsidRPr="00CC30E1" w:rsidDel="004E1042" w:rsidRDefault="00196F2F" w:rsidP="00196F2F">
      <w:pPr>
        <w:pStyle w:val="EndNoteBibliography"/>
        <w:ind w:left="720" w:hanging="720"/>
        <w:rPr>
          <w:del w:id="1663" w:author="Rachael Maree Woods" w:date="2016-03-25T10:08:00Z"/>
          <w:sz w:val="20"/>
          <w:lang w:val="en-AU"/>
          <w:rPrChange w:id="1664" w:author="Rachael Maree Woods" w:date="2016-03-16T14:26:00Z">
            <w:rPr>
              <w:del w:id="1665" w:author="Rachael Maree Woods" w:date="2016-03-25T10:08:00Z"/>
              <w:sz w:val="20"/>
            </w:rPr>
          </w:rPrChange>
        </w:rPr>
      </w:pPr>
      <w:bookmarkStart w:id="1666" w:name="_ENREF_26"/>
      <w:del w:id="1667" w:author="Rachael Maree Woods" w:date="2016-03-25T10:08:00Z">
        <w:r w:rsidRPr="00CC30E1" w:rsidDel="004E1042">
          <w:rPr>
            <w:sz w:val="20"/>
            <w:lang w:val="en-AU"/>
            <w:rPrChange w:id="1668" w:author="Rachael Maree Woods" w:date="2016-03-16T14:26:00Z">
              <w:rPr>
                <w:sz w:val="20"/>
              </w:rPr>
            </w:rPrChange>
          </w:rPr>
          <w:delText>Graham N, Barnett T (1987) Sea surface temperature, surface wind divergence, and convection over tropical oceans. Science 238:657-659</w:delText>
        </w:r>
        <w:bookmarkEnd w:id="1666"/>
      </w:del>
    </w:p>
    <w:p w14:paraId="5DC4DAAC" w14:textId="1941879B" w:rsidR="00787E59" w:rsidRPr="00CC30E1" w:rsidRDefault="00787E59" w:rsidP="00787E59">
      <w:pPr>
        <w:overflowPunct/>
        <w:spacing w:line="240" w:lineRule="auto"/>
        <w:ind w:left="720" w:hanging="720"/>
        <w:textAlignment w:val="auto"/>
        <w:rPr>
          <w:noProof/>
          <w:sz w:val="20"/>
          <w:lang w:val="en-AU"/>
          <w:rPrChange w:id="1669" w:author="Rachael Maree Woods" w:date="2016-03-16T14:26:00Z">
            <w:rPr>
              <w:noProof/>
              <w:sz w:val="20"/>
              <w:lang w:val="de-DE"/>
            </w:rPr>
          </w:rPrChange>
        </w:rPr>
      </w:pPr>
      <w:r w:rsidRPr="00CC30E1">
        <w:rPr>
          <w:noProof/>
          <w:sz w:val="20"/>
          <w:lang w:val="en-AU"/>
          <w:rPrChange w:id="1670" w:author="Rachael Maree Woods" w:date="2016-03-16T14:26:00Z">
            <w:rPr>
              <w:noProof/>
              <w:sz w:val="20"/>
              <w:lang w:val="de-DE"/>
            </w:rPr>
          </w:rPrChange>
        </w:rPr>
        <w:t>Graham E, Baird A, Connolly S (2008) Survival dynamics of scleractinian coral larvae and implications for dispersal. Coral Reefs 27:529-539</w:t>
      </w:r>
    </w:p>
    <w:p w14:paraId="6F829FE3" w14:textId="77777777" w:rsidR="00196F2F" w:rsidRPr="00CC30E1" w:rsidRDefault="00196F2F" w:rsidP="00196F2F">
      <w:pPr>
        <w:pStyle w:val="EndNoteBibliography"/>
        <w:ind w:left="720" w:hanging="720"/>
        <w:rPr>
          <w:sz w:val="20"/>
          <w:lang w:val="en-AU"/>
          <w:rPrChange w:id="1671" w:author="Rachael Maree Woods" w:date="2016-03-16T14:26:00Z">
            <w:rPr>
              <w:sz w:val="20"/>
            </w:rPr>
          </w:rPrChange>
        </w:rPr>
      </w:pPr>
      <w:bookmarkStart w:id="1672" w:name="_ENREF_27"/>
      <w:r w:rsidRPr="00CC30E1">
        <w:rPr>
          <w:sz w:val="20"/>
          <w:lang w:val="en-AU"/>
          <w:rPrChange w:id="1673" w:author="Rachael Maree Woods" w:date="2016-03-16T14:26:00Z">
            <w:rPr>
              <w:sz w:val="20"/>
            </w:rPr>
          </w:rPrChange>
        </w:rPr>
        <w:t>Grantham BA, Eckert GL, Shanks AL (2003) Dispersal potential of marine invertebrates in diverse habitats. Ecological Applications 13:108-116</w:t>
      </w:r>
      <w:bookmarkEnd w:id="1672"/>
    </w:p>
    <w:p w14:paraId="48FD4037" w14:textId="77777777" w:rsidR="00196F2F" w:rsidRPr="00CC30E1" w:rsidRDefault="00196F2F" w:rsidP="00196F2F">
      <w:pPr>
        <w:pStyle w:val="EndNoteBibliography"/>
        <w:ind w:left="720" w:hanging="720"/>
        <w:rPr>
          <w:sz w:val="20"/>
          <w:lang w:val="en-AU"/>
          <w:rPrChange w:id="1674" w:author="Rachael Maree Woods" w:date="2016-03-16T14:26:00Z">
            <w:rPr>
              <w:sz w:val="20"/>
            </w:rPr>
          </w:rPrChange>
        </w:rPr>
      </w:pPr>
      <w:bookmarkStart w:id="1675" w:name="_ENREF_28"/>
      <w:r w:rsidRPr="00CC30E1">
        <w:rPr>
          <w:sz w:val="20"/>
          <w:lang w:val="en-AU"/>
          <w:rPrChange w:id="1676" w:author="Rachael Maree Woods" w:date="2016-03-16T14:26:00Z">
            <w:rPr>
              <w:sz w:val="20"/>
            </w:rPr>
          </w:rPrChange>
        </w:rPr>
        <w:t>Halpern BS, Walbridge S, Selkoe KA, Kappel CV, Micheli F, D'Agrosa C, Bruno JF, Casey KS, Ebert C, Fox HE (2008) A global map of human impact on marine ecosystems. Science 319:948-952</w:t>
      </w:r>
      <w:bookmarkEnd w:id="1675"/>
    </w:p>
    <w:p w14:paraId="3A7EDD97" w14:textId="77777777" w:rsidR="00196F2F" w:rsidRPr="00CC30E1" w:rsidRDefault="00196F2F" w:rsidP="00196F2F">
      <w:pPr>
        <w:pStyle w:val="EndNoteBibliography"/>
        <w:ind w:left="720" w:hanging="720"/>
        <w:rPr>
          <w:sz w:val="20"/>
          <w:lang w:val="en-AU"/>
          <w:rPrChange w:id="1677" w:author="Rachael Maree Woods" w:date="2016-03-16T14:26:00Z">
            <w:rPr>
              <w:sz w:val="20"/>
            </w:rPr>
          </w:rPrChange>
        </w:rPr>
      </w:pPr>
      <w:bookmarkStart w:id="1678" w:name="_ENREF_30"/>
      <w:r w:rsidRPr="00CC30E1">
        <w:rPr>
          <w:sz w:val="20"/>
          <w:lang w:val="en-AU"/>
          <w:rPrChange w:id="1679" w:author="Rachael Maree Woods" w:date="2016-03-16T14:26:00Z">
            <w:rPr>
              <w:sz w:val="20"/>
            </w:rPr>
          </w:rPrChange>
        </w:rPr>
        <w:t>Harley CD, Randall Hughes A, Hultgren KM, Miner BG, Sorte CJ, Thornber CS, Rodriguez LF, Tomanek L, Williams SL (2006) The impacts of climate change in coastal marine systems. Ecology letters 9:228-241</w:t>
      </w:r>
      <w:bookmarkEnd w:id="1678"/>
    </w:p>
    <w:p w14:paraId="2F56E93F" w14:textId="77777777" w:rsidR="00196F2F" w:rsidRPr="00CC30E1" w:rsidRDefault="00196F2F" w:rsidP="00196F2F">
      <w:pPr>
        <w:pStyle w:val="EndNoteBibliography"/>
        <w:ind w:left="720" w:hanging="720"/>
        <w:rPr>
          <w:sz w:val="20"/>
          <w:lang w:val="en-AU"/>
          <w:rPrChange w:id="1680" w:author="Rachael Maree Woods" w:date="2016-03-16T14:26:00Z">
            <w:rPr>
              <w:sz w:val="20"/>
            </w:rPr>
          </w:rPrChange>
        </w:rPr>
      </w:pPr>
      <w:bookmarkStart w:id="1681" w:name="_ENREF_31"/>
      <w:r w:rsidRPr="00CC30E1">
        <w:rPr>
          <w:sz w:val="20"/>
          <w:lang w:val="en-AU"/>
          <w:rPrChange w:id="1682" w:author="Rachael Maree Woods" w:date="2016-03-16T14:26:00Z">
            <w:rPr>
              <w:sz w:val="20"/>
            </w:rPr>
          </w:rPrChange>
        </w:rPr>
        <w:t>Harrison P, Ward S (2001) Elevated levels of nitrogen and phosphorus reduce fertilisation success of gametes from scleractinian reef corals. Marine Biology 139:1057-1068</w:t>
      </w:r>
      <w:bookmarkEnd w:id="1681"/>
    </w:p>
    <w:p w14:paraId="4B0C0D37" w14:textId="3C616986" w:rsidR="00186F7C" w:rsidRDefault="00186F7C" w:rsidP="00186F7C">
      <w:pPr>
        <w:pStyle w:val="EndNoteBibliography"/>
        <w:ind w:left="720" w:hanging="720"/>
        <w:rPr>
          <w:ins w:id="1683" w:author="Rachael Maree Woods" w:date="2016-03-25T10:08:00Z"/>
          <w:sz w:val="20"/>
          <w:lang w:val="en-AU"/>
        </w:rPr>
      </w:pPr>
      <w:bookmarkStart w:id="1684" w:name="_ENREF_32"/>
      <w:ins w:id="1685" w:author="Rachael Maree Woods" w:date="2016-03-25T10:08:00Z">
        <w:r w:rsidRPr="00C30A08">
          <w:rPr>
            <w:sz w:val="20"/>
            <w:lang w:val="en-AU"/>
          </w:rPr>
          <w:t>Hartman AC, Marhaver KL, Chamberland VF, Sandin SA, Vermeij MJA (2013) Large birth size does not reduce negative latent effects of harsh environments across life stages in two coral species. Ecology 94:1966-1976</w:t>
        </w:r>
      </w:ins>
    </w:p>
    <w:p w14:paraId="1B31ACE8" w14:textId="77777777" w:rsidR="00196F2F" w:rsidRPr="00CC30E1" w:rsidRDefault="00196F2F" w:rsidP="00196F2F">
      <w:pPr>
        <w:pStyle w:val="EndNoteBibliography"/>
        <w:ind w:left="720" w:hanging="720"/>
        <w:rPr>
          <w:sz w:val="20"/>
          <w:lang w:val="en-AU"/>
          <w:rPrChange w:id="1686" w:author="Rachael Maree Woods" w:date="2016-03-16T14:26:00Z">
            <w:rPr>
              <w:sz w:val="20"/>
            </w:rPr>
          </w:rPrChange>
        </w:rPr>
      </w:pPr>
      <w:r w:rsidRPr="00CC30E1">
        <w:rPr>
          <w:sz w:val="20"/>
          <w:lang w:val="en-AU"/>
          <w:rPrChange w:id="1687" w:author="Rachael Maree Woods" w:date="2016-03-16T14:26:00Z">
            <w:rPr>
              <w:sz w:val="20"/>
            </w:rPr>
          </w:rPrChange>
        </w:rPr>
        <w:t>Hédouin L, Gates RD (2013) Assessing fertilization success of the coral&lt; i&gt; Montipora capitata&lt;/i&gt; under copper exposure: Does the night of spawning matter? Marine pollution bulletin 66:221-224</w:t>
      </w:r>
      <w:bookmarkEnd w:id="1684"/>
    </w:p>
    <w:p w14:paraId="65CB3492" w14:textId="77777777" w:rsidR="00196F2F" w:rsidRPr="00CC30E1" w:rsidRDefault="00196F2F" w:rsidP="00196F2F">
      <w:pPr>
        <w:pStyle w:val="EndNoteBibliography"/>
        <w:ind w:left="720" w:hanging="720"/>
        <w:rPr>
          <w:sz w:val="20"/>
          <w:lang w:val="en-AU"/>
          <w:rPrChange w:id="1688" w:author="Rachael Maree Woods" w:date="2016-03-16T14:26:00Z">
            <w:rPr>
              <w:sz w:val="20"/>
            </w:rPr>
          </w:rPrChange>
        </w:rPr>
      </w:pPr>
      <w:bookmarkStart w:id="1689" w:name="_ENREF_33"/>
      <w:r w:rsidRPr="00CC30E1">
        <w:rPr>
          <w:sz w:val="20"/>
          <w:lang w:val="en-AU"/>
          <w:rPrChange w:id="1690" w:author="Rachael Maree Woods" w:date="2016-03-16T14:26:00Z">
            <w:rPr>
              <w:sz w:val="20"/>
            </w:rPr>
          </w:rPrChange>
        </w:rPr>
        <w:t>Heslinga G (1976) Effects of copper on the coral-reef echinoid Echinometra mathaei. Marine Biology 35:155-160</w:t>
      </w:r>
      <w:bookmarkEnd w:id="1689"/>
    </w:p>
    <w:p w14:paraId="067118A8" w14:textId="5B64F139" w:rsidR="00D57E92" w:rsidRPr="00CC30E1" w:rsidRDefault="00D57E92" w:rsidP="00D57E92">
      <w:pPr>
        <w:overflowPunct/>
        <w:spacing w:line="240" w:lineRule="auto"/>
        <w:ind w:left="720" w:hanging="720"/>
        <w:textAlignment w:val="auto"/>
        <w:rPr>
          <w:noProof/>
          <w:sz w:val="20"/>
          <w:lang w:val="en-AU"/>
          <w:rPrChange w:id="1691" w:author="Rachael Maree Woods" w:date="2016-03-16T14:26:00Z">
            <w:rPr>
              <w:noProof/>
              <w:sz w:val="20"/>
              <w:lang w:val="de-DE"/>
            </w:rPr>
          </w:rPrChange>
        </w:rPr>
      </w:pPr>
      <w:bookmarkStart w:id="1692" w:name="_ENREF_34"/>
      <w:r w:rsidRPr="00CC30E1">
        <w:rPr>
          <w:noProof/>
          <w:sz w:val="20"/>
          <w:lang w:val="en-AU"/>
          <w:rPrChange w:id="1693" w:author="Rachael Maree Woods" w:date="2016-03-16T14:26:00Z">
            <w:rPr>
              <w:noProof/>
              <w:sz w:val="20"/>
              <w:lang w:val="de-DE"/>
            </w:rPr>
          </w:rPrChange>
        </w:rPr>
        <w:t>Hoegh-Guldberg O (1999) Climate change, coral bleaching and the future of the world's coral reefs. Marine and Freshwater Research 50:839-866</w:t>
      </w:r>
    </w:p>
    <w:p w14:paraId="70F363CB" w14:textId="77777777" w:rsidR="00196F2F" w:rsidRPr="00CC30E1" w:rsidRDefault="00196F2F" w:rsidP="00196F2F">
      <w:pPr>
        <w:pStyle w:val="EndNoteBibliography"/>
        <w:ind w:left="720" w:hanging="720"/>
        <w:rPr>
          <w:sz w:val="20"/>
          <w:lang w:val="en-AU"/>
          <w:rPrChange w:id="1694" w:author="Rachael Maree Woods" w:date="2016-03-16T14:26:00Z">
            <w:rPr>
              <w:sz w:val="20"/>
            </w:rPr>
          </w:rPrChange>
        </w:rPr>
      </w:pPr>
      <w:r w:rsidRPr="00CC30E1">
        <w:rPr>
          <w:sz w:val="20"/>
          <w:lang w:val="en-AU"/>
          <w:rPrChange w:id="1695" w:author="Rachael Maree Woods" w:date="2016-03-16T14:26:00Z">
            <w:rPr>
              <w:sz w:val="20"/>
            </w:rPr>
          </w:rPrChange>
        </w:rPr>
        <w:t>Howarth RW, Marino R (2006) Nitrogen as the limiting nutrient for eutrophication in coastal marine ecosystems: evolving views over three decades. Limnology and Oceanography 51:364-376</w:t>
      </w:r>
      <w:bookmarkEnd w:id="1692"/>
    </w:p>
    <w:p w14:paraId="6EA766A4" w14:textId="0A0DEDA7" w:rsidR="00085260" w:rsidRPr="00CC30E1" w:rsidRDefault="00085260" w:rsidP="00085260">
      <w:pPr>
        <w:overflowPunct/>
        <w:spacing w:line="240" w:lineRule="auto"/>
        <w:ind w:left="720" w:hanging="720"/>
        <w:textAlignment w:val="auto"/>
        <w:rPr>
          <w:noProof/>
          <w:sz w:val="20"/>
          <w:lang w:val="en-AU"/>
          <w:rPrChange w:id="1696" w:author="Rachael Maree Woods" w:date="2016-03-16T14:26:00Z">
            <w:rPr>
              <w:noProof/>
              <w:sz w:val="20"/>
              <w:lang w:val="de-DE"/>
            </w:rPr>
          </w:rPrChange>
        </w:rPr>
      </w:pPr>
      <w:bookmarkStart w:id="1697" w:name="_ENREF_35"/>
      <w:r w:rsidRPr="00CC30E1">
        <w:rPr>
          <w:noProof/>
          <w:sz w:val="20"/>
          <w:lang w:val="en-AU"/>
          <w:rPrChange w:id="1698" w:author="Rachael Maree Woods" w:date="2016-03-16T14:26:00Z">
            <w:rPr>
              <w:noProof/>
              <w:sz w:val="20"/>
              <w:lang w:val="de-DE"/>
            </w:rPr>
          </w:rPrChange>
        </w:rPr>
        <w:t>Hughes TP, Baird AH, Bellwood DR, Card M, Connolly SR, Folke C, Grosberg R, Hoegh-Guldberg O, Jackson JBC, Kleypas J, Lough JM, Marshall P, Nyström M, Palumbi SR, Pandolfi JM, Rosen B, Roughgarden J (2003) Climate Change, Human Impacts, and the Resilience of Coral Reefs. Science 301:929-933</w:t>
      </w:r>
    </w:p>
    <w:p w14:paraId="38FE17DF" w14:textId="77777777" w:rsidR="00196F2F" w:rsidRPr="00CC30E1" w:rsidRDefault="00196F2F" w:rsidP="00196F2F">
      <w:pPr>
        <w:pStyle w:val="EndNoteBibliography"/>
        <w:ind w:left="720" w:hanging="720"/>
        <w:rPr>
          <w:sz w:val="20"/>
          <w:lang w:val="en-AU"/>
          <w:rPrChange w:id="1699" w:author="Rachael Maree Woods" w:date="2016-03-16T14:26:00Z">
            <w:rPr>
              <w:sz w:val="20"/>
            </w:rPr>
          </w:rPrChange>
        </w:rPr>
      </w:pPr>
      <w:r w:rsidRPr="00CC30E1">
        <w:rPr>
          <w:sz w:val="20"/>
          <w:lang w:val="en-AU"/>
          <w:rPrChange w:id="1700" w:author="Rachael Maree Woods" w:date="2016-03-16T14:26:00Z">
            <w:rPr>
              <w:sz w:val="20"/>
            </w:rPr>
          </w:rPrChange>
        </w:rPr>
        <w:t>Humphrey C, Weber M, Lott C, Cooper T, Fabricius K (2008) Effects of suspended sediments, dissolved inorganic nutrients and salinity on fertilisation and embryo development in the coral Acropora millepora (Ehrenberg, 1834). Coral Reefs 27:837-850</w:t>
      </w:r>
      <w:bookmarkEnd w:id="1697"/>
    </w:p>
    <w:p w14:paraId="14CF2400" w14:textId="77777777" w:rsidR="00196F2F" w:rsidRPr="00CC30E1" w:rsidRDefault="00196F2F" w:rsidP="00196F2F">
      <w:pPr>
        <w:pStyle w:val="EndNoteBibliography"/>
        <w:ind w:left="720" w:hanging="720"/>
        <w:rPr>
          <w:sz w:val="20"/>
          <w:lang w:val="en-AU"/>
          <w:rPrChange w:id="1701" w:author="Rachael Maree Woods" w:date="2016-03-16T14:26:00Z">
            <w:rPr>
              <w:sz w:val="20"/>
            </w:rPr>
          </w:rPrChange>
        </w:rPr>
      </w:pPr>
      <w:bookmarkStart w:id="1702" w:name="_ENREF_36"/>
      <w:r w:rsidRPr="00CC30E1">
        <w:rPr>
          <w:sz w:val="20"/>
          <w:lang w:val="en-AU"/>
          <w:rPrChange w:id="1703" w:author="Rachael Maree Woods" w:date="2016-03-16T14:26:00Z">
            <w:rPr>
              <w:sz w:val="20"/>
            </w:rPr>
          </w:rPrChange>
        </w:rPr>
        <w:t>Jackson J (1986) Modes of dispersal of clonal benthic invertebrates: consequences for species' distributions and genetic structure of local populations. Bulletin of Marine Science 39:588-606</w:t>
      </w:r>
      <w:bookmarkEnd w:id="1702"/>
    </w:p>
    <w:p w14:paraId="64238821" w14:textId="2DA3CC21" w:rsidR="003B21A7" w:rsidRPr="00CC30E1" w:rsidRDefault="003B21A7" w:rsidP="003B21A7">
      <w:pPr>
        <w:overflowPunct/>
        <w:spacing w:line="240" w:lineRule="auto"/>
        <w:ind w:left="720" w:hanging="720"/>
        <w:textAlignment w:val="auto"/>
        <w:rPr>
          <w:noProof/>
          <w:sz w:val="20"/>
          <w:lang w:val="en-AU"/>
          <w:rPrChange w:id="1704" w:author="Rachael Maree Woods" w:date="2016-03-16T14:26:00Z">
            <w:rPr>
              <w:noProof/>
              <w:sz w:val="20"/>
              <w:lang w:val="de-DE"/>
            </w:rPr>
          </w:rPrChange>
        </w:rPr>
      </w:pPr>
      <w:bookmarkStart w:id="1705" w:name="_ENREF_37"/>
      <w:r w:rsidRPr="00CC30E1">
        <w:rPr>
          <w:noProof/>
          <w:sz w:val="20"/>
          <w:lang w:val="en-AU"/>
          <w:rPrChange w:id="1706" w:author="Rachael Maree Woods" w:date="2016-03-16T14:26:00Z">
            <w:rPr>
              <w:noProof/>
              <w:sz w:val="20"/>
              <w:lang w:val="de-DE"/>
            </w:rPr>
          </w:rPrChange>
        </w:rPr>
        <w:t>Knutson TR, McBride JL, Chan J, Emanuel K, Holland G, Landsea C, Held I, Kossin JP, Srivastava AK, Sugi M (2010) Tropical cyclones and climate change. Nature Geosci 3:157-163</w:t>
      </w:r>
    </w:p>
    <w:p w14:paraId="5A53B670" w14:textId="77777777" w:rsidR="00196F2F" w:rsidRPr="00CC30E1" w:rsidRDefault="00196F2F" w:rsidP="00196F2F">
      <w:pPr>
        <w:pStyle w:val="EndNoteBibliography"/>
        <w:ind w:left="720" w:hanging="720"/>
        <w:rPr>
          <w:sz w:val="20"/>
          <w:lang w:val="en-AU"/>
          <w:rPrChange w:id="1707" w:author="Rachael Maree Woods" w:date="2016-03-16T14:26:00Z">
            <w:rPr>
              <w:sz w:val="20"/>
            </w:rPr>
          </w:rPrChange>
        </w:rPr>
      </w:pPr>
      <w:bookmarkStart w:id="1708" w:name="_ENREF_38"/>
      <w:bookmarkEnd w:id="1705"/>
      <w:r w:rsidRPr="00CC30E1">
        <w:rPr>
          <w:sz w:val="20"/>
          <w:lang w:val="en-AU"/>
          <w:rPrChange w:id="1709" w:author="Rachael Maree Woods" w:date="2016-03-16T14:26:00Z">
            <w:rPr>
              <w:sz w:val="20"/>
            </w:rPr>
          </w:rPrChange>
        </w:rPr>
        <w:t>Kurihara H (2008) Effects of CO2-driven ocean acidification on the early developmental stages of invertebrates</w:t>
      </w:r>
      <w:bookmarkEnd w:id="1708"/>
    </w:p>
    <w:p w14:paraId="3247C5F6" w14:textId="4E0ACC0D" w:rsidR="00196F2F" w:rsidRPr="00CC30E1" w:rsidDel="00186F7C" w:rsidRDefault="00196F2F" w:rsidP="00196F2F">
      <w:pPr>
        <w:pStyle w:val="EndNoteBibliography"/>
        <w:ind w:left="720" w:hanging="720"/>
        <w:rPr>
          <w:del w:id="1710" w:author="Rachael Maree Woods" w:date="2016-03-25T10:09:00Z"/>
          <w:sz w:val="20"/>
          <w:lang w:val="en-AU"/>
          <w:rPrChange w:id="1711" w:author="Rachael Maree Woods" w:date="2016-03-16T14:26:00Z">
            <w:rPr>
              <w:del w:id="1712" w:author="Rachael Maree Woods" w:date="2016-03-25T10:09:00Z"/>
              <w:sz w:val="20"/>
            </w:rPr>
          </w:rPrChange>
        </w:rPr>
      </w:pPr>
      <w:bookmarkStart w:id="1713" w:name="_ENREF_39"/>
      <w:del w:id="1714" w:author="Rachael Maree Woods" w:date="2016-03-25T10:09:00Z">
        <w:r w:rsidRPr="00CC30E1" w:rsidDel="00186F7C">
          <w:rPr>
            <w:sz w:val="20"/>
            <w:lang w:val="en-AU"/>
            <w:rPrChange w:id="1715" w:author="Rachael Maree Woods" w:date="2016-03-16T14:26:00Z">
              <w:rPr>
                <w:sz w:val="20"/>
              </w:rPr>
            </w:rPrChange>
          </w:rPr>
          <w:delText>Lee K, Tong LT, Millero FJ, Sabine CL, Dickson AG, Goyet C, Park GH, Wanninkhof R, Feely RA, Key RM (2006) Global relationships of total alkalinity with salinity and temperature in surface waters of the world's oceans. Geophysical Research Letters 33</w:delText>
        </w:r>
        <w:bookmarkEnd w:id="1713"/>
      </w:del>
    </w:p>
    <w:p w14:paraId="4EF38C9B" w14:textId="77777777" w:rsidR="00196F2F" w:rsidRPr="00CC30E1" w:rsidRDefault="00196F2F" w:rsidP="00196F2F">
      <w:pPr>
        <w:pStyle w:val="EndNoteBibliography"/>
        <w:ind w:left="720" w:hanging="720"/>
        <w:rPr>
          <w:sz w:val="20"/>
          <w:lang w:val="en-AU"/>
          <w:rPrChange w:id="1716" w:author="Rachael Maree Woods" w:date="2016-03-16T14:26:00Z">
            <w:rPr>
              <w:sz w:val="20"/>
            </w:rPr>
          </w:rPrChange>
        </w:rPr>
      </w:pPr>
      <w:bookmarkStart w:id="1717" w:name="_ENREF_40"/>
      <w:r w:rsidRPr="00CC30E1">
        <w:rPr>
          <w:sz w:val="20"/>
          <w:lang w:val="en-AU"/>
          <w:rPrChange w:id="1718" w:author="Rachael Maree Woods" w:date="2016-03-16T14:26:00Z">
            <w:rPr>
              <w:sz w:val="20"/>
            </w:rPr>
          </w:rPrChange>
        </w:rPr>
        <w:t>Li X, Poon C-s, Liu PS (2001) Heavy metal contamination of urban soils and street dusts in Hong Kong. Applied Geochemistry 16:1361-1368</w:t>
      </w:r>
      <w:bookmarkEnd w:id="1717"/>
    </w:p>
    <w:p w14:paraId="13BB6C7D" w14:textId="3D9A0E1A" w:rsidR="00CF2247" w:rsidRPr="00CC30E1" w:rsidRDefault="00CF2247" w:rsidP="00CF2247">
      <w:pPr>
        <w:overflowPunct/>
        <w:spacing w:line="240" w:lineRule="auto"/>
        <w:ind w:left="720" w:hanging="720"/>
        <w:textAlignment w:val="auto"/>
        <w:rPr>
          <w:noProof/>
          <w:sz w:val="20"/>
          <w:lang w:val="en-AU"/>
          <w:rPrChange w:id="1719" w:author="Rachael Maree Woods" w:date="2016-03-16T14:26:00Z">
            <w:rPr>
              <w:noProof/>
              <w:sz w:val="20"/>
              <w:lang w:val="de-DE"/>
            </w:rPr>
          </w:rPrChange>
        </w:rPr>
      </w:pPr>
      <w:bookmarkStart w:id="1720" w:name="_ENREF_41"/>
      <w:r w:rsidRPr="00CC30E1">
        <w:rPr>
          <w:noProof/>
          <w:sz w:val="20"/>
          <w:lang w:val="en-AU"/>
          <w:rPrChange w:id="1721" w:author="Rachael Maree Woods" w:date="2016-03-16T14:26:00Z">
            <w:rPr>
              <w:noProof/>
              <w:sz w:val="20"/>
              <w:lang w:val="de-DE"/>
            </w:rPr>
          </w:rPrChange>
        </w:rPr>
        <w:t>McCook LJ (1999) Macroalgae, nutrients and phase shifts on coral reefs: scientific issues and management consequences for the Great Barrier Reef. Coral Reefs 18:357-367</w:t>
      </w:r>
    </w:p>
    <w:p w14:paraId="61E8FD07" w14:textId="77777777" w:rsidR="00196F2F" w:rsidRPr="00CC30E1" w:rsidRDefault="00196F2F" w:rsidP="00196F2F">
      <w:pPr>
        <w:pStyle w:val="EndNoteBibliography"/>
        <w:ind w:left="720" w:hanging="720"/>
        <w:rPr>
          <w:sz w:val="20"/>
          <w:lang w:val="en-AU"/>
          <w:rPrChange w:id="1722" w:author="Rachael Maree Woods" w:date="2016-03-16T14:26:00Z">
            <w:rPr>
              <w:sz w:val="20"/>
            </w:rPr>
          </w:rPrChange>
        </w:rPr>
      </w:pPr>
      <w:bookmarkStart w:id="1723" w:name="_ENREF_42"/>
      <w:bookmarkEnd w:id="1720"/>
      <w:r w:rsidRPr="00CC30E1">
        <w:rPr>
          <w:sz w:val="20"/>
          <w:lang w:val="en-AU"/>
          <w:rPrChange w:id="1724" w:author="Rachael Maree Woods" w:date="2016-03-16T14:26:00Z">
            <w:rPr>
              <w:sz w:val="20"/>
            </w:rPr>
          </w:rPrChange>
        </w:rPr>
        <w:t>Nakamura M, Ohki S, Suzuki A, Sakai K (2011) Coral larvae under ocean acidification: survival, metabolism, and metamorphosis. PLoS One 6:e14521</w:t>
      </w:r>
      <w:bookmarkEnd w:id="1723"/>
    </w:p>
    <w:p w14:paraId="2A25592C" w14:textId="77777777" w:rsidR="00196F2F" w:rsidRPr="00CC30E1" w:rsidRDefault="00196F2F" w:rsidP="00196F2F">
      <w:pPr>
        <w:pStyle w:val="EndNoteBibliography"/>
        <w:ind w:left="720" w:hanging="720"/>
        <w:rPr>
          <w:sz w:val="20"/>
          <w:lang w:val="en-AU"/>
          <w:rPrChange w:id="1725" w:author="Rachael Maree Woods" w:date="2016-03-16T14:26:00Z">
            <w:rPr>
              <w:sz w:val="20"/>
            </w:rPr>
          </w:rPrChange>
        </w:rPr>
      </w:pPr>
      <w:bookmarkStart w:id="1726" w:name="_ENREF_43"/>
      <w:r w:rsidRPr="00CC30E1">
        <w:rPr>
          <w:sz w:val="20"/>
          <w:lang w:val="en-AU"/>
          <w:rPrChange w:id="1727" w:author="Rachael Maree Woods" w:date="2016-03-16T14:26:00Z">
            <w:rPr>
              <w:sz w:val="20"/>
            </w:rPr>
          </w:rPrChange>
        </w:rPr>
        <w:t>Negri A, Heyward A (2001) Inhibition of coral fertilisation and larval metamorphosis by tributyltin and copper. Marine environmental research 51:17-27</w:t>
      </w:r>
      <w:bookmarkEnd w:id="1726"/>
    </w:p>
    <w:p w14:paraId="053D836A" w14:textId="70FB3889" w:rsidR="00196F2F" w:rsidRPr="00CC30E1" w:rsidDel="00186F7C" w:rsidRDefault="00196F2F" w:rsidP="00196F2F">
      <w:pPr>
        <w:pStyle w:val="EndNoteBibliography"/>
        <w:ind w:left="720" w:hanging="720"/>
        <w:rPr>
          <w:del w:id="1728" w:author="Rachael Maree Woods" w:date="2016-03-25T10:10:00Z"/>
          <w:sz w:val="20"/>
          <w:lang w:val="en-AU"/>
          <w:rPrChange w:id="1729" w:author="Rachael Maree Woods" w:date="2016-03-16T14:26:00Z">
            <w:rPr>
              <w:del w:id="1730" w:author="Rachael Maree Woods" w:date="2016-03-25T10:10:00Z"/>
              <w:sz w:val="20"/>
            </w:rPr>
          </w:rPrChange>
        </w:rPr>
      </w:pPr>
      <w:bookmarkStart w:id="1731" w:name="_ENREF_44"/>
      <w:del w:id="1732" w:author="Rachael Maree Woods" w:date="2016-03-25T10:10:00Z">
        <w:r w:rsidRPr="00CC30E1" w:rsidDel="00186F7C">
          <w:rPr>
            <w:sz w:val="20"/>
            <w:lang w:val="en-AU"/>
            <w:rPrChange w:id="1733" w:author="Rachael Maree Woods" w:date="2016-03-16T14:26:00Z">
              <w:rPr>
                <w:sz w:val="20"/>
              </w:rPr>
            </w:rPrChange>
          </w:rPr>
          <w:delText>Orr JC, Fabry VJ, Aumont O, Bopp L, Doney SC, Feely RA, Gnanadesikan A, Gruber N, Ishida A, Joos F (2005) Anthropogenic ocean acidification over the twenty-first century and its impact on calcifying organisms. Nature 437:681-686</w:delText>
        </w:r>
        <w:bookmarkEnd w:id="1731"/>
      </w:del>
    </w:p>
    <w:p w14:paraId="5F737081" w14:textId="3D7AD410" w:rsidR="00196F2F" w:rsidRPr="00CC30E1" w:rsidDel="00186F7C" w:rsidRDefault="00196F2F" w:rsidP="00196F2F">
      <w:pPr>
        <w:pStyle w:val="EndNoteBibliography"/>
        <w:ind w:left="720" w:hanging="720"/>
        <w:rPr>
          <w:del w:id="1734" w:author="Rachael Maree Woods" w:date="2016-03-25T10:10:00Z"/>
          <w:sz w:val="20"/>
          <w:lang w:val="en-AU"/>
          <w:rPrChange w:id="1735" w:author="Rachael Maree Woods" w:date="2016-03-16T14:26:00Z">
            <w:rPr>
              <w:del w:id="1736" w:author="Rachael Maree Woods" w:date="2016-03-25T10:10:00Z"/>
              <w:sz w:val="20"/>
            </w:rPr>
          </w:rPrChange>
        </w:rPr>
      </w:pPr>
      <w:bookmarkStart w:id="1737" w:name="_ENREF_45"/>
      <w:del w:id="1738" w:author="Rachael Maree Woods" w:date="2016-03-25T10:10:00Z">
        <w:r w:rsidRPr="00CC30E1" w:rsidDel="00186F7C">
          <w:rPr>
            <w:sz w:val="20"/>
            <w:lang w:val="en-AU"/>
            <w:rPrChange w:id="1739" w:author="Rachael Maree Woods" w:date="2016-03-16T14:26:00Z">
              <w:rPr>
                <w:sz w:val="20"/>
              </w:rPr>
            </w:rPrChange>
          </w:rPr>
          <w:delText>Pagano G, Anselmi B, Dinnel P, Esposito A, Guida M, Iaccarino M, Melluso G, Pascale M, Trieff N (1993) Effects on sea urchin fertilization and embryogenesis of water and sediment from two rivers in Campania, Italy. Archives of Environmental Contamination and Toxicology 25:20-26</w:delText>
        </w:r>
        <w:bookmarkEnd w:id="1737"/>
      </w:del>
    </w:p>
    <w:p w14:paraId="5233AF36" w14:textId="77777777" w:rsidR="00196F2F" w:rsidRPr="00CC30E1" w:rsidRDefault="00196F2F" w:rsidP="00196F2F">
      <w:pPr>
        <w:pStyle w:val="EndNoteBibliography"/>
        <w:ind w:left="720" w:hanging="720"/>
        <w:rPr>
          <w:sz w:val="20"/>
          <w:lang w:val="en-AU"/>
          <w:rPrChange w:id="1740" w:author="Rachael Maree Woods" w:date="2016-03-16T14:26:00Z">
            <w:rPr>
              <w:sz w:val="20"/>
            </w:rPr>
          </w:rPrChange>
        </w:rPr>
      </w:pPr>
      <w:bookmarkStart w:id="1741" w:name="_ENREF_47"/>
      <w:r w:rsidRPr="00CC30E1">
        <w:rPr>
          <w:sz w:val="20"/>
          <w:lang w:val="en-AU"/>
          <w:rPrChange w:id="1742" w:author="Rachael Maree Woods" w:date="2016-03-16T14:26:00Z">
            <w:rPr>
              <w:sz w:val="20"/>
            </w:rPr>
          </w:rPrChange>
        </w:rPr>
        <w:t>Polkowska Ż, Grynkiewicz M, Zabiegała B, Namieśnik J (2001) Levels of pollutants in runoff water from roads with high traffic intensity in the city of Gdańsk, Poland. Pol J Environ Stud 10:351-363</w:t>
      </w:r>
      <w:bookmarkEnd w:id="1741"/>
    </w:p>
    <w:p w14:paraId="29E159F9" w14:textId="77777777" w:rsidR="00196F2F" w:rsidRPr="00CC30E1" w:rsidRDefault="00196F2F" w:rsidP="00196F2F">
      <w:pPr>
        <w:pStyle w:val="EndNoteBibliography"/>
        <w:ind w:left="720" w:hanging="720"/>
        <w:rPr>
          <w:sz w:val="20"/>
          <w:lang w:val="en-AU"/>
          <w:rPrChange w:id="1743" w:author="Rachael Maree Woods" w:date="2016-03-16T14:26:00Z">
            <w:rPr>
              <w:sz w:val="20"/>
            </w:rPr>
          </w:rPrChange>
        </w:rPr>
      </w:pPr>
      <w:bookmarkStart w:id="1744" w:name="_ENREF_48"/>
      <w:r w:rsidRPr="00CC30E1">
        <w:rPr>
          <w:sz w:val="20"/>
          <w:lang w:val="en-AU"/>
          <w:rPrChange w:id="1745" w:author="Rachael Maree Woods" w:date="2016-03-16T14:26:00Z">
            <w:rPr>
              <w:sz w:val="20"/>
            </w:rPr>
          </w:rPrChange>
        </w:rPr>
        <w:t>Randall C, Szmant A (2009) Elevated temperature reduces survivorship and settlement of the larvae of the Caribbean scleractinian coral, Favia fragum (Esper). Coral Reefs 28:537-545</w:t>
      </w:r>
      <w:bookmarkEnd w:id="1744"/>
    </w:p>
    <w:p w14:paraId="6F56A562" w14:textId="77777777" w:rsidR="00196F2F" w:rsidRPr="00CC30E1" w:rsidRDefault="00196F2F" w:rsidP="00196F2F">
      <w:pPr>
        <w:pStyle w:val="EndNoteBibliography"/>
        <w:ind w:left="720" w:hanging="720"/>
        <w:rPr>
          <w:sz w:val="20"/>
          <w:lang w:val="en-AU"/>
          <w:rPrChange w:id="1746" w:author="Rachael Maree Woods" w:date="2016-03-16T14:26:00Z">
            <w:rPr>
              <w:sz w:val="20"/>
            </w:rPr>
          </w:rPrChange>
        </w:rPr>
      </w:pPr>
      <w:bookmarkStart w:id="1747" w:name="_ENREF_50"/>
      <w:r w:rsidRPr="00CC30E1">
        <w:rPr>
          <w:sz w:val="20"/>
          <w:lang w:val="en-AU"/>
          <w:rPrChange w:id="1748" w:author="Rachael Maree Woods" w:date="2016-03-16T14:26:00Z">
            <w:rPr>
              <w:sz w:val="20"/>
            </w:rPr>
          </w:rPrChange>
        </w:rPr>
        <w:t>Reichelt-Brushett A, Harrison P (1999) The effect of copper, zinc and cadmium on fertilization success of gametes from scleractinian reef corals. Marine Pollution Bulletin 38:182-187</w:t>
      </w:r>
      <w:bookmarkEnd w:id="1747"/>
    </w:p>
    <w:p w14:paraId="4A009C37" w14:textId="77777777" w:rsidR="00196F2F" w:rsidRPr="00CC30E1" w:rsidRDefault="00196F2F" w:rsidP="00196F2F">
      <w:pPr>
        <w:pStyle w:val="EndNoteBibliography"/>
        <w:ind w:left="720" w:hanging="720"/>
        <w:rPr>
          <w:sz w:val="20"/>
          <w:lang w:val="en-AU"/>
          <w:rPrChange w:id="1749" w:author="Rachael Maree Woods" w:date="2016-03-16T14:26:00Z">
            <w:rPr>
              <w:sz w:val="20"/>
            </w:rPr>
          </w:rPrChange>
        </w:rPr>
      </w:pPr>
      <w:bookmarkStart w:id="1750" w:name="_ENREF_51"/>
      <w:r w:rsidRPr="00CC30E1">
        <w:rPr>
          <w:sz w:val="20"/>
          <w:lang w:val="en-AU"/>
          <w:rPrChange w:id="1751" w:author="Rachael Maree Woods" w:date="2016-03-16T14:26:00Z">
            <w:rPr>
              <w:sz w:val="20"/>
            </w:rPr>
          </w:rPrChange>
        </w:rPr>
        <w:lastRenderedPageBreak/>
        <w:t>Reichelt-Brushett AJ, Harrison PL (2004) Development of a sublethal test to determine the effects of copper and lead on scleractinian coral larvae. Archives of environmental contamination and toxicology 47:40-55</w:t>
      </w:r>
      <w:bookmarkEnd w:id="1750"/>
    </w:p>
    <w:p w14:paraId="541A590B" w14:textId="77777777" w:rsidR="00196F2F" w:rsidRPr="00CC30E1" w:rsidDel="00F42A83" w:rsidRDefault="00196F2F" w:rsidP="00196F2F">
      <w:pPr>
        <w:pStyle w:val="EndNoteBibliography"/>
        <w:ind w:left="720" w:hanging="720"/>
        <w:rPr>
          <w:del w:id="1752" w:author="Rachael Maree Woods" w:date="2016-03-16T14:34:00Z"/>
          <w:sz w:val="20"/>
          <w:lang w:val="en-AU"/>
          <w:rPrChange w:id="1753" w:author="Rachael Maree Woods" w:date="2016-03-16T14:26:00Z">
            <w:rPr>
              <w:del w:id="1754" w:author="Rachael Maree Woods" w:date="2016-03-16T14:34:00Z"/>
              <w:sz w:val="20"/>
            </w:rPr>
          </w:rPrChange>
        </w:rPr>
      </w:pPr>
      <w:bookmarkStart w:id="1755" w:name="_ENREF_52"/>
      <w:r w:rsidRPr="00CC30E1">
        <w:rPr>
          <w:sz w:val="20"/>
          <w:lang w:val="en-AU"/>
          <w:rPrChange w:id="1756" w:author="Rachael Maree Woods" w:date="2016-03-16T14:26:00Z">
            <w:rPr>
              <w:sz w:val="20"/>
            </w:rPr>
          </w:rPrChange>
        </w:rPr>
        <w:t>Reichelt-Brushett AJ, Harrison PL (2005) The effect of selected trace metals on the fertilization success of several scleractinian coral species. Coral Reefs 24:524-534</w:t>
      </w:r>
      <w:bookmarkEnd w:id="1755"/>
    </w:p>
    <w:p w14:paraId="7B4AF4EB" w14:textId="77777777" w:rsidR="00196F2F" w:rsidRPr="00CC30E1" w:rsidRDefault="00196F2F">
      <w:pPr>
        <w:pStyle w:val="EndNoteBibliography"/>
        <w:ind w:left="720" w:hanging="720"/>
        <w:rPr>
          <w:sz w:val="20"/>
          <w:lang w:val="en-AU"/>
          <w:rPrChange w:id="1757" w:author="Rachael Maree Woods" w:date="2016-03-16T14:26:00Z">
            <w:rPr>
              <w:sz w:val="20"/>
            </w:rPr>
          </w:rPrChange>
        </w:rPr>
      </w:pPr>
      <w:bookmarkStart w:id="1758" w:name="_ENREF_53"/>
      <w:del w:id="1759" w:author="Rachael Maree Woods" w:date="2016-03-16T14:34:00Z">
        <w:r w:rsidRPr="00CC30E1" w:rsidDel="00F42A83">
          <w:rPr>
            <w:sz w:val="20"/>
            <w:lang w:val="en-AU"/>
            <w:rPrChange w:id="1760" w:author="Rachael Maree Woods" w:date="2016-03-16T14:26:00Z">
              <w:rPr>
                <w:sz w:val="20"/>
              </w:rPr>
            </w:rPrChange>
          </w:rPr>
          <w:delText>Richmond RH (1996) Effects of coastal runoff on coral reproduction. Biological Conservation 76:211-211</w:delText>
        </w:r>
      </w:del>
      <w:bookmarkEnd w:id="1758"/>
    </w:p>
    <w:p w14:paraId="69F2792C" w14:textId="77777777" w:rsidR="00196F2F" w:rsidRPr="00CC30E1" w:rsidRDefault="00196F2F" w:rsidP="00196F2F">
      <w:pPr>
        <w:pStyle w:val="EndNoteBibliography"/>
        <w:ind w:left="720" w:hanging="720"/>
        <w:rPr>
          <w:sz w:val="20"/>
          <w:lang w:val="en-AU"/>
          <w:rPrChange w:id="1761" w:author="Rachael Maree Woods" w:date="2016-03-16T14:26:00Z">
            <w:rPr>
              <w:sz w:val="20"/>
            </w:rPr>
          </w:rPrChange>
        </w:rPr>
      </w:pPr>
      <w:bookmarkStart w:id="1762" w:name="_ENREF_54"/>
      <w:r w:rsidRPr="00CC30E1">
        <w:rPr>
          <w:sz w:val="20"/>
          <w:lang w:val="en-AU"/>
          <w:rPrChange w:id="1763" w:author="Rachael Maree Woods" w:date="2016-03-16T14:26:00Z">
            <w:rPr>
              <w:sz w:val="20"/>
            </w:rPr>
          </w:rPrChange>
        </w:rPr>
        <w:t>Richmond RH (1997) Reproduction and recruitment in corals: critical links in the persistence of reefs. Life and death of coral reefs Chapman &amp; Hall, New York:175-197</w:t>
      </w:r>
      <w:bookmarkEnd w:id="1762"/>
    </w:p>
    <w:p w14:paraId="3AFF44F7" w14:textId="699DD19D" w:rsidR="00196F2F" w:rsidRPr="00CC30E1" w:rsidDel="00186F7C" w:rsidRDefault="00196F2F" w:rsidP="00196F2F">
      <w:pPr>
        <w:pStyle w:val="EndNoteBibliography"/>
        <w:ind w:left="720" w:hanging="720"/>
        <w:rPr>
          <w:del w:id="1764" w:author="Rachael Maree Woods" w:date="2016-03-25T10:11:00Z"/>
          <w:sz w:val="20"/>
          <w:lang w:val="en-AU"/>
          <w:rPrChange w:id="1765" w:author="Rachael Maree Woods" w:date="2016-03-16T14:26:00Z">
            <w:rPr>
              <w:del w:id="1766" w:author="Rachael Maree Woods" w:date="2016-03-25T10:11:00Z"/>
              <w:sz w:val="20"/>
            </w:rPr>
          </w:rPrChange>
        </w:rPr>
      </w:pPr>
      <w:bookmarkStart w:id="1767" w:name="_ENREF_55"/>
      <w:del w:id="1768" w:author="Rachael Maree Woods" w:date="2016-03-25T10:11:00Z">
        <w:r w:rsidRPr="00CC30E1" w:rsidDel="00186F7C">
          <w:rPr>
            <w:sz w:val="20"/>
            <w:lang w:val="en-AU"/>
            <w:rPrChange w:id="1769" w:author="Rachael Maree Woods" w:date="2016-03-16T14:26:00Z">
              <w:rPr>
                <w:sz w:val="20"/>
              </w:rPr>
            </w:rPrChange>
          </w:rPr>
          <w:delText>Rivera-Duarte I, Rosen G, Lapota D, Chadwick DB, Kear-Padilla L, Zirino A (2005) Copper toxicity to larval stages of three marine invertebrates and copper complexation capacity in San Diego Bay, California. Environmental science &amp; technology 39:1542-1546</w:delText>
        </w:r>
        <w:bookmarkEnd w:id="1767"/>
      </w:del>
    </w:p>
    <w:p w14:paraId="661AE4D8" w14:textId="77777777" w:rsidR="00196F2F" w:rsidRPr="00CC30E1" w:rsidRDefault="00196F2F" w:rsidP="00196F2F">
      <w:pPr>
        <w:pStyle w:val="EndNoteBibliography"/>
        <w:ind w:left="720" w:hanging="720"/>
        <w:rPr>
          <w:sz w:val="20"/>
          <w:lang w:val="en-AU"/>
          <w:rPrChange w:id="1770" w:author="Rachael Maree Woods" w:date="2016-03-16T14:26:00Z">
            <w:rPr>
              <w:sz w:val="20"/>
            </w:rPr>
          </w:rPrChange>
        </w:rPr>
      </w:pPr>
      <w:bookmarkStart w:id="1771" w:name="_ENREF_57"/>
      <w:r w:rsidRPr="00CC30E1">
        <w:rPr>
          <w:sz w:val="20"/>
          <w:lang w:val="en-AU"/>
          <w:rPrChange w:id="1772" w:author="Rachael Maree Woods" w:date="2016-03-16T14:26:00Z">
            <w:rPr>
              <w:sz w:val="20"/>
            </w:rPr>
          </w:rPrChange>
        </w:rPr>
        <w:t>Schlegel P, Havenhand JN, Gillings MR, Williamson JE (2012) Individual Variability in Reproductive Success Determines Winners and Losers under Ocean Acidification: A Case Study with Sea Urchins. PLoS ONE 7:e53118</w:t>
      </w:r>
      <w:bookmarkEnd w:id="1771"/>
    </w:p>
    <w:p w14:paraId="243F1FE8" w14:textId="77777777" w:rsidR="00196F2F" w:rsidRPr="00CC30E1" w:rsidRDefault="00196F2F" w:rsidP="00196F2F">
      <w:pPr>
        <w:pStyle w:val="EndNoteBibliography"/>
        <w:ind w:left="720" w:hanging="720"/>
        <w:rPr>
          <w:sz w:val="20"/>
          <w:lang w:val="en-AU"/>
          <w:rPrChange w:id="1773" w:author="Rachael Maree Woods" w:date="2016-03-16T14:26:00Z">
            <w:rPr>
              <w:sz w:val="20"/>
            </w:rPr>
          </w:rPrChange>
        </w:rPr>
      </w:pPr>
      <w:bookmarkStart w:id="1774" w:name="_ENREF_58"/>
      <w:r w:rsidRPr="00CC30E1">
        <w:rPr>
          <w:sz w:val="20"/>
          <w:lang w:val="en-AU"/>
          <w:rPrChange w:id="1775" w:author="Rachael Maree Woods" w:date="2016-03-16T14:26:00Z">
            <w:rPr>
              <w:sz w:val="20"/>
            </w:rPr>
          </w:rPrChange>
        </w:rPr>
        <w:t>Scott A, Harrison PL, Brooks LO (2013) Reduced salinity decreases the fertilization success and larval survival of two scleractinian coral species. Marine environmental research 92:10-14</w:t>
      </w:r>
      <w:bookmarkEnd w:id="1774"/>
    </w:p>
    <w:p w14:paraId="37443B5C" w14:textId="77777777" w:rsidR="00196F2F" w:rsidRPr="00CC30E1" w:rsidRDefault="00196F2F" w:rsidP="00196F2F">
      <w:pPr>
        <w:pStyle w:val="EndNoteBibliography"/>
        <w:ind w:left="720" w:hanging="720"/>
        <w:rPr>
          <w:sz w:val="20"/>
          <w:lang w:val="en-AU"/>
          <w:rPrChange w:id="1776" w:author="Rachael Maree Woods" w:date="2016-03-16T14:26:00Z">
            <w:rPr>
              <w:sz w:val="20"/>
            </w:rPr>
          </w:rPrChange>
        </w:rPr>
      </w:pPr>
      <w:bookmarkStart w:id="1777" w:name="_ENREF_60"/>
      <w:r w:rsidRPr="00CC30E1">
        <w:rPr>
          <w:sz w:val="20"/>
          <w:lang w:val="en-AU"/>
          <w:rPrChange w:id="1778" w:author="Rachael Maree Woods" w:date="2016-03-16T14:26:00Z">
            <w:rPr>
              <w:sz w:val="20"/>
            </w:rPr>
          </w:rPrChange>
        </w:rPr>
        <w:t xml:space="preserve">Solomon S, Qin D, Manning M, Chen Z, Marquis M, Averyt K, Tignor M, Miller H (2007) IPCC, 2007: climate change 2007: the physical science basis. Contribution of Working Group I to the fourth assessment report of the Intergovernmental Panel on Climate Change </w:t>
      </w:r>
      <w:bookmarkEnd w:id="1777"/>
    </w:p>
    <w:p w14:paraId="1CBC88B7" w14:textId="77777777" w:rsidR="00196F2F" w:rsidRPr="00CC30E1" w:rsidRDefault="00196F2F" w:rsidP="00196F2F">
      <w:pPr>
        <w:pStyle w:val="EndNoteBibliography"/>
        <w:ind w:left="720" w:hanging="720"/>
        <w:rPr>
          <w:sz w:val="20"/>
          <w:lang w:val="en-AU"/>
          <w:rPrChange w:id="1779" w:author="Rachael Maree Woods" w:date="2016-03-16T14:26:00Z">
            <w:rPr>
              <w:sz w:val="20"/>
            </w:rPr>
          </w:rPrChange>
        </w:rPr>
      </w:pPr>
      <w:bookmarkStart w:id="1780" w:name="_ENREF_62"/>
      <w:r w:rsidRPr="00CC30E1">
        <w:rPr>
          <w:sz w:val="20"/>
          <w:lang w:val="en-AU"/>
          <w:rPrChange w:id="1781" w:author="Rachael Maree Woods" w:date="2016-03-16T14:26:00Z">
            <w:rPr>
              <w:sz w:val="20"/>
            </w:rPr>
          </w:rPrChange>
        </w:rPr>
        <w:t>Styan CA, Rosser NL (2012) Is monitoring for mass spawning events in coral assemblages in north Western Australia likely to detect spawning? Marine pollution bulletin 64:2523-2527</w:t>
      </w:r>
      <w:bookmarkEnd w:id="1780"/>
    </w:p>
    <w:p w14:paraId="43920090" w14:textId="77777777" w:rsidR="00196F2F" w:rsidRPr="00CC30E1" w:rsidRDefault="00196F2F" w:rsidP="00196F2F">
      <w:pPr>
        <w:pStyle w:val="EndNoteBibliography"/>
        <w:ind w:left="720" w:hanging="720"/>
        <w:rPr>
          <w:sz w:val="20"/>
          <w:lang w:val="en-AU"/>
          <w:rPrChange w:id="1782" w:author="Rachael Maree Woods" w:date="2016-03-16T14:26:00Z">
            <w:rPr>
              <w:sz w:val="20"/>
            </w:rPr>
          </w:rPrChange>
        </w:rPr>
      </w:pPr>
      <w:bookmarkStart w:id="1783" w:name="_ENREF_64"/>
      <w:r w:rsidRPr="00CC30E1">
        <w:rPr>
          <w:sz w:val="20"/>
          <w:lang w:val="en-AU"/>
          <w:rPrChange w:id="1784" w:author="Rachael Maree Woods" w:date="2016-03-16T14:26:00Z">
            <w:rPr>
              <w:sz w:val="20"/>
            </w:rPr>
          </w:rPrChange>
        </w:rPr>
        <w:t>Tilman D, Lehman C (2001) Human-caused environmental change: impacts on plant diversity and evolution. Proceedings of the National Academy of Sciences 98:5433-5440</w:t>
      </w:r>
      <w:bookmarkEnd w:id="1783"/>
    </w:p>
    <w:p w14:paraId="62C36DEF" w14:textId="7FB97EFF" w:rsidR="00186F7C" w:rsidRDefault="00186F7C" w:rsidP="00186F7C">
      <w:pPr>
        <w:pStyle w:val="EndNoteBibliography"/>
        <w:ind w:left="720" w:hanging="720"/>
        <w:rPr>
          <w:ins w:id="1785" w:author="Rachael Maree Woods" w:date="2016-03-25T10:11:00Z"/>
          <w:sz w:val="20"/>
          <w:lang w:val="en-AU"/>
        </w:rPr>
      </w:pPr>
      <w:bookmarkStart w:id="1786" w:name="_ENREF_65"/>
      <w:ins w:id="1787" w:author="Rachael Maree Woods" w:date="2016-03-25T10:11:00Z">
        <w:r w:rsidRPr="00C30A08">
          <w:rPr>
            <w:sz w:val="20"/>
            <w:lang w:val="en-AU"/>
          </w:rPr>
          <w:t xml:space="preserve">Vermeij MJA, Fogarty ND, Miller MW (2006) Pelagic conditions affect larval behaviour, survival, and settlement pattern in the Caribbean coral </w:t>
        </w:r>
        <w:r w:rsidRPr="00C30A08">
          <w:rPr>
            <w:i/>
            <w:sz w:val="20"/>
            <w:lang w:val="en-AU"/>
          </w:rPr>
          <w:t>Monastrea faveolata</w:t>
        </w:r>
        <w:r w:rsidRPr="00C30A08">
          <w:rPr>
            <w:sz w:val="20"/>
            <w:lang w:val="en-AU"/>
          </w:rPr>
          <w:t>. Marine Ecology Progress Series 310:119-128</w:t>
        </w:r>
      </w:ins>
    </w:p>
    <w:p w14:paraId="6D40DA59" w14:textId="77777777" w:rsidR="00196F2F" w:rsidRPr="00CC30E1" w:rsidRDefault="00196F2F" w:rsidP="00196F2F">
      <w:pPr>
        <w:pStyle w:val="EndNoteBibliography"/>
        <w:ind w:left="720" w:hanging="720"/>
        <w:rPr>
          <w:sz w:val="20"/>
          <w:lang w:val="en-AU"/>
          <w:rPrChange w:id="1788" w:author="Rachael Maree Woods" w:date="2016-03-16T14:26:00Z">
            <w:rPr>
              <w:sz w:val="20"/>
            </w:rPr>
          </w:rPrChange>
        </w:rPr>
      </w:pPr>
      <w:r w:rsidRPr="00CC30E1">
        <w:rPr>
          <w:sz w:val="20"/>
          <w:lang w:val="en-AU"/>
          <w:rPrChange w:id="1789" w:author="Rachael Maree Woods" w:date="2016-03-16T14:26:00Z">
            <w:rPr>
              <w:sz w:val="20"/>
            </w:rPr>
          </w:rPrChange>
        </w:rPr>
        <w:t>Victor S, Richmond RH (2005) Effect of copper on fertilization success in the reef coral&lt; i&gt; Acropora surculosa&lt;/i&gt;. Marine pollution bulletin 50:1448-1451</w:t>
      </w:r>
      <w:bookmarkEnd w:id="1786"/>
    </w:p>
    <w:p w14:paraId="1EE4391E" w14:textId="0BBE4040" w:rsidR="00A80FD9" w:rsidRPr="00CC30E1" w:rsidRDefault="00A80FD9" w:rsidP="00196F2F">
      <w:pPr>
        <w:pStyle w:val="EndNoteBibliography"/>
        <w:ind w:left="720" w:hanging="720"/>
        <w:rPr>
          <w:sz w:val="20"/>
          <w:lang w:val="en-AU"/>
          <w:rPrChange w:id="1790" w:author="Rachael Maree Woods" w:date="2016-03-16T14:26:00Z">
            <w:rPr>
              <w:sz w:val="20"/>
            </w:rPr>
          </w:rPrChange>
        </w:rPr>
      </w:pPr>
      <w:bookmarkStart w:id="1791" w:name="_ENREF_66"/>
      <w:r w:rsidRPr="00CC30E1">
        <w:rPr>
          <w:sz w:val="20"/>
          <w:lang w:val="en-AU"/>
          <w:rPrChange w:id="1792" w:author="Rachael Maree Woods" w:date="2016-03-16T14:26:00Z">
            <w:rPr>
              <w:sz w:val="20"/>
            </w:rPr>
          </w:rPrChange>
        </w:rPr>
        <w:t>Walsh C, MacNally R (2013) hier.part: Hierarquical partitioning. R package v1.0-4. Available at http://cran.r-project.org/web/packages/hier.part/index.html. Accessed January 2013.</w:t>
      </w:r>
    </w:p>
    <w:p w14:paraId="2731F11C" w14:textId="4615B41D" w:rsidR="00196F2F" w:rsidRPr="00CC30E1" w:rsidDel="00186F7C" w:rsidRDefault="00196F2F" w:rsidP="00196F2F">
      <w:pPr>
        <w:pStyle w:val="EndNoteBibliography"/>
        <w:ind w:left="720" w:hanging="720"/>
        <w:rPr>
          <w:del w:id="1793" w:author="Rachael Maree Woods" w:date="2016-03-25T10:12:00Z"/>
          <w:sz w:val="20"/>
          <w:lang w:val="en-AU"/>
          <w:rPrChange w:id="1794" w:author="Rachael Maree Woods" w:date="2016-03-16T14:26:00Z">
            <w:rPr>
              <w:del w:id="1795" w:author="Rachael Maree Woods" w:date="2016-03-25T10:12:00Z"/>
              <w:sz w:val="20"/>
            </w:rPr>
          </w:rPrChange>
        </w:rPr>
      </w:pPr>
      <w:del w:id="1796" w:author="Rachael Maree Woods" w:date="2016-03-25T10:12:00Z">
        <w:r w:rsidRPr="00CC30E1" w:rsidDel="00186F7C">
          <w:rPr>
            <w:sz w:val="20"/>
            <w:lang w:val="en-AU"/>
            <w:rPrChange w:id="1797" w:author="Rachael Maree Woods" w:date="2016-03-16T14:26:00Z">
              <w:rPr>
                <w:sz w:val="20"/>
              </w:rPr>
            </w:rPrChange>
          </w:rPr>
          <w:delText>Wang Q, Liu B, Yang H, Wang X, Lin Z (2009) Toxicity of lead, cadmium and mercury on embryogenesis, survival, growth and metamorphosis of Meretrix meretrix larvae. Ecotoxicology 18:829-837</w:delText>
        </w:r>
        <w:bookmarkEnd w:id="1791"/>
      </w:del>
    </w:p>
    <w:p w14:paraId="2F391BF6" w14:textId="22049DD3" w:rsidR="00CD04D3" w:rsidRPr="00CC30E1" w:rsidDel="00186F7C" w:rsidRDefault="00CD04D3" w:rsidP="00196F2F">
      <w:pPr>
        <w:pStyle w:val="EndNoteBibliography"/>
        <w:ind w:left="720" w:hanging="720"/>
        <w:rPr>
          <w:del w:id="1798" w:author="Rachael Maree Woods" w:date="2016-03-25T10:12:00Z"/>
          <w:sz w:val="20"/>
          <w:lang w:val="en-AU"/>
          <w:rPrChange w:id="1799" w:author="Rachael Maree Woods" w:date="2016-03-16T14:26:00Z">
            <w:rPr>
              <w:del w:id="1800" w:author="Rachael Maree Woods" w:date="2016-03-25T10:12:00Z"/>
              <w:sz w:val="20"/>
            </w:rPr>
          </w:rPrChange>
        </w:rPr>
      </w:pPr>
      <w:bookmarkStart w:id="1801" w:name="_ENREF_68"/>
      <w:del w:id="1802" w:author="Rachael Maree Woods" w:date="2016-03-25T10:12:00Z">
        <w:r w:rsidRPr="00CC30E1" w:rsidDel="00186F7C">
          <w:rPr>
            <w:sz w:val="20"/>
            <w:lang w:val="en-AU"/>
            <w:rPrChange w:id="1803" w:author="Rachael Maree Woods" w:date="2016-03-16T14:26:00Z">
              <w:rPr>
                <w:sz w:val="20"/>
              </w:rPr>
            </w:rPrChange>
          </w:rPr>
          <w:delText>Woolsey ES, Byrne M, Baird AH (2013) The effects of temperature on embryonic development and larval survival in two scleractinian corals. Marine Ecology Progress Series 493:179-184</w:delText>
        </w:r>
      </w:del>
    </w:p>
    <w:p w14:paraId="7DF91713" w14:textId="77777777" w:rsidR="00196F2F" w:rsidRPr="00CC30E1" w:rsidRDefault="00196F2F" w:rsidP="00196F2F">
      <w:pPr>
        <w:pStyle w:val="EndNoteBibliography"/>
        <w:ind w:left="720" w:hanging="720"/>
        <w:rPr>
          <w:sz w:val="20"/>
          <w:lang w:val="en-AU"/>
          <w:rPrChange w:id="1804" w:author="Rachael Maree Woods" w:date="2016-03-16T14:26:00Z">
            <w:rPr>
              <w:sz w:val="20"/>
            </w:rPr>
          </w:rPrChange>
        </w:rPr>
      </w:pPr>
      <w:r w:rsidRPr="00CC30E1">
        <w:rPr>
          <w:sz w:val="20"/>
          <w:lang w:val="en-AU"/>
          <w:rPrChange w:id="1805" w:author="Rachael Maree Woods" w:date="2016-03-16T14:26:00Z">
            <w:rPr>
              <w:sz w:val="20"/>
            </w:rPr>
          </w:rPrChange>
        </w:rPr>
        <w:t>Yamano H, Sugihara K, Nomura K (2011) Rapid poleward range expansion of tropical reef corals in response to rising sea surface temperatures. Geophysical Research Letters 38</w:t>
      </w:r>
      <w:bookmarkEnd w:id="1801"/>
    </w:p>
    <w:p w14:paraId="41436562" w14:textId="695A7595" w:rsidR="00196F2F" w:rsidRPr="00CC30E1" w:rsidDel="00CB7688" w:rsidRDefault="00196F2F" w:rsidP="00196F2F">
      <w:pPr>
        <w:pStyle w:val="EndNoteBibliography"/>
        <w:ind w:left="720" w:hanging="720"/>
        <w:rPr>
          <w:del w:id="1806" w:author="Rachael Maree Woods" w:date="2016-03-16T14:26:00Z"/>
          <w:sz w:val="20"/>
          <w:lang w:val="en-AU"/>
          <w:rPrChange w:id="1807" w:author="Rachael Maree Woods" w:date="2016-03-16T14:26:00Z">
            <w:rPr>
              <w:del w:id="1808" w:author="Rachael Maree Woods" w:date="2016-03-16T14:26:00Z"/>
              <w:sz w:val="20"/>
            </w:rPr>
          </w:rPrChange>
        </w:rPr>
      </w:pPr>
      <w:bookmarkStart w:id="1809" w:name="_ENREF_69"/>
      <w:r w:rsidRPr="00CC30E1">
        <w:rPr>
          <w:sz w:val="20"/>
          <w:lang w:val="en-AU"/>
          <w:rPrChange w:id="1810" w:author="Rachael Maree Woods" w:date="2016-03-16T14:26:00Z">
            <w:rPr>
              <w:sz w:val="20"/>
            </w:rPr>
          </w:rPrChange>
        </w:rPr>
        <w:t>Zuur A, Ieno EN, Walker N, Saveliev AA, Smith GM (2009) Mixed effects models and extensions in ecology with R. Springer</w:t>
      </w:r>
      <w:bookmarkEnd w:id="1809"/>
    </w:p>
    <w:p w14:paraId="30DB8573" w14:textId="57F731EE" w:rsidR="00B83CCE" w:rsidRPr="00BF6499" w:rsidRDefault="006B2A4C">
      <w:pPr>
        <w:pStyle w:val="EndNoteBibliography"/>
        <w:ind w:left="720" w:hanging="720"/>
        <w:rPr>
          <w:lang w:val="en-AU"/>
        </w:rPr>
        <w:pPrChange w:id="1811" w:author="Rachael Maree Woods" w:date="2016-03-16T14:26:00Z">
          <w:pPr>
            <w:overflowPunct/>
            <w:autoSpaceDE/>
            <w:autoSpaceDN/>
            <w:adjustRightInd/>
            <w:spacing w:line="240" w:lineRule="auto"/>
            <w:textAlignment w:val="auto"/>
          </w:pPr>
        </w:pPrChange>
      </w:pPr>
      <w:r w:rsidRPr="007B765C">
        <w:rPr>
          <w:lang w:val="en-AU"/>
        </w:rPr>
        <w:fldChar w:fldCharType="end"/>
      </w:r>
      <w:commentRangeEnd w:id="1574"/>
      <w:r w:rsidR="00B73A2E" w:rsidRPr="00CC30E1">
        <w:rPr>
          <w:rStyle w:val="CommentReference"/>
          <w:lang w:val="en-AU"/>
          <w:rPrChange w:id="1812" w:author="Rachael Maree Woods" w:date="2016-03-16T14:26:00Z">
            <w:rPr>
              <w:rStyle w:val="CommentReference"/>
            </w:rPr>
          </w:rPrChange>
        </w:rPr>
        <w:commentReference w:id="1574"/>
      </w:r>
      <w:r w:rsidR="00B83CCE" w:rsidRPr="00BF6499">
        <w:rPr>
          <w:lang w:val="en-AU"/>
        </w:rPr>
        <w:br w:type="page"/>
      </w:r>
    </w:p>
    <w:p w14:paraId="709B4918" w14:textId="0507E4C2" w:rsidR="00B83CCE" w:rsidRPr="00CC30E1" w:rsidRDefault="00B83CCE" w:rsidP="009219E1">
      <w:pPr>
        <w:pStyle w:val="heading10"/>
        <w:spacing w:line="480" w:lineRule="auto"/>
        <w:rPr>
          <w:rFonts w:ascii="Times New Roman" w:hAnsi="Times New Roman"/>
          <w:lang w:val="en-AU"/>
        </w:rPr>
      </w:pPr>
      <w:r w:rsidRPr="00CC30E1">
        <w:rPr>
          <w:rFonts w:ascii="Times New Roman" w:hAnsi="Times New Roman"/>
          <w:lang w:val="en-AU"/>
        </w:rPr>
        <w:lastRenderedPageBreak/>
        <w:t>Figure Legends</w:t>
      </w:r>
    </w:p>
    <w:p w14:paraId="10500007" w14:textId="2C25F516"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1. </w:t>
      </w:r>
      <w:ins w:id="1813" w:author="Josh Madin" w:date="2016-03-24T13:52:00Z">
        <w:r w:rsidR="00030552">
          <w:rPr>
            <w:lang w:val="en-AU"/>
          </w:rPr>
          <w:t xml:space="preserve">Fertilisation success as a function of </w:t>
        </w:r>
      </w:ins>
      <w:del w:id="1814" w:author="Josh Madin" w:date="2016-03-24T13:51:00Z">
        <w:r w:rsidR="00B83CCE" w:rsidRPr="00CC30E1" w:rsidDel="00030552">
          <w:rPr>
            <w:lang w:val="en-AU"/>
          </w:rPr>
          <w:delText>Effect of the</w:delText>
        </w:r>
      </w:del>
      <w:ins w:id="1815" w:author="Josh Madin" w:date="2016-03-24T13:52:00Z">
        <w:r w:rsidR="00030552">
          <w:rPr>
            <w:lang w:val="en-AU"/>
          </w:rPr>
          <w:t>s</w:t>
        </w:r>
      </w:ins>
      <w:ins w:id="1816" w:author="Josh Madin" w:date="2016-03-24T13:51:00Z">
        <w:r w:rsidR="00030552">
          <w:rPr>
            <w:lang w:val="en-AU"/>
          </w:rPr>
          <w:t>eawater properties</w:t>
        </w:r>
      </w:ins>
      <w:del w:id="1817" w:author="Josh Madin" w:date="2016-03-24T13:52:00Z">
        <w:r w:rsidR="00B83CCE" w:rsidRPr="00CC30E1" w:rsidDel="00030552">
          <w:rPr>
            <w:lang w:val="en-AU"/>
          </w:rPr>
          <w:delText xml:space="preserve"> </w:delText>
        </w:r>
      </w:del>
      <w:del w:id="1818" w:author="Josh Madin" w:date="2016-03-24T13:50:00Z">
        <w:r w:rsidR="00B83CCE" w:rsidRPr="00CC30E1" w:rsidDel="00030552">
          <w:rPr>
            <w:lang w:val="en-AU"/>
          </w:rPr>
          <w:delText xml:space="preserve">significant </w:delText>
        </w:r>
      </w:del>
      <w:del w:id="1819" w:author="Josh Madin" w:date="2016-03-24T13:52:00Z">
        <w:r w:rsidR="00B83CCE" w:rsidRPr="00CC30E1" w:rsidDel="00030552">
          <w:rPr>
            <w:lang w:val="en-AU"/>
          </w:rPr>
          <w:delText xml:space="preserve">factors from the GLMM conducted on the probability of </w:delText>
        </w:r>
        <w:r w:rsidR="001F5820" w:rsidRPr="00CC30E1" w:rsidDel="00030552">
          <w:rPr>
            <w:lang w:val="en-AU"/>
          </w:rPr>
          <w:delText>fertilisation</w:delText>
        </w:r>
        <w:r w:rsidR="00B83CCE" w:rsidRPr="00CC30E1" w:rsidDel="00030552">
          <w:rPr>
            <w:lang w:val="en-AU"/>
          </w:rPr>
          <w:delText xml:space="preserve"> with a 95% confidence interval –</w:delText>
        </w:r>
      </w:del>
      <w:ins w:id="1820" w:author="Josh Madin" w:date="2016-03-24T13:52:00Z">
        <w:r w:rsidR="00030552">
          <w:rPr>
            <w:lang w:val="en-AU"/>
          </w:rPr>
          <w:t>:</w:t>
        </w:r>
      </w:ins>
      <w:r w:rsidR="00B83CCE" w:rsidRPr="00CC30E1">
        <w:rPr>
          <w:lang w:val="en-AU"/>
        </w:rPr>
        <w:t xml:space="preserve"> (a) </w:t>
      </w:r>
      <w:del w:id="1821" w:author="Josh Madin" w:date="2016-03-24T13:54:00Z">
        <w:r w:rsidR="00FF618B" w:rsidRPr="00CC30E1" w:rsidDel="00030552">
          <w:rPr>
            <w:lang w:val="en-AU"/>
          </w:rPr>
          <w:delText>Copper</w:delText>
        </w:r>
      </w:del>
      <w:ins w:id="1822" w:author="Josh Madin" w:date="2016-03-24T13:54:00Z">
        <w:r w:rsidR="00030552">
          <w:rPr>
            <w:lang w:val="en-AU"/>
          </w:rPr>
          <w:t>c</w:t>
        </w:r>
        <w:r w:rsidR="00030552" w:rsidRPr="00CC30E1">
          <w:rPr>
            <w:lang w:val="en-AU"/>
          </w:rPr>
          <w:t>opper</w:t>
        </w:r>
      </w:ins>
      <w:r w:rsidR="00B83CCE" w:rsidRPr="00CC30E1">
        <w:rPr>
          <w:lang w:val="en-AU"/>
        </w:rPr>
        <w:t xml:space="preserve">, (b) </w:t>
      </w:r>
      <w:ins w:id="1823" w:author="Rachael Maree Woods" w:date="2016-03-16T14:27:00Z">
        <w:del w:id="1824" w:author="Josh Madin" w:date="2016-03-24T13:54:00Z">
          <w:r w:rsidR="00AE24D3" w:rsidDel="00030552">
            <w:rPr>
              <w:lang w:val="en-AU"/>
            </w:rPr>
            <w:delText>S</w:delText>
          </w:r>
        </w:del>
      </w:ins>
      <w:ins w:id="1825" w:author="Josh Madin" w:date="2016-03-24T13:54:00Z">
        <w:r w:rsidR="00030552">
          <w:rPr>
            <w:lang w:val="en-AU"/>
          </w:rPr>
          <w:t>s</w:t>
        </w:r>
      </w:ins>
      <w:ins w:id="1826" w:author="Rachael Maree Woods" w:date="2016-03-16T14:27:00Z">
        <w:r w:rsidR="00AE24D3">
          <w:rPr>
            <w:lang w:val="en-AU"/>
          </w:rPr>
          <w:t>ediment</w:t>
        </w:r>
      </w:ins>
      <w:del w:id="1827" w:author="Rachael Maree Woods" w:date="2016-03-16T14:27:00Z">
        <w:r w:rsidR="00FF618B" w:rsidRPr="00CC30E1" w:rsidDel="00AE24D3">
          <w:rPr>
            <w:lang w:val="en-AU"/>
          </w:rPr>
          <w:delText>Salinity</w:delText>
        </w:r>
      </w:del>
      <w:r w:rsidR="00B83CCE" w:rsidRPr="00CC30E1">
        <w:rPr>
          <w:lang w:val="en-AU"/>
        </w:rPr>
        <w:t xml:space="preserve">, (c) </w:t>
      </w:r>
      <w:ins w:id="1828" w:author="Rachael Maree Woods" w:date="2016-03-16T14:27:00Z">
        <w:del w:id="1829" w:author="Josh Madin" w:date="2016-03-24T13:54:00Z">
          <w:r w:rsidR="00AE24D3" w:rsidDel="00030552">
            <w:rPr>
              <w:lang w:val="en-AU"/>
            </w:rPr>
            <w:delText>A</w:delText>
          </w:r>
        </w:del>
      </w:ins>
      <w:ins w:id="1830" w:author="Josh Madin" w:date="2016-03-24T13:54:00Z">
        <w:r w:rsidR="00030552">
          <w:rPr>
            <w:lang w:val="en-AU"/>
          </w:rPr>
          <w:t>a</w:t>
        </w:r>
      </w:ins>
      <w:ins w:id="1831" w:author="Rachael Maree Woods" w:date="2016-03-16T14:27:00Z">
        <w:r w:rsidR="00AE24D3">
          <w:rPr>
            <w:lang w:val="en-AU"/>
          </w:rPr>
          <w:t>mmonium</w:t>
        </w:r>
      </w:ins>
      <w:del w:id="1832" w:author="Rachael Maree Woods" w:date="2016-03-16T14:27:00Z">
        <w:r w:rsidR="00FF618B" w:rsidRPr="00CC30E1" w:rsidDel="00AE24D3">
          <w:rPr>
            <w:lang w:val="en-AU"/>
          </w:rPr>
          <w:delText>Sediment</w:delText>
        </w:r>
      </w:del>
      <w:r w:rsidR="00B83CCE" w:rsidRPr="00CC30E1">
        <w:rPr>
          <w:lang w:val="en-AU"/>
        </w:rPr>
        <w:t xml:space="preserve">, (d) </w:t>
      </w:r>
      <w:ins w:id="1833" w:author="Rachael Maree Woods" w:date="2016-02-17T10:12:00Z">
        <w:del w:id="1834" w:author="Josh Madin" w:date="2016-03-24T13:54:00Z">
          <w:r w:rsidR="00DE3BDE" w:rsidRPr="00CC30E1" w:rsidDel="00030552">
            <w:rPr>
              <w:lang w:val="en-AU"/>
            </w:rPr>
            <w:delText>P</w:delText>
          </w:r>
        </w:del>
      </w:ins>
      <w:ins w:id="1835" w:author="Josh Madin" w:date="2016-03-24T13:54:00Z">
        <w:r w:rsidR="00030552">
          <w:rPr>
            <w:lang w:val="en-AU"/>
          </w:rPr>
          <w:t>p</w:t>
        </w:r>
      </w:ins>
      <w:ins w:id="1836" w:author="Rachael Maree Woods" w:date="2016-02-17T10:12:00Z">
        <w:r w:rsidR="00DE3BDE" w:rsidRPr="00CC30E1">
          <w:rPr>
            <w:lang w:val="en-AU"/>
          </w:rPr>
          <w:t>hosphate</w:t>
        </w:r>
      </w:ins>
      <w:del w:id="1837" w:author="Rachael Maree Woods" w:date="2016-02-17T10:12:00Z">
        <w:r w:rsidR="00521ACB" w:rsidRPr="00CC30E1" w:rsidDel="00DE3BDE">
          <w:rPr>
            <w:lang w:val="en-AU"/>
          </w:rPr>
          <w:delText>Phosphoru</w:delText>
        </w:r>
        <w:r w:rsidR="00FF618B" w:rsidRPr="00CC30E1" w:rsidDel="00DE3BDE">
          <w:rPr>
            <w:lang w:val="en-AU"/>
          </w:rPr>
          <w:delText>s</w:delText>
        </w:r>
      </w:del>
      <w:ins w:id="1838" w:author="Rachael Maree Woods" w:date="2016-03-16T14:28:00Z">
        <w:r w:rsidR="00AE24D3">
          <w:rPr>
            <w:lang w:val="en-AU"/>
          </w:rPr>
          <w:t xml:space="preserve">, </w:t>
        </w:r>
      </w:ins>
      <w:ins w:id="1839" w:author="Josh Madin" w:date="2016-03-24T13:54:00Z">
        <w:r w:rsidR="00030552">
          <w:rPr>
            <w:lang w:val="en-AU"/>
          </w:rPr>
          <w:t xml:space="preserve">and </w:t>
        </w:r>
      </w:ins>
      <w:ins w:id="1840" w:author="Rachael Maree Woods" w:date="2016-03-16T14:28:00Z">
        <w:r w:rsidR="00AE24D3">
          <w:rPr>
            <w:lang w:val="en-AU"/>
          </w:rPr>
          <w:t xml:space="preserve">(e) </w:t>
        </w:r>
        <w:del w:id="1841" w:author="Josh Madin" w:date="2016-03-24T13:54:00Z">
          <w:r w:rsidR="00AE24D3" w:rsidDel="00030552">
            <w:rPr>
              <w:lang w:val="en-AU"/>
            </w:rPr>
            <w:delText>S</w:delText>
          </w:r>
        </w:del>
      </w:ins>
      <w:ins w:id="1842" w:author="Josh Madin" w:date="2016-03-24T13:54:00Z">
        <w:r w:rsidR="00030552">
          <w:rPr>
            <w:lang w:val="en-AU"/>
          </w:rPr>
          <w:t>s</w:t>
        </w:r>
      </w:ins>
      <w:ins w:id="1843" w:author="Rachael Maree Woods" w:date="2016-03-16T14:28:00Z">
        <w:r w:rsidR="00AE24D3">
          <w:rPr>
            <w:lang w:val="en-AU"/>
          </w:rPr>
          <w:t>alinity.</w:t>
        </w:r>
      </w:ins>
      <w:ins w:id="1844" w:author="Josh Madin" w:date="2016-03-24T13:52:00Z">
        <w:r w:rsidR="00030552">
          <w:rPr>
            <w:lang w:val="en-AU"/>
          </w:rPr>
          <w:t xml:space="preserve"> </w:t>
        </w:r>
      </w:ins>
      <w:ins w:id="1845" w:author="Josh Madin" w:date="2016-03-24T13:53:00Z">
        <w:r w:rsidR="00030552">
          <w:rPr>
            <w:lang w:val="en-AU"/>
          </w:rPr>
          <w:t>The p</w:t>
        </w:r>
      </w:ins>
      <w:ins w:id="1846" w:author="Josh Madin" w:date="2016-03-24T13:52:00Z">
        <w:r w:rsidR="00030552">
          <w:rPr>
            <w:lang w:val="en-AU"/>
          </w:rPr>
          <w:t xml:space="preserve">oints are </w:t>
        </w:r>
      </w:ins>
      <w:ins w:id="1847" w:author="Josh Madin" w:date="2016-03-24T13:54:00Z">
        <w:r w:rsidR="00D8022F">
          <w:rPr>
            <w:lang w:val="en-AU"/>
          </w:rPr>
          <w:t xml:space="preserve">the </w:t>
        </w:r>
      </w:ins>
      <w:ins w:id="1848" w:author="Josh Madin" w:date="2016-03-24T13:53:00Z">
        <w:r w:rsidR="00030552">
          <w:rPr>
            <w:lang w:val="en-AU"/>
          </w:rPr>
          <w:t xml:space="preserve">raw </w:t>
        </w:r>
      </w:ins>
      <w:ins w:id="1849" w:author="Josh Madin" w:date="2016-03-24T13:54:00Z">
        <w:r w:rsidR="00D8022F">
          <w:rPr>
            <w:lang w:val="en-AU"/>
          </w:rPr>
          <w:t>proportions</w:t>
        </w:r>
      </w:ins>
      <w:ins w:id="1850" w:author="Josh Madin" w:date="2016-03-24T13:53:00Z">
        <w:r w:rsidR="00030552">
          <w:rPr>
            <w:lang w:val="en-AU"/>
          </w:rPr>
          <w:t xml:space="preserve"> from </w:t>
        </w:r>
      </w:ins>
      <w:ins w:id="1851" w:author="Josh Madin" w:date="2016-03-24T13:54:00Z">
        <w:r w:rsidR="00D8022F">
          <w:rPr>
            <w:lang w:val="en-AU"/>
          </w:rPr>
          <w:t xml:space="preserve">the published </w:t>
        </w:r>
      </w:ins>
      <w:ins w:id="1852" w:author="Josh Madin" w:date="2016-03-24T13:53:00Z">
        <w:r w:rsidR="00030552">
          <w:rPr>
            <w:lang w:val="en-AU"/>
          </w:rPr>
          <w:t xml:space="preserve">studies. </w:t>
        </w:r>
      </w:ins>
      <w:ins w:id="1853" w:author="Josh Madin" w:date="2016-03-24T13:54:00Z">
        <w:r w:rsidR="00D8022F">
          <w:rPr>
            <w:lang w:val="en-AU"/>
          </w:rPr>
          <w:t>The black c</w:t>
        </w:r>
      </w:ins>
      <w:ins w:id="1854" w:author="Josh Madin" w:date="2016-03-24T13:53:00Z">
        <w:r w:rsidR="00030552">
          <w:rPr>
            <w:lang w:val="en-AU"/>
          </w:rPr>
          <w:t xml:space="preserve">urves are model fits </w:t>
        </w:r>
      </w:ins>
      <w:ins w:id="1855" w:author="Josh Madin" w:date="2016-03-24T13:55:00Z">
        <w:r w:rsidR="0006692F">
          <w:rPr>
            <w:lang w:val="en-AU"/>
          </w:rPr>
          <w:t>with</w:t>
        </w:r>
      </w:ins>
      <w:ins w:id="1856" w:author="Josh Madin" w:date="2016-03-24T13:53:00Z">
        <w:r w:rsidR="00030552">
          <w:rPr>
            <w:lang w:val="en-AU"/>
          </w:rPr>
          <w:t xml:space="preserve"> grey shad</w:t>
        </w:r>
      </w:ins>
      <w:ins w:id="1857" w:author="Josh Madin" w:date="2016-03-24T13:55:00Z">
        <w:r w:rsidR="0006692F">
          <w:rPr>
            <w:lang w:val="en-AU"/>
          </w:rPr>
          <w:t>ing</w:t>
        </w:r>
      </w:ins>
      <w:ins w:id="1858" w:author="Josh Madin" w:date="2016-03-24T13:53:00Z">
        <w:r w:rsidR="00030552">
          <w:rPr>
            <w:lang w:val="en-AU"/>
          </w:rPr>
          <w:t xml:space="preserve"> </w:t>
        </w:r>
      </w:ins>
      <w:ins w:id="1859" w:author="Josh Madin" w:date="2016-03-24T13:55:00Z">
        <w:r w:rsidR="0006692F">
          <w:rPr>
            <w:lang w:val="en-AU"/>
          </w:rPr>
          <w:t>representing</w:t>
        </w:r>
      </w:ins>
      <w:ins w:id="1860" w:author="Josh Madin" w:date="2016-03-24T13:52:00Z">
        <w:r w:rsidR="00030552" w:rsidRPr="00CC30E1">
          <w:rPr>
            <w:lang w:val="en-AU"/>
          </w:rPr>
          <w:t xml:space="preserve"> 95% confidence interval</w:t>
        </w:r>
      </w:ins>
      <w:ins w:id="1861" w:author="Josh Madin" w:date="2016-03-24T13:53:00Z">
        <w:r w:rsidR="00030552">
          <w:rPr>
            <w:lang w:val="en-AU"/>
          </w:rPr>
          <w:t>s.</w:t>
        </w:r>
      </w:ins>
      <w:ins w:id="1862" w:author="Rachael Maree Woods" w:date="2016-03-16T14:28:00Z">
        <w:del w:id="1863" w:author="Josh Madin" w:date="2016-03-24T13:52:00Z">
          <w:r w:rsidR="00AE24D3" w:rsidDel="00030552">
            <w:rPr>
              <w:lang w:val="en-AU"/>
            </w:rPr>
            <w:delText xml:space="preserve"> </w:delText>
          </w:r>
        </w:del>
      </w:ins>
      <w:del w:id="1864" w:author="Rachael Maree Woods" w:date="2016-03-16T14:28:00Z">
        <w:r w:rsidR="00B83CCE" w:rsidRPr="00CC30E1" w:rsidDel="00AE24D3">
          <w:rPr>
            <w:lang w:val="en-AU"/>
          </w:rPr>
          <w:delText xml:space="preserve">. </w:delText>
        </w:r>
      </w:del>
    </w:p>
    <w:p w14:paraId="681DCC01" w14:textId="77777777" w:rsidR="00B83CCE" w:rsidRPr="00CC30E1" w:rsidRDefault="00B83CCE" w:rsidP="009219E1">
      <w:pPr>
        <w:spacing w:line="480" w:lineRule="auto"/>
        <w:rPr>
          <w:lang w:val="en-AU"/>
        </w:rPr>
      </w:pPr>
    </w:p>
    <w:p w14:paraId="5A283CCB" w14:textId="5A3B0A88" w:rsidR="00B83CCE" w:rsidRPr="00CC30E1" w:rsidRDefault="00E84F0A" w:rsidP="009219E1">
      <w:pPr>
        <w:spacing w:line="480" w:lineRule="auto"/>
        <w:rPr>
          <w:lang w:val="en-AU"/>
        </w:rPr>
      </w:pPr>
      <w:r w:rsidRPr="00CC30E1">
        <w:rPr>
          <w:lang w:val="en-AU"/>
        </w:rPr>
        <w:t xml:space="preserve">Figure </w:t>
      </w:r>
      <w:r w:rsidR="00B83CCE" w:rsidRPr="00CC30E1">
        <w:rPr>
          <w:lang w:val="en-AU"/>
        </w:rPr>
        <w:t xml:space="preserve">2. </w:t>
      </w:r>
      <w:ins w:id="1865" w:author="Josh Madin" w:date="2016-03-24T13:55:00Z">
        <w:r w:rsidR="0079512F">
          <w:rPr>
            <w:lang w:val="en-AU"/>
          </w:rPr>
          <w:t>Larval survivorship as a function of seawater properties:</w:t>
        </w:r>
        <w:r w:rsidR="0079512F" w:rsidRPr="00CC30E1">
          <w:rPr>
            <w:lang w:val="en-AU"/>
          </w:rPr>
          <w:t xml:space="preserve"> (a) </w:t>
        </w:r>
        <w:r w:rsidR="0079512F">
          <w:rPr>
            <w:lang w:val="en-AU"/>
          </w:rPr>
          <w:t>c</w:t>
        </w:r>
        <w:r w:rsidR="0079512F" w:rsidRPr="00CC30E1">
          <w:rPr>
            <w:lang w:val="en-AU"/>
          </w:rPr>
          <w:t xml:space="preserve">opper, (b) </w:t>
        </w:r>
        <w:r w:rsidR="0079512F">
          <w:rPr>
            <w:lang w:val="en-AU"/>
          </w:rPr>
          <w:t>lead, and (c) salinity. The points are the raw proportions from the published studies. The black curves are model fits with grey shading representing</w:t>
        </w:r>
        <w:r w:rsidR="0079512F" w:rsidRPr="00CC30E1">
          <w:rPr>
            <w:lang w:val="en-AU"/>
          </w:rPr>
          <w:t xml:space="preserve"> 95% confidence interval</w:t>
        </w:r>
        <w:r w:rsidR="0079512F">
          <w:rPr>
            <w:lang w:val="en-AU"/>
          </w:rPr>
          <w:t>s</w:t>
        </w:r>
      </w:ins>
      <w:ins w:id="1866" w:author="Josh Madin" w:date="2016-03-24T13:56:00Z">
        <w:r w:rsidR="0079512F">
          <w:rPr>
            <w:lang w:val="en-AU"/>
          </w:rPr>
          <w:t>.</w:t>
        </w:r>
      </w:ins>
      <w:del w:id="1867" w:author="Josh Madin" w:date="2016-03-24T13:56:00Z">
        <w:r w:rsidR="00B83CCE" w:rsidRPr="00CC30E1" w:rsidDel="0079512F">
          <w:rPr>
            <w:lang w:val="en-AU"/>
          </w:rPr>
          <w:delText>Effect of the significant factors from the GLMM conducted on the probability of survivorship with a 95% confidence interval – (a) Copper, (b) Lead, (c) Temperature, (d)</w:delText>
        </w:r>
      </w:del>
      <w:ins w:id="1868" w:author="Rachael Maree Woods" w:date="2016-03-16T14:28:00Z">
        <w:del w:id="1869" w:author="Josh Madin" w:date="2016-03-24T13:56:00Z">
          <w:r w:rsidR="00617EA8" w:rsidDel="0079512F">
            <w:rPr>
              <w:lang w:val="en-AU"/>
            </w:rPr>
            <w:delText>(c)</w:delText>
          </w:r>
        </w:del>
      </w:ins>
      <w:del w:id="1870" w:author="Josh Madin" w:date="2016-03-24T13:56:00Z">
        <w:r w:rsidR="00B83CCE" w:rsidRPr="00CC30E1" w:rsidDel="0079512F">
          <w:rPr>
            <w:lang w:val="en-AU"/>
          </w:rPr>
          <w:delText xml:space="preserve"> Salinity.</w:delText>
        </w:r>
      </w:del>
    </w:p>
    <w:p w14:paraId="54B1304E" w14:textId="77777777" w:rsidR="00B83CCE" w:rsidRPr="00CC30E1" w:rsidRDefault="00B83CCE" w:rsidP="009219E1">
      <w:pPr>
        <w:spacing w:line="480" w:lineRule="auto"/>
        <w:rPr>
          <w:lang w:val="en-AU"/>
        </w:rPr>
      </w:pPr>
    </w:p>
    <w:p w14:paraId="4667AE47" w14:textId="758ED197" w:rsidR="00F55B67" w:rsidRDefault="00F55B67" w:rsidP="00246544">
      <w:pPr>
        <w:spacing w:line="480" w:lineRule="auto"/>
        <w:rPr>
          <w:ins w:id="1871" w:author="Rachael Maree Woods" w:date="2016-03-16T14:28:00Z"/>
          <w:lang w:val="en-AU"/>
        </w:rPr>
      </w:pPr>
      <w:ins w:id="1872" w:author="Rachael Maree Woods" w:date="2016-03-16T14:28:00Z">
        <w:r>
          <w:rPr>
            <w:lang w:val="en-AU"/>
          </w:rPr>
          <w:t xml:space="preserve">Figure 3. </w:t>
        </w:r>
      </w:ins>
      <w:ins w:id="1873" w:author="Josh Madin" w:date="2016-03-24T13:56:00Z">
        <w:r w:rsidR="0079512F">
          <w:rPr>
            <w:lang w:val="en-AU"/>
          </w:rPr>
          <w:t xml:space="preserve">Predicted probability of </w:t>
        </w:r>
      </w:ins>
      <w:ins w:id="1874" w:author="Josh Madin" w:date="2016-03-24T13:57:00Z">
        <w:r w:rsidR="0079512F">
          <w:rPr>
            <w:lang w:val="en-AU"/>
          </w:rPr>
          <w:t xml:space="preserve">(a) </w:t>
        </w:r>
      </w:ins>
      <w:ins w:id="1875" w:author="Josh Madin" w:date="2016-03-24T13:56:00Z">
        <w:r w:rsidR="0079512F">
          <w:rPr>
            <w:lang w:val="en-AU"/>
          </w:rPr>
          <w:t xml:space="preserve">fertilisation success and </w:t>
        </w:r>
      </w:ins>
      <w:ins w:id="1876" w:author="Josh Madin" w:date="2016-03-24T13:57:00Z">
        <w:r w:rsidR="0079512F">
          <w:rPr>
            <w:lang w:val="en-AU"/>
          </w:rPr>
          <w:t xml:space="preserve">(b) </w:t>
        </w:r>
      </w:ins>
      <w:ins w:id="1877" w:author="Josh Madin" w:date="2016-03-24T13:56:00Z">
        <w:r w:rsidR="0079512F">
          <w:rPr>
            <w:lang w:val="en-AU"/>
          </w:rPr>
          <w:t xml:space="preserve">larval survivorship based on </w:t>
        </w:r>
      </w:ins>
      <w:ins w:id="1878" w:author="Rachael Maree Woods" w:date="2016-03-16T14:32:00Z">
        <w:del w:id="1879" w:author="Josh Madin" w:date="2016-03-24T13:57:00Z">
          <w:r w:rsidR="005F6D0B" w:rsidDel="0079512F">
            <w:rPr>
              <w:lang w:val="en-AU"/>
            </w:rPr>
            <w:delText xml:space="preserve">Effect of </w:delText>
          </w:r>
        </w:del>
      </w:ins>
      <w:ins w:id="1880" w:author="Josh Madin" w:date="2016-03-24T13:57:00Z">
        <w:r w:rsidR="0079512F">
          <w:rPr>
            <w:lang w:val="en-AU"/>
          </w:rPr>
          <w:t>sea</w:t>
        </w:r>
      </w:ins>
      <w:ins w:id="1881" w:author="Rachael Maree Woods" w:date="2016-03-16T14:32:00Z">
        <w:r w:rsidR="005F6D0B">
          <w:rPr>
            <w:lang w:val="en-AU"/>
          </w:rPr>
          <w:t>water sampled from three locations (Chowder Bay, Mona Vale and Lizard Island)</w:t>
        </w:r>
      </w:ins>
      <w:ins w:id="1882" w:author="Josh Madin" w:date="2016-03-24T13:57:00Z">
        <w:r w:rsidR="0079512F">
          <w:rPr>
            <w:lang w:val="en-AU"/>
          </w:rPr>
          <w:t xml:space="preserve">. </w:t>
        </w:r>
      </w:ins>
      <w:ins w:id="1883" w:author="Rachael Maree Woods" w:date="2016-03-16T14:32:00Z">
        <w:del w:id="1884" w:author="Josh Madin" w:date="2016-03-24T13:57:00Z">
          <w:r w:rsidR="005F6D0B" w:rsidDel="0079512F">
            <w:rPr>
              <w:lang w:val="en-AU"/>
            </w:rPr>
            <w:delText xml:space="preserve"> </w:delText>
          </w:r>
        </w:del>
      </w:ins>
      <w:ins w:id="1885" w:author="Josh Madin" w:date="2016-03-24T13:57:00Z">
        <w:r w:rsidR="0079512F">
          <w:rPr>
            <w:lang w:val="en-AU"/>
          </w:rPr>
          <w:t xml:space="preserve">(c) The joint probability of </w:t>
        </w:r>
      </w:ins>
      <w:ins w:id="1886" w:author="Josh Madin" w:date="2016-03-24T13:58:00Z">
        <w:r w:rsidR="009C7E0F">
          <w:rPr>
            <w:lang w:val="en-AU"/>
          </w:rPr>
          <w:t>both early life stages</w:t>
        </w:r>
      </w:ins>
      <w:ins w:id="1887" w:author="Rachael Maree Woods" w:date="2016-03-16T14:32:00Z">
        <w:del w:id="1888" w:author="Josh Madin" w:date="2016-03-24T13:57:00Z">
          <w:r w:rsidR="005F6D0B" w:rsidDel="0079512F">
            <w:rPr>
              <w:lang w:val="en-AU"/>
            </w:rPr>
            <w:delText xml:space="preserve">on the </w:delText>
          </w:r>
          <w:r w:rsidR="005F6D0B" w:rsidRPr="005A283A" w:rsidDel="0079512F">
            <w:rPr>
              <w:lang w:val="en-AU"/>
            </w:rPr>
            <w:delText xml:space="preserve">percent likelihood of success </w:delText>
          </w:r>
        </w:del>
      </w:ins>
      <w:ins w:id="1889" w:author="Rachael Maree Woods" w:date="2016-03-16T14:33:00Z">
        <w:del w:id="1890" w:author="Josh Madin" w:date="2016-03-24T13:57:00Z">
          <w:r w:rsidR="009779FB" w:rsidDel="0079512F">
            <w:rPr>
              <w:lang w:val="en-AU"/>
            </w:rPr>
            <w:delText xml:space="preserve">with standard error </w:delText>
          </w:r>
        </w:del>
      </w:ins>
      <w:ins w:id="1891" w:author="Rachael Maree Woods" w:date="2016-03-16T14:32:00Z">
        <w:del w:id="1892" w:author="Josh Madin" w:date="2016-03-24T13:57:00Z">
          <w:r w:rsidR="005F6D0B" w:rsidDel="0079512F">
            <w:rPr>
              <w:lang w:val="en-AU"/>
            </w:rPr>
            <w:delText>for</w:delText>
          </w:r>
        </w:del>
      </w:ins>
      <w:ins w:id="1893" w:author="Rachael Maree Woods" w:date="2016-03-16T14:33:00Z">
        <w:del w:id="1894" w:author="Josh Madin" w:date="2016-03-24T13:57:00Z">
          <w:r w:rsidR="009779FB" w:rsidDel="0079512F">
            <w:rPr>
              <w:lang w:val="en-AU"/>
            </w:rPr>
            <w:delText xml:space="preserve"> -</w:delText>
          </w:r>
        </w:del>
      </w:ins>
      <w:ins w:id="1895" w:author="Rachael Maree Woods" w:date="2016-03-16T14:32:00Z">
        <w:del w:id="1896" w:author="Josh Madin" w:date="2016-03-24T13:57:00Z">
          <w:r w:rsidR="005F6D0B" w:rsidDel="0079512F">
            <w:rPr>
              <w:lang w:val="en-AU"/>
            </w:rPr>
            <w:delText xml:space="preserve"> (a) </w:delText>
          </w:r>
          <w:r w:rsidR="009779FB" w:rsidDel="0079512F">
            <w:rPr>
              <w:lang w:val="en-AU"/>
            </w:rPr>
            <w:delText>F</w:delText>
          </w:r>
          <w:r w:rsidR="005F6D0B" w:rsidRPr="005A283A" w:rsidDel="0079512F">
            <w:rPr>
              <w:lang w:val="en-AU"/>
            </w:rPr>
            <w:delText xml:space="preserve">ertilisation and </w:delText>
          </w:r>
        </w:del>
      </w:ins>
      <w:ins w:id="1897" w:author="Rachael Maree Woods" w:date="2016-03-16T14:33:00Z">
        <w:del w:id="1898" w:author="Josh Madin" w:date="2016-03-24T13:57:00Z">
          <w:r w:rsidR="005F6D0B" w:rsidDel="0079512F">
            <w:rPr>
              <w:lang w:val="en-AU"/>
            </w:rPr>
            <w:delText>(b)</w:delText>
          </w:r>
          <w:r w:rsidR="00C24BFD" w:rsidDel="0079512F">
            <w:rPr>
              <w:lang w:val="en-AU"/>
            </w:rPr>
            <w:delText xml:space="preserve"> </w:delText>
          </w:r>
        </w:del>
      </w:ins>
      <w:ins w:id="1899" w:author="Rachael Maree Woods" w:date="2016-03-16T14:32:00Z">
        <w:del w:id="1900" w:author="Josh Madin" w:date="2016-03-24T13:57:00Z">
          <w:r w:rsidR="009779FB" w:rsidDel="0079512F">
            <w:rPr>
              <w:lang w:val="en-AU"/>
            </w:rPr>
            <w:delText>L</w:delText>
          </w:r>
          <w:r w:rsidR="002F7ED7" w:rsidDel="0079512F">
            <w:rPr>
              <w:lang w:val="en-AU"/>
            </w:rPr>
            <w:delText>arval Su</w:delText>
          </w:r>
          <w:r w:rsidR="009779FB" w:rsidDel="0079512F">
            <w:rPr>
              <w:lang w:val="en-AU"/>
            </w:rPr>
            <w:delText>rvivorship</w:delText>
          </w:r>
        </w:del>
        <w:r w:rsidR="009779FB">
          <w:rPr>
            <w:lang w:val="en-AU"/>
          </w:rPr>
          <w:t>.</w:t>
        </w:r>
      </w:ins>
      <w:ins w:id="1901" w:author="Josh Madin" w:date="2016-03-24T13:58:00Z">
        <w:r w:rsidR="009C7E0F">
          <w:rPr>
            <w:lang w:val="en-AU"/>
          </w:rPr>
          <w:t xml:space="preserve"> Error bars represent</w:t>
        </w:r>
        <w:r w:rsidR="009C7E0F" w:rsidRPr="00CC30E1">
          <w:rPr>
            <w:lang w:val="en-AU"/>
          </w:rPr>
          <w:t xml:space="preserve"> 95% confidence interval</w:t>
        </w:r>
        <w:r w:rsidR="009C7E0F">
          <w:rPr>
            <w:lang w:val="en-AU"/>
          </w:rPr>
          <w:t>s.</w:t>
        </w:r>
      </w:ins>
    </w:p>
    <w:p w14:paraId="7E23895D" w14:textId="77777777" w:rsidR="00F55B67" w:rsidDel="009C7E0F" w:rsidRDefault="00F55B67" w:rsidP="00246544">
      <w:pPr>
        <w:spacing w:line="480" w:lineRule="auto"/>
        <w:rPr>
          <w:ins w:id="1902" w:author="Rachael Maree Woods" w:date="2016-03-16T14:28:00Z"/>
          <w:del w:id="1903" w:author="Josh Madin" w:date="2016-03-24T13:58:00Z"/>
          <w:lang w:val="en-AU"/>
        </w:rPr>
      </w:pPr>
    </w:p>
    <w:p w14:paraId="5311A522" w14:textId="62AE5AD3" w:rsidR="00F55B67" w:rsidDel="009C7E0F" w:rsidRDefault="00E84F0A" w:rsidP="00246544">
      <w:pPr>
        <w:spacing w:line="480" w:lineRule="auto"/>
        <w:rPr>
          <w:ins w:id="1904" w:author="Rachael Maree Woods" w:date="2016-03-16T14:29:00Z"/>
          <w:del w:id="1905" w:author="Josh Madin" w:date="2016-03-24T13:58:00Z"/>
          <w:lang w:val="en-AU"/>
        </w:rPr>
      </w:pPr>
      <w:del w:id="1906" w:author="Josh Madin" w:date="2016-03-24T13:58:00Z">
        <w:r w:rsidRPr="00CC30E1" w:rsidDel="009C7E0F">
          <w:rPr>
            <w:lang w:val="en-AU"/>
          </w:rPr>
          <w:delText xml:space="preserve">Figure </w:delText>
        </w:r>
        <w:r w:rsidR="00B83CCE" w:rsidRPr="00CC30E1" w:rsidDel="009C7E0F">
          <w:rPr>
            <w:lang w:val="en-AU"/>
          </w:rPr>
          <w:delText>3</w:delText>
        </w:r>
      </w:del>
      <w:ins w:id="1907" w:author="Rachael Maree Woods" w:date="2016-03-16T14:28:00Z">
        <w:del w:id="1908" w:author="Josh Madin" w:date="2016-03-24T13:58:00Z">
          <w:r w:rsidR="00F55B67" w:rsidDel="009C7E0F">
            <w:rPr>
              <w:lang w:val="en-AU"/>
            </w:rPr>
            <w:delText>4</w:delText>
          </w:r>
        </w:del>
      </w:ins>
      <w:del w:id="1909" w:author="Josh Madin" w:date="2016-03-24T13:58:00Z">
        <w:r w:rsidR="00B83CCE" w:rsidRPr="00CC30E1" w:rsidDel="009C7E0F">
          <w:rPr>
            <w:lang w:val="en-AU"/>
          </w:rPr>
          <w:delText xml:space="preserve">. Combined model </w:delText>
        </w:r>
      </w:del>
      <w:ins w:id="1910" w:author="Rachael Maree Woods" w:date="2016-03-16T14:29:00Z">
        <w:del w:id="1911" w:author="Josh Madin" w:date="2016-03-24T13:58:00Z">
          <w:r w:rsidR="00F55B67" w:rsidDel="009C7E0F">
            <w:rPr>
              <w:lang w:val="en-AU"/>
            </w:rPr>
            <w:delText xml:space="preserve">using real-world water samples from Chowder Bay, Mona Vale and Lizard Island showing the </w:delText>
          </w:r>
        </w:del>
      </w:ins>
      <w:ins w:id="1912" w:author="Rachael Maree Woods" w:date="2016-03-16T14:30:00Z">
        <w:del w:id="1913" w:author="Josh Madin" w:date="2016-03-24T13:58:00Z">
          <w:r w:rsidR="00F55B67" w:rsidDel="009C7E0F">
            <w:rPr>
              <w:lang w:val="en-AU"/>
            </w:rPr>
            <w:delText>likelihood</w:delText>
          </w:r>
        </w:del>
      </w:ins>
      <w:ins w:id="1914" w:author="Rachael Maree Woods" w:date="2016-03-16T14:29:00Z">
        <w:del w:id="1915" w:author="Josh Madin" w:date="2016-03-24T13:58:00Z">
          <w:r w:rsidR="00F55B67" w:rsidDel="009C7E0F">
            <w:rPr>
              <w:lang w:val="en-AU"/>
            </w:rPr>
            <w:delText xml:space="preserve"> of success through both life </w:delText>
          </w:r>
        </w:del>
      </w:ins>
      <w:ins w:id="1916" w:author="Rachael Maree Woods" w:date="2016-03-16T14:30:00Z">
        <w:del w:id="1917" w:author="Josh Madin" w:date="2016-03-24T13:58:00Z">
          <w:r w:rsidR="00F55B67" w:rsidDel="009C7E0F">
            <w:rPr>
              <w:lang w:val="en-AU"/>
            </w:rPr>
            <w:delText>history</w:delText>
          </w:r>
        </w:del>
      </w:ins>
      <w:ins w:id="1918" w:author="Rachael Maree Woods" w:date="2016-03-16T14:29:00Z">
        <w:del w:id="1919" w:author="Josh Madin" w:date="2016-03-24T13:58:00Z">
          <w:r w:rsidR="00F55B67" w:rsidDel="009C7E0F">
            <w:rPr>
              <w:lang w:val="en-AU"/>
            </w:rPr>
            <w:delText xml:space="preserve"> stages (</w:delText>
          </w:r>
        </w:del>
      </w:ins>
      <w:ins w:id="1920" w:author="Rachael Maree Woods" w:date="2016-03-16T14:30:00Z">
        <w:del w:id="1921" w:author="Josh Madin" w:date="2016-03-24T13:58:00Z">
          <w:r w:rsidR="00F55B67" w:rsidDel="009C7E0F">
            <w:rPr>
              <w:lang w:val="en-AU"/>
            </w:rPr>
            <w:delText>fertilisation</w:delText>
          </w:r>
        </w:del>
      </w:ins>
      <w:ins w:id="1922" w:author="Rachael Maree Woods" w:date="2016-03-16T14:29:00Z">
        <w:del w:id="1923" w:author="Josh Madin" w:date="2016-03-24T13:58:00Z">
          <w:r w:rsidR="00F55B67" w:rsidDel="009C7E0F">
            <w:rPr>
              <w:lang w:val="en-AU"/>
            </w:rPr>
            <w:delText xml:space="preserve"> and larval </w:delText>
          </w:r>
        </w:del>
      </w:ins>
      <w:ins w:id="1924" w:author="Rachael Maree Woods" w:date="2016-03-16T14:30:00Z">
        <w:del w:id="1925" w:author="Josh Madin" w:date="2016-03-24T13:58:00Z">
          <w:r w:rsidR="00F55B67" w:rsidDel="009C7E0F">
            <w:rPr>
              <w:lang w:val="en-AU"/>
            </w:rPr>
            <w:delText>survivorship</w:delText>
          </w:r>
        </w:del>
      </w:ins>
      <w:ins w:id="1926" w:author="Rachael Maree Woods" w:date="2016-03-16T14:29:00Z">
        <w:del w:id="1927" w:author="Josh Madin" w:date="2016-03-24T13:58:00Z">
          <w:r w:rsidR="00F55B67" w:rsidDel="009C7E0F">
            <w:rPr>
              <w:lang w:val="en-AU"/>
            </w:rPr>
            <w:delText>)</w:delText>
          </w:r>
        </w:del>
      </w:ins>
      <w:ins w:id="1928" w:author="Rachael Maree Woods" w:date="2016-03-16T14:30:00Z">
        <w:del w:id="1929" w:author="Josh Madin" w:date="2016-03-24T13:58:00Z">
          <w:r w:rsidR="00F55B67" w:rsidDel="009C7E0F">
            <w:rPr>
              <w:lang w:val="en-AU"/>
            </w:rPr>
            <w:delText xml:space="preserve">. </w:delText>
          </w:r>
        </w:del>
      </w:ins>
    </w:p>
    <w:p w14:paraId="26D662F4" w14:textId="4AF59BA7" w:rsidR="00B10079" w:rsidRPr="00CC30E1" w:rsidDel="00F55B67" w:rsidRDefault="00B83CCE" w:rsidP="00246544">
      <w:pPr>
        <w:spacing w:line="480" w:lineRule="auto"/>
        <w:rPr>
          <w:del w:id="1930" w:author="Rachael Maree Woods" w:date="2016-03-16T14:30:00Z"/>
          <w:lang w:val="en-AU"/>
        </w:rPr>
        <w:sectPr w:rsidR="00B10079" w:rsidRPr="00CC30E1" w:rsidDel="00F55B67" w:rsidSect="00DA1C7C">
          <w:footerReference w:type="default" r:id="rId10"/>
          <w:footerReference w:type="first" r:id="rId11"/>
          <w:pgSz w:w="11907" w:h="16840"/>
          <w:pgMar w:top="1418" w:right="1418" w:bottom="1134" w:left="2552" w:header="720" w:footer="720" w:gutter="0"/>
          <w:lnNumType w:countBy="1" w:restart="continuous"/>
          <w:pgNumType w:start="0" w:chapStyle="1"/>
          <w:cols w:space="720"/>
          <w:titlePg/>
          <w:docGrid w:linePitch="326"/>
        </w:sectPr>
      </w:pPr>
      <w:del w:id="1931" w:author="Rachael Maree Woods" w:date="2016-03-16T14:30:00Z">
        <w:r w:rsidRPr="00CC30E1" w:rsidDel="00F55B67">
          <w:rPr>
            <w:lang w:val="en-AU"/>
          </w:rPr>
          <w:delText xml:space="preserve">of the effect of </w:delText>
        </w:r>
        <w:r w:rsidR="00AA194E" w:rsidRPr="00CC30E1" w:rsidDel="00F55B67">
          <w:rPr>
            <w:lang w:val="en-AU"/>
          </w:rPr>
          <w:delText>salinity</w:delText>
        </w:r>
        <w:r w:rsidRPr="00CC30E1" w:rsidDel="00F55B67">
          <w:rPr>
            <w:lang w:val="en-AU"/>
          </w:rPr>
          <w:delText xml:space="preserve"> on the probability of both fertilisation and survivorship with </w:delText>
        </w:r>
        <w:r w:rsidR="00AA194E" w:rsidRPr="00CC30E1" w:rsidDel="00F55B67">
          <w:rPr>
            <w:lang w:val="en-AU"/>
          </w:rPr>
          <w:delText>changing units of salinity</w:delText>
        </w:r>
        <w:r w:rsidR="00246544" w:rsidRPr="00CC30E1" w:rsidDel="00F55B67">
          <w:rPr>
            <w:lang w:val="en-AU"/>
          </w:rPr>
          <w:delText>.</w:delText>
        </w:r>
      </w:del>
    </w:p>
    <w:p w14:paraId="2A0B3A17" w14:textId="26EBD0C6" w:rsidR="00B47D47" w:rsidRPr="00CC30E1" w:rsidRDefault="00B47D47" w:rsidP="00246544">
      <w:pPr>
        <w:overflowPunct/>
        <w:autoSpaceDE/>
        <w:autoSpaceDN/>
        <w:adjustRightInd/>
        <w:spacing w:line="240" w:lineRule="auto"/>
        <w:textAlignment w:val="auto"/>
        <w:rPr>
          <w:sz w:val="22"/>
          <w:szCs w:val="22"/>
          <w:lang w:val="en-AU"/>
        </w:rPr>
      </w:pPr>
    </w:p>
    <w:sectPr w:rsidR="00B47D47" w:rsidRPr="00CC30E1" w:rsidSect="003F3BF9">
      <w:pgSz w:w="16840" w:h="11907" w:orient="landscape"/>
      <w:pgMar w:top="1418" w:right="1134" w:bottom="2552" w:left="141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9" w:author="Rachael Maree Woods" w:date="2016-02-16T14:33:00Z" w:initials="RMW">
    <w:p w14:paraId="3548465C" w14:textId="18DD3BE8" w:rsidR="00AC2111" w:rsidRDefault="00AC2111">
      <w:pPr>
        <w:pStyle w:val="CommentText"/>
      </w:pPr>
      <w:r>
        <w:rPr>
          <w:rStyle w:val="CommentReference"/>
        </w:rPr>
        <w:annotationRef/>
      </w:r>
      <w:r>
        <w:rPr>
          <w:noProof/>
        </w:rPr>
        <w:t xml:space="preserve">Reviewer 1 - </w:t>
      </w:r>
      <w:r w:rsidRPr="004E7004">
        <w:t>Rather than solely summarizing the literature, it would be useful if the Introduction also discussed the use of meta-analyses in these endeavors and the potential for real-world application of their modeling</w:t>
      </w:r>
    </w:p>
  </w:comment>
  <w:comment w:id="41" w:author="Rachael Maree Woods" w:date="2016-02-23T08:28:00Z" w:initials="RMW">
    <w:p w14:paraId="5ABB9353" w14:textId="716E3D06" w:rsidR="00AC2111" w:rsidRDefault="00AC2111">
      <w:pPr>
        <w:pStyle w:val="CommentText"/>
      </w:pPr>
      <w:r>
        <w:rPr>
          <w:rStyle w:val="CommentReference"/>
        </w:rPr>
        <w:annotationRef/>
      </w:r>
      <w:r>
        <w:rPr>
          <w:noProof/>
        </w:rPr>
        <w:t>add a sentence about the life stages and what they mean - larval survvorship is larve surving within the plankton only NOT crawling</w:t>
      </w:r>
    </w:p>
  </w:comment>
  <w:comment w:id="46" w:author="Rachael Maree Woods" w:date="2016-02-17T09:14:00Z" w:initials="RMW">
    <w:p w14:paraId="5974A47B" w14:textId="6AD6F89E" w:rsidR="00AC2111" w:rsidRDefault="00AC2111">
      <w:pPr>
        <w:pStyle w:val="CommentText"/>
      </w:pPr>
      <w:r>
        <w:rPr>
          <w:rStyle w:val="CommentReference"/>
        </w:rPr>
        <w:annotationRef/>
      </w:r>
      <w:r>
        <w:rPr>
          <w:noProof/>
        </w:rPr>
        <w:t xml:space="preserve">don't use this term 'eutrophication' change to a different one </w:t>
      </w:r>
    </w:p>
  </w:comment>
  <w:comment w:id="53" w:author="Rachael Maree Woods" w:date="2016-02-17T09:16:00Z" w:initials="RMW">
    <w:p w14:paraId="135BE207" w14:textId="354F10E8" w:rsidR="00AC2111" w:rsidRDefault="00AC2111">
      <w:pPr>
        <w:pStyle w:val="CommentText"/>
        <w:rPr>
          <w:noProof/>
        </w:rPr>
      </w:pPr>
      <w:r>
        <w:rPr>
          <w:rStyle w:val="CommentReference"/>
        </w:rPr>
        <w:annotationRef/>
      </w:r>
      <w:r>
        <w:rPr>
          <w:noProof/>
        </w:rPr>
        <w:t>dont assume that heavy metals are pollutants can be different - change this</w:t>
      </w:r>
    </w:p>
    <w:p w14:paraId="354876E3" w14:textId="77777777" w:rsidR="00AC2111" w:rsidRDefault="00AC2111">
      <w:pPr>
        <w:pStyle w:val="CommentText"/>
      </w:pPr>
    </w:p>
  </w:comment>
  <w:comment w:id="55" w:author="Rachael Maree Woods" w:date="2016-02-17T09:17:00Z" w:initials="RMW">
    <w:p w14:paraId="2CD6C11C" w14:textId="45BB203F" w:rsidR="00AC2111" w:rsidRDefault="00AC2111">
      <w:pPr>
        <w:pStyle w:val="CommentText"/>
      </w:pPr>
      <w:r>
        <w:rPr>
          <w:rStyle w:val="CommentReference"/>
        </w:rPr>
        <w:annotationRef/>
      </w:r>
      <w:r>
        <w:rPr>
          <w:noProof/>
        </w:rPr>
        <w:t>higher than what? - change this phrase</w:t>
      </w:r>
    </w:p>
  </w:comment>
  <w:comment w:id="75" w:author="Rachael Maree Woods" w:date="2016-02-23T08:35:00Z" w:initials="RMW">
    <w:p w14:paraId="19D6267C" w14:textId="478F18FF" w:rsidR="00AC2111" w:rsidRDefault="00AC2111">
      <w:pPr>
        <w:pStyle w:val="CommentText"/>
      </w:pPr>
      <w:r>
        <w:rPr>
          <w:rStyle w:val="CommentReference"/>
        </w:rPr>
        <w:annotationRef/>
      </w:r>
      <w:r>
        <w:rPr>
          <w:noProof/>
        </w:rPr>
        <w:t>change this wording - doesn't like this phrase</w:t>
      </w:r>
    </w:p>
  </w:comment>
  <w:comment w:id="70" w:author="Rachael Maree Woods" w:date="2016-02-17T09:08:00Z" w:initials="RMW">
    <w:p w14:paraId="0980AADF" w14:textId="1ABFD12D" w:rsidR="00AC2111" w:rsidRDefault="00AC2111">
      <w:pPr>
        <w:pStyle w:val="CommentText"/>
        <w:rPr>
          <w:noProof/>
        </w:rPr>
      </w:pPr>
      <w:r>
        <w:rPr>
          <w:rStyle w:val="CommentReference"/>
        </w:rPr>
        <w:annotationRef/>
      </w:r>
      <w:r>
        <w:rPr>
          <w:noProof/>
        </w:rPr>
        <w:t>re-phrase</w:t>
      </w:r>
    </w:p>
    <w:p w14:paraId="4BC87CF2" w14:textId="77777777" w:rsidR="00AC2111" w:rsidRDefault="00AC2111">
      <w:pPr>
        <w:pStyle w:val="CommentText"/>
      </w:pPr>
    </w:p>
  </w:comment>
  <w:comment w:id="64" w:author="Rachael Maree Woods" w:date="2016-02-17T09:21:00Z" w:initials="RMW">
    <w:p w14:paraId="3835BD26" w14:textId="00A634A6" w:rsidR="00AC2111" w:rsidRDefault="00AC2111">
      <w:pPr>
        <w:pStyle w:val="CommentText"/>
      </w:pPr>
      <w:r>
        <w:rPr>
          <w:rStyle w:val="CommentReference"/>
        </w:rPr>
        <w:annotationRef/>
      </w:r>
      <w:r>
        <w:rPr>
          <w:noProof/>
        </w:rPr>
        <w:t xml:space="preserve">nutrients not only affect herbivory but affect coral reefs in other ways too </w:t>
      </w:r>
    </w:p>
  </w:comment>
  <w:comment w:id="133" w:author="Rachael Maree Woods" w:date="2016-02-17T09:24:00Z" w:initials="RMW">
    <w:p w14:paraId="3CF919A6" w14:textId="6F0E4978" w:rsidR="00AC2111" w:rsidRDefault="00AC2111">
      <w:pPr>
        <w:pStyle w:val="CommentText"/>
      </w:pPr>
      <w:r>
        <w:rPr>
          <w:rStyle w:val="CommentReference"/>
        </w:rPr>
        <w:annotationRef/>
      </w:r>
      <w:r>
        <w:rPr>
          <w:noProof/>
        </w:rPr>
        <w:t>Say that the p</w:t>
      </w:r>
      <w:r w:rsidRPr="004E7004">
        <w:t>resence of copper and lead in ocean waters is not mainly the re</w:t>
      </w:r>
      <w:r>
        <w:rPr>
          <w:noProof/>
        </w:rPr>
        <w:t xml:space="preserve">sult of mining and manufacturint but </w:t>
      </w:r>
      <w:r w:rsidRPr="004E7004">
        <w:t xml:space="preserve">INCREASED concentrations above "natural" </w:t>
      </w:r>
      <w:r>
        <w:rPr>
          <w:noProof/>
        </w:rPr>
        <w:t>are</w:t>
      </w:r>
    </w:p>
  </w:comment>
  <w:comment w:id="139" w:author="Rachael Maree Woods" w:date="2016-02-17T09:26:00Z" w:initials="RMW">
    <w:p w14:paraId="7FD9C44A" w14:textId="3B507FDA" w:rsidR="00AC2111" w:rsidRDefault="00AC2111">
      <w:pPr>
        <w:pStyle w:val="CommentText"/>
      </w:pPr>
      <w:r>
        <w:rPr>
          <w:rStyle w:val="CommentReference"/>
        </w:rPr>
        <w:annotationRef/>
      </w:r>
      <w:r w:rsidRPr="004E7004">
        <w:t>Rewrite this line as it is inacurate as well as not making sense</w:t>
      </w:r>
    </w:p>
  </w:comment>
  <w:comment w:id="150" w:author="Rachael Maree Woods" w:date="2016-02-17T09:28:00Z" w:initials="RMW">
    <w:p w14:paraId="63A43EDB" w14:textId="2F0C421C" w:rsidR="00AC2111" w:rsidRDefault="00AC2111">
      <w:pPr>
        <w:pStyle w:val="CommentText"/>
      </w:pPr>
      <w:r>
        <w:rPr>
          <w:rStyle w:val="CommentReference"/>
        </w:rPr>
        <w:annotationRef/>
      </w:r>
      <w:r>
        <w:rPr>
          <w:noProof/>
        </w:rPr>
        <w:t xml:space="preserve">clarify freshwater influxes - re-write this sentence </w:t>
      </w:r>
    </w:p>
  </w:comment>
  <w:comment w:id="403" w:author="Rachael Maree Woods" w:date="2016-02-23T08:30:00Z" w:initials="RMW">
    <w:p w14:paraId="34DEB908" w14:textId="77777777" w:rsidR="00AC2111" w:rsidRDefault="00AC2111">
      <w:pPr>
        <w:pStyle w:val="CommentText"/>
        <w:rPr>
          <w:noProof/>
        </w:rPr>
      </w:pPr>
      <w:r>
        <w:rPr>
          <w:rStyle w:val="CommentReference"/>
        </w:rPr>
        <w:annotationRef/>
      </w:r>
      <w:r>
        <w:rPr>
          <w:noProof/>
        </w:rPr>
        <w:t xml:space="preserve">what does large mean?? meaning that the variation from 0 or near 0 for </w:t>
      </w:r>
    </w:p>
    <w:p w14:paraId="1C736994" w14:textId="0749CA33" w:rsidR="00AC2111" w:rsidRDefault="00AC2111">
      <w:pPr>
        <w:pStyle w:val="CommentText"/>
      </w:pPr>
      <w:r>
        <w:rPr>
          <w:noProof/>
        </w:rPr>
        <w:t>typical seawater compared to 100 for example - explain better</w:t>
      </w:r>
    </w:p>
  </w:comment>
  <w:comment w:id="437" w:author="Josh Madin" w:date="2016-03-18T15:12:00Z" w:initials="JM">
    <w:p w14:paraId="0E27ECE6" w14:textId="283BEA98" w:rsidR="00AC2111" w:rsidRDefault="00AC2111">
      <w:pPr>
        <w:pStyle w:val="CommentText"/>
      </w:pPr>
      <w:r>
        <w:rPr>
          <w:rStyle w:val="CommentReference"/>
        </w:rPr>
        <w:annotationRef/>
      </w:r>
      <w:r>
        <w:t>Rach – we actually define these by running a model and finding the peak of the curve, remember?</w:t>
      </w:r>
    </w:p>
  </w:comment>
  <w:comment w:id="801" w:author="Josh Madin" w:date="2016-03-18T15:37:00Z" w:initials="JM">
    <w:p w14:paraId="05EA8559" w14:textId="49E08FE3" w:rsidR="00AC2111" w:rsidRDefault="00AC2111">
      <w:pPr>
        <w:pStyle w:val="CommentText"/>
      </w:pPr>
      <w:r>
        <w:rPr>
          <w:rStyle w:val="CommentReference"/>
        </w:rPr>
        <w:annotationRef/>
      </w:r>
      <w:r>
        <w:t>Rach – you haven’t explained the joint model at all…? You need to say how this was done.</w:t>
      </w:r>
    </w:p>
  </w:comment>
  <w:comment w:id="1106" w:author="Rachael Maree Woods" w:date="2016-02-16T14:46:00Z" w:initials="RMW">
    <w:p w14:paraId="618D5CDB" w14:textId="77777777" w:rsidR="00AC2111" w:rsidRDefault="00AC2111" w:rsidP="009E3EAA">
      <w:pPr>
        <w:pStyle w:val="NoSpacing"/>
        <w:rPr>
          <w:noProof/>
        </w:rPr>
      </w:pPr>
      <w:r>
        <w:rPr>
          <w:rStyle w:val="CommentReference"/>
        </w:rPr>
        <w:annotationRef/>
      </w:r>
      <w:r>
        <w:rPr>
          <w:noProof/>
        </w:rPr>
        <w:t>Reviwer 1 - Add more on the use of the analysis used.</w:t>
      </w:r>
    </w:p>
    <w:p w14:paraId="2EA42068" w14:textId="77777777" w:rsidR="00AC2111" w:rsidRDefault="00AC2111" w:rsidP="009E3EAA">
      <w:pPr>
        <w:pStyle w:val="NoSpacing"/>
        <w:rPr>
          <w:noProof/>
        </w:rPr>
      </w:pPr>
      <w:r>
        <w:rPr>
          <w:noProof/>
        </w:rPr>
        <w:t>Dissus the applications and real world scenarios</w:t>
      </w:r>
    </w:p>
    <w:p w14:paraId="78DFD2C6" w14:textId="691AF301" w:rsidR="00AC2111" w:rsidRDefault="00AC2111" w:rsidP="009E3EAA">
      <w:pPr>
        <w:pStyle w:val="NoSpacing"/>
      </w:pPr>
      <w:r>
        <w:rPr>
          <w:noProof/>
        </w:rPr>
        <w:t>I</w:t>
      </w:r>
      <w:r w:rsidRPr="004E7004">
        <w:t xml:space="preserve">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w:t>
      </w:r>
    </w:p>
    <w:p w14:paraId="768B3FEF" w14:textId="57209A7A" w:rsidR="00AC2111" w:rsidRDefault="00AC2111">
      <w:pPr>
        <w:pStyle w:val="CommentText"/>
      </w:pPr>
    </w:p>
  </w:comment>
  <w:comment w:id="1121" w:author="Rachael Maree Woods" w:date="2016-02-22T14:03:00Z" w:initials="RMW">
    <w:p w14:paraId="08451A16" w14:textId="5E067104" w:rsidR="00AC2111" w:rsidRDefault="00AC2111">
      <w:pPr>
        <w:pStyle w:val="CommentText"/>
      </w:pPr>
      <w:r>
        <w:rPr>
          <w:rStyle w:val="CommentReference"/>
        </w:rPr>
        <w:annotationRef/>
      </w:r>
      <w:r>
        <w:rPr>
          <w:noProof/>
        </w:rPr>
        <w:t>more to do with anti-fouling - orgianlly TB used and now copper used</w:t>
      </w:r>
    </w:p>
  </w:comment>
  <w:comment w:id="1152" w:author="Rachael Maree Woods" w:date="2016-02-23T08:19:00Z" w:initials="RMW">
    <w:p w14:paraId="459243DA" w14:textId="1741D1C6" w:rsidR="00AC2111" w:rsidRDefault="00AC2111">
      <w:pPr>
        <w:pStyle w:val="CommentText"/>
      </w:pPr>
      <w:r>
        <w:rPr>
          <w:rStyle w:val="CommentReference"/>
        </w:rPr>
        <w:annotationRef/>
      </w:r>
      <w:r>
        <w:rPr>
          <w:noProof/>
        </w:rPr>
        <w:t>episodic decreases in salinity</w:t>
      </w:r>
    </w:p>
  </w:comment>
  <w:comment w:id="1153" w:author="Rachael Maree Woods" w:date="2016-02-17T08:54:00Z" w:initials="RMW">
    <w:p w14:paraId="35C061A3" w14:textId="306E6CFA" w:rsidR="00AC2111" w:rsidRDefault="00AC2111">
      <w:pPr>
        <w:pStyle w:val="CommentText"/>
      </w:pPr>
      <w:r>
        <w:rPr>
          <w:rStyle w:val="CommentReference"/>
        </w:rPr>
        <w:annotationRef/>
      </w:r>
      <w:r>
        <w:rPr>
          <w:noProof/>
        </w:rPr>
        <w:t>delete the reference richmond 1996</w:t>
      </w:r>
    </w:p>
  </w:comment>
  <w:comment w:id="1271" w:author="Andrew Baird" w:date="2016-03-29T15:28:00Z" w:initials="AB">
    <w:p w14:paraId="6DB2169E" w14:textId="77777777" w:rsidR="000D0C88" w:rsidRDefault="000D0C88" w:rsidP="000D0C88">
      <w:pPr>
        <w:pStyle w:val="CommentText"/>
      </w:pPr>
      <w:r>
        <w:rPr>
          <w:rStyle w:val="CommentReference"/>
        </w:rPr>
        <w:annotationRef/>
      </w:r>
      <w:r>
        <w:t>State the value somewhere in the text</w:t>
      </w:r>
    </w:p>
  </w:comment>
  <w:comment w:id="1284" w:author="Andrew Baird" w:date="2016-03-29T15:29:00Z" w:initials="AB">
    <w:p w14:paraId="641A9352" w14:textId="77777777" w:rsidR="000D0C88" w:rsidRDefault="000D0C88" w:rsidP="000D0C88">
      <w:pPr>
        <w:pStyle w:val="CommentText"/>
      </w:pPr>
      <w:r>
        <w:rPr>
          <w:rStyle w:val="CommentReference"/>
        </w:rPr>
        <w:annotationRef/>
      </w:r>
      <w:r>
        <w:t>Ditto. How much lower is it? An order of magnitude or not that much. Can you test for significant differences in the probability?</w:t>
      </w:r>
    </w:p>
  </w:comment>
  <w:comment w:id="1535" w:author="Josh Madin" w:date="2016-03-18T16:08:00Z" w:initials="JM">
    <w:p w14:paraId="1E80B26F" w14:textId="70E5C3D3" w:rsidR="00AC2111" w:rsidRDefault="00AC2111">
      <w:pPr>
        <w:pStyle w:val="CommentText"/>
      </w:pPr>
      <w:r>
        <w:rPr>
          <w:rStyle w:val="CommentReference"/>
        </w:rPr>
        <w:annotationRef/>
      </w:r>
      <w:r>
        <w:t xml:space="preserve">This last sentence is messy and doesn’t make sense to me. I’d just delete it, unless you want to try again. </w:t>
      </w:r>
    </w:p>
  </w:comment>
  <w:comment w:id="1574" w:author="Rachael Maree Woods" w:date="2016-02-17T08:53:00Z" w:initials="RMW">
    <w:p w14:paraId="4B5C1064" w14:textId="77777777" w:rsidR="00AC2111" w:rsidRDefault="00AC2111" w:rsidP="00B73A2E">
      <w:pPr>
        <w:pStyle w:val="CommentText"/>
        <w:rPr>
          <w:noProof/>
        </w:rPr>
      </w:pPr>
      <w:r>
        <w:rPr>
          <w:rStyle w:val="CommentReference"/>
        </w:rPr>
        <w:annotationRef/>
      </w:r>
      <w:r>
        <w:rPr>
          <w:noProof/>
        </w:rPr>
        <w:t xml:space="preserve">delete this reference - </w:t>
      </w:r>
    </w:p>
    <w:p w14:paraId="0EBAF36E" w14:textId="60237568" w:rsidR="00AC2111" w:rsidRDefault="00AC2111" w:rsidP="00B73A2E">
      <w:pPr>
        <w:pStyle w:val="CommentText"/>
        <w:rPr>
          <w:noProof/>
        </w:rPr>
      </w:pPr>
      <w:r>
        <w:rPr>
          <w:noProof/>
        </w:rPr>
        <w:t>Richmond 1996</w:t>
      </w:r>
    </w:p>
    <w:p w14:paraId="463F0C31" w14:textId="7BC37E6D" w:rsidR="00AC2111" w:rsidRDefault="00AC2111">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48465C" w15:done="0"/>
  <w15:commentEx w15:paraId="5ABB9353" w15:done="0"/>
  <w15:commentEx w15:paraId="5974A47B" w15:done="0"/>
  <w15:commentEx w15:paraId="354876E3" w15:done="0"/>
  <w15:commentEx w15:paraId="2CD6C11C" w15:done="0"/>
  <w15:commentEx w15:paraId="19D6267C" w15:done="0"/>
  <w15:commentEx w15:paraId="4BC87CF2" w15:done="0"/>
  <w15:commentEx w15:paraId="3835BD26" w15:done="0"/>
  <w15:commentEx w15:paraId="3CF919A6" w15:done="0"/>
  <w15:commentEx w15:paraId="7FD9C44A" w15:done="0"/>
  <w15:commentEx w15:paraId="63A43EDB" w15:done="0"/>
  <w15:commentEx w15:paraId="1C736994" w15:done="0"/>
  <w15:commentEx w15:paraId="0E27ECE6" w15:done="0"/>
  <w15:commentEx w15:paraId="05EA8559" w15:done="0"/>
  <w15:commentEx w15:paraId="768B3FEF" w15:done="0"/>
  <w15:commentEx w15:paraId="08451A16" w15:done="0"/>
  <w15:commentEx w15:paraId="459243DA" w15:done="0"/>
  <w15:commentEx w15:paraId="35C061A3" w15:done="0"/>
  <w15:commentEx w15:paraId="6DB2169E" w15:done="0"/>
  <w15:commentEx w15:paraId="641A9352" w15:done="0"/>
  <w15:commentEx w15:paraId="1E80B26F" w15:done="0"/>
  <w15:commentEx w15:paraId="463F0C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412B6F" w14:textId="77777777" w:rsidR="006259ED" w:rsidRDefault="006259ED">
      <w:r>
        <w:separator/>
      </w:r>
    </w:p>
  </w:endnote>
  <w:endnote w:type="continuationSeparator" w:id="0">
    <w:p w14:paraId="0CE4D0EC" w14:textId="77777777" w:rsidR="006259ED" w:rsidRDefault="00625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66755"/>
      <w:docPartObj>
        <w:docPartGallery w:val="Page Numbers (Bottom of Page)"/>
        <w:docPartUnique/>
      </w:docPartObj>
    </w:sdtPr>
    <w:sdtEndPr>
      <w:rPr>
        <w:noProof/>
      </w:rPr>
    </w:sdtEndPr>
    <w:sdtContent>
      <w:p w14:paraId="46C491EC" w14:textId="03280216" w:rsidR="00AC2111" w:rsidRDefault="00AC2111">
        <w:pPr>
          <w:pStyle w:val="Footer"/>
          <w:jc w:val="right"/>
        </w:pPr>
        <w:r>
          <w:fldChar w:fldCharType="begin"/>
        </w:r>
        <w:r>
          <w:instrText xml:space="preserve"> PAGE   \* MERGEFORMAT </w:instrText>
        </w:r>
        <w:r>
          <w:fldChar w:fldCharType="separate"/>
        </w:r>
        <w:r w:rsidR="000D0C88">
          <w:rPr>
            <w:noProof/>
          </w:rPr>
          <w:t>16</w:t>
        </w:r>
        <w:r>
          <w:rPr>
            <w:noProof/>
          </w:rPr>
          <w:fldChar w:fldCharType="end"/>
        </w:r>
      </w:p>
    </w:sdtContent>
  </w:sdt>
  <w:p w14:paraId="0FD5040A" w14:textId="77777777" w:rsidR="00AC2111" w:rsidRDefault="00AC2111">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3C389" w14:textId="77777777" w:rsidR="00AC2111" w:rsidRDefault="00AC2111">
    <w:pPr>
      <w:pStyle w:val="Footer"/>
      <w:jc w:val="right"/>
    </w:pPr>
  </w:p>
  <w:p w14:paraId="57E13F80" w14:textId="77777777" w:rsidR="00AC2111" w:rsidRDefault="00AC21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E12CF" w14:textId="77777777" w:rsidR="006259ED" w:rsidRDefault="006259ED">
      <w:r>
        <w:separator/>
      </w:r>
    </w:p>
  </w:footnote>
  <w:footnote w:type="continuationSeparator" w:id="0">
    <w:p w14:paraId="55B3D49F" w14:textId="77777777" w:rsidR="006259ED" w:rsidRDefault="006259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87B09"/>
    <w:multiLevelType w:val="hybridMultilevel"/>
    <w:tmpl w:val="FF3A1A24"/>
    <w:lvl w:ilvl="0" w:tplc="8B8625D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E2AB3"/>
    <w:multiLevelType w:val="hybridMultilevel"/>
    <w:tmpl w:val="6F0EE492"/>
    <w:lvl w:ilvl="0" w:tplc="31FA93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CB648F"/>
    <w:multiLevelType w:val="hybridMultilevel"/>
    <w:tmpl w:val="AA10B138"/>
    <w:lvl w:ilvl="0" w:tplc="CA3AB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6C61293"/>
    <w:multiLevelType w:val="hybridMultilevel"/>
    <w:tmpl w:val="99725834"/>
    <w:lvl w:ilvl="0" w:tplc="1FF688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rson w15:author="Josh Madin">
    <w15:presenceInfo w15:providerId="None" w15:userId="Josh Madin"/>
  </w15:person>
  <w15:person w15:author="Andrew Baird">
    <w15:presenceInfo w15:providerId="AD" w15:userId="S-1-5-21-789336058-1708537768-854245398-23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oral Reefs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B21654"/>
    <w:rsid w:val="00004707"/>
    <w:rsid w:val="00005C0C"/>
    <w:rsid w:val="00007A13"/>
    <w:rsid w:val="00010E88"/>
    <w:rsid w:val="000111F3"/>
    <w:rsid w:val="00015F10"/>
    <w:rsid w:val="00021515"/>
    <w:rsid w:val="00022220"/>
    <w:rsid w:val="00025E4B"/>
    <w:rsid w:val="000276C0"/>
    <w:rsid w:val="00027A60"/>
    <w:rsid w:val="00030552"/>
    <w:rsid w:val="0003347C"/>
    <w:rsid w:val="00035791"/>
    <w:rsid w:val="0003612D"/>
    <w:rsid w:val="0003623E"/>
    <w:rsid w:val="0004058D"/>
    <w:rsid w:val="0004452B"/>
    <w:rsid w:val="00044CC1"/>
    <w:rsid w:val="00046961"/>
    <w:rsid w:val="00051948"/>
    <w:rsid w:val="000528B8"/>
    <w:rsid w:val="00054E25"/>
    <w:rsid w:val="00054F13"/>
    <w:rsid w:val="000568EB"/>
    <w:rsid w:val="000576BE"/>
    <w:rsid w:val="00061AE5"/>
    <w:rsid w:val="000655C3"/>
    <w:rsid w:val="0006692F"/>
    <w:rsid w:val="000671F3"/>
    <w:rsid w:val="00072C1B"/>
    <w:rsid w:val="00075235"/>
    <w:rsid w:val="00077DE8"/>
    <w:rsid w:val="00080EC3"/>
    <w:rsid w:val="00082F41"/>
    <w:rsid w:val="00085260"/>
    <w:rsid w:val="00086C06"/>
    <w:rsid w:val="00086DFE"/>
    <w:rsid w:val="000871C7"/>
    <w:rsid w:val="0009274F"/>
    <w:rsid w:val="00093E2C"/>
    <w:rsid w:val="00094038"/>
    <w:rsid w:val="00094BA0"/>
    <w:rsid w:val="00096B0A"/>
    <w:rsid w:val="00097339"/>
    <w:rsid w:val="000A1C08"/>
    <w:rsid w:val="000A35EF"/>
    <w:rsid w:val="000A3CCD"/>
    <w:rsid w:val="000A4ACE"/>
    <w:rsid w:val="000A5645"/>
    <w:rsid w:val="000B0AB8"/>
    <w:rsid w:val="000B2FCA"/>
    <w:rsid w:val="000B4327"/>
    <w:rsid w:val="000C2041"/>
    <w:rsid w:val="000C79BA"/>
    <w:rsid w:val="000D0B84"/>
    <w:rsid w:val="000D0C88"/>
    <w:rsid w:val="000D6731"/>
    <w:rsid w:val="000D70C2"/>
    <w:rsid w:val="000E33D0"/>
    <w:rsid w:val="000E36B5"/>
    <w:rsid w:val="000E37E8"/>
    <w:rsid w:val="000E381B"/>
    <w:rsid w:val="000E401A"/>
    <w:rsid w:val="000E6773"/>
    <w:rsid w:val="000F0442"/>
    <w:rsid w:val="000F0FB9"/>
    <w:rsid w:val="000F3B86"/>
    <w:rsid w:val="000F3BEB"/>
    <w:rsid w:val="000F6999"/>
    <w:rsid w:val="000F6BEE"/>
    <w:rsid w:val="000F700E"/>
    <w:rsid w:val="00101077"/>
    <w:rsid w:val="0010376B"/>
    <w:rsid w:val="00106FA3"/>
    <w:rsid w:val="001118EC"/>
    <w:rsid w:val="00111F85"/>
    <w:rsid w:val="00112213"/>
    <w:rsid w:val="00112A06"/>
    <w:rsid w:val="001152A5"/>
    <w:rsid w:val="001179D7"/>
    <w:rsid w:val="00121E38"/>
    <w:rsid w:val="00123AA4"/>
    <w:rsid w:val="00124C0A"/>
    <w:rsid w:val="00127D4A"/>
    <w:rsid w:val="00132257"/>
    <w:rsid w:val="00134457"/>
    <w:rsid w:val="001353FD"/>
    <w:rsid w:val="00137823"/>
    <w:rsid w:val="00141033"/>
    <w:rsid w:val="00142EB7"/>
    <w:rsid w:val="0014727C"/>
    <w:rsid w:val="001512C7"/>
    <w:rsid w:val="00152A1C"/>
    <w:rsid w:val="00152E98"/>
    <w:rsid w:val="00153FF4"/>
    <w:rsid w:val="001557C2"/>
    <w:rsid w:val="00156235"/>
    <w:rsid w:val="00157E06"/>
    <w:rsid w:val="001607AB"/>
    <w:rsid w:val="00161270"/>
    <w:rsid w:val="001627DE"/>
    <w:rsid w:val="001638E5"/>
    <w:rsid w:val="00164CC1"/>
    <w:rsid w:val="00165702"/>
    <w:rsid w:val="00171AD4"/>
    <w:rsid w:val="0017302A"/>
    <w:rsid w:val="00173200"/>
    <w:rsid w:val="00173E12"/>
    <w:rsid w:val="001741D3"/>
    <w:rsid w:val="0017508D"/>
    <w:rsid w:val="00175F4E"/>
    <w:rsid w:val="00176F9C"/>
    <w:rsid w:val="00182782"/>
    <w:rsid w:val="00183C58"/>
    <w:rsid w:val="00186F7C"/>
    <w:rsid w:val="00187557"/>
    <w:rsid w:val="00194C74"/>
    <w:rsid w:val="00195857"/>
    <w:rsid w:val="00196E9A"/>
    <w:rsid w:val="00196F2F"/>
    <w:rsid w:val="001A3DAF"/>
    <w:rsid w:val="001A5309"/>
    <w:rsid w:val="001A7B71"/>
    <w:rsid w:val="001B2051"/>
    <w:rsid w:val="001B4C94"/>
    <w:rsid w:val="001B6594"/>
    <w:rsid w:val="001B709D"/>
    <w:rsid w:val="001B79B8"/>
    <w:rsid w:val="001B7C1A"/>
    <w:rsid w:val="001C16DA"/>
    <w:rsid w:val="001C2FF6"/>
    <w:rsid w:val="001C4343"/>
    <w:rsid w:val="001C521C"/>
    <w:rsid w:val="001C620E"/>
    <w:rsid w:val="001D1D71"/>
    <w:rsid w:val="001D1F29"/>
    <w:rsid w:val="001D274A"/>
    <w:rsid w:val="001D2A94"/>
    <w:rsid w:val="001D683F"/>
    <w:rsid w:val="001D7192"/>
    <w:rsid w:val="001D71BA"/>
    <w:rsid w:val="001E02C1"/>
    <w:rsid w:val="001E0CF5"/>
    <w:rsid w:val="001E1412"/>
    <w:rsid w:val="001E4202"/>
    <w:rsid w:val="001E488F"/>
    <w:rsid w:val="001E63A7"/>
    <w:rsid w:val="001F1FEB"/>
    <w:rsid w:val="001F37B4"/>
    <w:rsid w:val="001F4CC8"/>
    <w:rsid w:val="001F5820"/>
    <w:rsid w:val="00200654"/>
    <w:rsid w:val="00200A27"/>
    <w:rsid w:val="00203E7F"/>
    <w:rsid w:val="002041DC"/>
    <w:rsid w:val="0020534F"/>
    <w:rsid w:val="00205DC9"/>
    <w:rsid w:val="0020633F"/>
    <w:rsid w:val="002106B4"/>
    <w:rsid w:val="0021326E"/>
    <w:rsid w:val="00213459"/>
    <w:rsid w:val="002138DA"/>
    <w:rsid w:val="0021728D"/>
    <w:rsid w:val="00220722"/>
    <w:rsid w:val="0022157A"/>
    <w:rsid w:val="00221861"/>
    <w:rsid w:val="00226F21"/>
    <w:rsid w:val="00227A32"/>
    <w:rsid w:val="00227FCE"/>
    <w:rsid w:val="00231D95"/>
    <w:rsid w:val="00231FC7"/>
    <w:rsid w:val="00232F57"/>
    <w:rsid w:val="00233BF0"/>
    <w:rsid w:val="0023476B"/>
    <w:rsid w:val="00237A9A"/>
    <w:rsid w:val="002428E2"/>
    <w:rsid w:val="002439EE"/>
    <w:rsid w:val="00246544"/>
    <w:rsid w:val="00250D59"/>
    <w:rsid w:val="00254DBA"/>
    <w:rsid w:val="0025503D"/>
    <w:rsid w:val="00261ED4"/>
    <w:rsid w:val="002635BD"/>
    <w:rsid w:val="0026397C"/>
    <w:rsid w:val="002706C9"/>
    <w:rsid w:val="0027399D"/>
    <w:rsid w:val="0027748C"/>
    <w:rsid w:val="00281E24"/>
    <w:rsid w:val="00283749"/>
    <w:rsid w:val="00286C4E"/>
    <w:rsid w:val="00286FAF"/>
    <w:rsid w:val="002870E0"/>
    <w:rsid w:val="00287738"/>
    <w:rsid w:val="00290317"/>
    <w:rsid w:val="00292E34"/>
    <w:rsid w:val="002939D2"/>
    <w:rsid w:val="0029651F"/>
    <w:rsid w:val="002A1910"/>
    <w:rsid w:val="002A3B31"/>
    <w:rsid w:val="002B13B8"/>
    <w:rsid w:val="002B799F"/>
    <w:rsid w:val="002C1E95"/>
    <w:rsid w:val="002D0591"/>
    <w:rsid w:val="002D54B5"/>
    <w:rsid w:val="002D6AD2"/>
    <w:rsid w:val="002D718B"/>
    <w:rsid w:val="002E137B"/>
    <w:rsid w:val="002E2639"/>
    <w:rsid w:val="002E6FA4"/>
    <w:rsid w:val="002E7185"/>
    <w:rsid w:val="002E79E4"/>
    <w:rsid w:val="002F3715"/>
    <w:rsid w:val="002F7ED7"/>
    <w:rsid w:val="0030065B"/>
    <w:rsid w:val="00301CEB"/>
    <w:rsid w:val="003045D9"/>
    <w:rsid w:val="00313F72"/>
    <w:rsid w:val="00314DCF"/>
    <w:rsid w:val="00316DFF"/>
    <w:rsid w:val="00321177"/>
    <w:rsid w:val="0032416E"/>
    <w:rsid w:val="0032669F"/>
    <w:rsid w:val="00327F40"/>
    <w:rsid w:val="0033017F"/>
    <w:rsid w:val="00331BF1"/>
    <w:rsid w:val="003322A1"/>
    <w:rsid w:val="00343851"/>
    <w:rsid w:val="00343B88"/>
    <w:rsid w:val="0034414C"/>
    <w:rsid w:val="0034516A"/>
    <w:rsid w:val="00345AF6"/>
    <w:rsid w:val="00353BCC"/>
    <w:rsid w:val="003549FA"/>
    <w:rsid w:val="00360952"/>
    <w:rsid w:val="00363FC3"/>
    <w:rsid w:val="00365B3A"/>
    <w:rsid w:val="00365C20"/>
    <w:rsid w:val="00365E32"/>
    <w:rsid w:val="00367333"/>
    <w:rsid w:val="00370001"/>
    <w:rsid w:val="003711E3"/>
    <w:rsid w:val="00382838"/>
    <w:rsid w:val="003829A5"/>
    <w:rsid w:val="00383A82"/>
    <w:rsid w:val="00383E70"/>
    <w:rsid w:val="0038572D"/>
    <w:rsid w:val="00387B7F"/>
    <w:rsid w:val="00392996"/>
    <w:rsid w:val="00393271"/>
    <w:rsid w:val="003940E6"/>
    <w:rsid w:val="00395F96"/>
    <w:rsid w:val="00397961"/>
    <w:rsid w:val="003A0F2D"/>
    <w:rsid w:val="003A3C6F"/>
    <w:rsid w:val="003A70C9"/>
    <w:rsid w:val="003A7E18"/>
    <w:rsid w:val="003A7FF6"/>
    <w:rsid w:val="003B21A7"/>
    <w:rsid w:val="003C14D6"/>
    <w:rsid w:val="003C38A4"/>
    <w:rsid w:val="003C3A79"/>
    <w:rsid w:val="003C4117"/>
    <w:rsid w:val="003D11BA"/>
    <w:rsid w:val="003D382D"/>
    <w:rsid w:val="003D3B85"/>
    <w:rsid w:val="003D4136"/>
    <w:rsid w:val="003D6791"/>
    <w:rsid w:val="003D6B4D"/>
    <w:rsid w:val="003E1519"/>
    <w:rsid w:val="003E41E4"/>
    <w:rsid w:val="003E5584"/>
    <w:rsid w:val="003F2493"/>
    <w:rsid w:val="003F3BF9"/>
    <w:rsid w:val="003F4A91"/>
    <w:rsid w:val="00400135"/>
    <w:rsid w:val="00403134"/>
    <w:rsid w:val="004053BB"/>
    <w:rsid w:val="0040654D"/>
    <w:rsid w:val="00406C5C"/>
    <w:rsid w:val="00411F7B"/>
    <w:rsid w:val="004120DF"/>
    <w:rsid w:val="00412D2C"/>
    <w:rsid w:val="00413910"/>
    <w:rsid w:val="00413F9F"/>
    <w:rsid w:val="00416922"/>
    <w:rsid w:val="00422584"/>
    <w:rsid w:val="00424EDC"/>
    <w:rsid w:val="00425BA6"/>
    <w:rsid w:val="004264ED"/>
    <w:rsid w:val="00440C18"/>
    <w:rsid w:val="004435D1"/>
    <w:rsid w:val="00443B52"/>
    <w:rsid w:val="00445B51"/>
    <w:rsid w:val="00446542"/>
    <w:rsid w:val="004544A3"/>
    <w:rsid w:val="00455A31"/>
    <w:rsid w:val="0045626A"/>
    <w:rsid w:val="00463CE2"/>
    <w:rsid w:val="00464507"/>
    <w:rsid w:val="00465771"/>
    <w:rsid w:val="00467201"/>
    <w:rsid w:val="004737F5"/>
    <w:rsid w:val="004766BD"/>
    <w:rsid w:val="00481466"/>
    <w:rsid w:val="004814E6"/>
    <w:rsid w:val="0048157F"/>
    <w:rsid w:val="00481823"/>
    <w:rsid w:val="0048371B"/>
    <w:rsid w:val="00484429"/>
    <w:rsid w:val="004844B0"/>
    <w:rsid w:val="004876D1"/>
    <w:rsid w:val="00490709"/>
    <w:rsid w:val="0049289C"/>
    <w:rsid w:val="00492DC6"/>
    <w:rsid w:val="0049660B"/>
    <w:rsid w:val="004A07DD"/>
    <w:rsid w:val="004A0FBF"/>
    <w:rsid w:val="004A17EE"/>
    <w:rsid w:val="004A3326"/>
    <w:rsid w:val="004A4C17"/>
    <w:rsid w:val="004A4D89"/>
    <w:rsid w:val="004A6615"/>
    <w:rsid w:val="004A6658"/>
    <w:rsid w:val="004A7021"/>
    <w:rsid w:val="004A78D2"/>
    <w:rsid w:val="004B032C"/>
    <w:rsid w:val="004B16F8"/>
    <w:rsid w:val="004B4E38"/>
    <w:rsid w:val="004B51FF"/>
    <w:rsid w:val="004B6E69"/>
    <w:rsid w:val="004C0719"/>
    <w:rsid w:val="004C175C"/>
    <w:rsid w:val="004C29EC"/>
    <w:rsid w:val="004C39CC"/>
    <w:rsid w:val="004C5C89"/>
    <w:rsid w:val="004D1A96"/>
    <w:rsid w:val="004D6546"/>
    <w:rsid w:val="004E1042"/>
    <w:rsid w:val="004E301C"/>
    <w:rsid w:val="004E33B2"/>
    <w:rsid w:val="005017D8"/>
    <w:rsid w:val="005025AE"/>
    <w:rsid w:val="00502920"/>
    <w:rsid w:val="00502C59"/>
    <w:rsid w:val="00503A2E"/>
    <w:rsid w:val="00504E21"/>
    <w:rsid w:val="00506AAF"/>
    <w:rsid w:val="0051623B"/>
    <w:rsid w:val="00520204"/>
    <w:rsid w:val="00520F96"/>
    <w:rsid w:val="005213DC"/>
    <w:rsid w:val="00521ACB"/>
    <w:rsid w:val="00533A3B"/>
    <w:rsid w:val="005346CA"/>
    <w:rsid w:val="00537AA0"/>
    <w:rsid w:val="00537DBB"/>
    <w:rsid w:val="0054492E"/>
    <w:rsid w:val="00544FFC"/>
    <w:rsid w:val="00545788"/>
    <w:rsid w:val="005503B0"/>
    <w:rsid w:val="0055745E"/>
    <w:rsid w:val="00557988"/>
    <w:rsid w:val="00561C2B"/>
    <w:rsid w:val="00561DDD"/>
    <w:rsid w:val="00572E26"/>
    <w:rsid w:val="00575A35"/>
    <w:rsid w:val="00581A4F"/>
    <w:rsid w:val="00584AD5"/>
    <w:rsid w:val="00591139"/>
    <w:rsid w:val="00591676"/>
    <w:rsid w:val="005924A2"/>
    <w:rsid w:val="0059288E"/>
    <w:rsid w:val="0059289F"/>
    <w:rsid w:val="00593936"/>
    <w:rsid w:val="00593C47"/>
    <w:rsid w:val="0059637E"/>
    <w:rsid w:val="005A0078"/>
    <w:rsid w:val="005A0ED6"/>
    <w:rsid w:val="005A283A"/>
    <w:rsid w:val="005A3EDE"/>
    <w:rsid w:val="005A5FB5"/>
    <w:rsid w:val="005A6115"/>
    <w:rsid w:val="005A79B0"/>
    <w:rsid w:val="005B58B4"/>
    <w:rsid w:val="005B5B31"/>
    <w:rsid w:val="005B7AC5"/>
    <w:rsid w:val="005C14C8"/>
    <w:rsid w:val="005C41FF"/>
    <w:rsid w:val="005C4661"/>
    <w:rsid w:val="005C742E"/>
    <w:rsid w:val="005D03DC"/>
    <w:rsid w:val="005D533C"/>
    <w:rsid w:val="005D620E"/>
    <w:rsid w:val="005D6D59"/>
    <w:rsid w:val="005D7E21"/>
    <w:rsid w:val="005E0ECD"/>
    <w:rsid w:val="005E0F3B"/>
    <w:rsid w:val="005E132C"/>
    <w:rsid w:val="005E18D7"/>
    <w:rsid w:val="005E4775"/>
    <w:rsid w:val="005E4A92"/>
    <w:rsid w:val="005F0AF9"/>
    <w:rsid w:val="005F26EA"/>
    <w:rsid w:val="005F3FCB"/>
    <w:rsid w:val="005F42FD"/>
    <w:rsid w:val="005F6D0B"/>
    <w:rsid w:val="005F6DB2"/>
    <w:rsid w:val="00604BA2"/>
    <w:rsid w:val="006054D4"/>
    <w:rsid w:val="006058F6"/>
    <w:rsid w:val="006069C0"/>
    <w:rsid w:val="006108D9"/>
    <w:rsid w:val="00611C17"/>
    <w:rsid w:val="0061732D"/>
    <w:rsid w:val="00617EA8"/>
    <w:rsid w:val="006236DB"/>
    <w:rsid w:val="006259ED"/>
    <w:rsid w:val="00626812"/>
    <w:rsid w:val="00630C13"/>
    <w:rsid w:val="006327B6"/>
    <w:rsid w:val="00633066"/>
    <w:rsid w:val="00635E85"/>
    <w:rsid w:val="00636967"/>
    <w:rsid w:val="00641060"/>
    <w:rsid w:val="00641A37"/>
    <w:rsid w:val="00644EBC"/>
    <w:rsid w:val="0064511D"/>
    <w:rsid w:val="006453A9"/>
    <w:rsid w:val="006462C7"/>
    <w:rsid w:val="00647229"/>
    <w:rsid w:val="00651DCC"/>
    <w:rsid w:val="00654F9A"/>
    <w:rsid w:val="00657A02"/>
    <w:rsid w:val="00661D11"/>
    <w:rsid w:val="00662A10"/>
    <w:rsid w:val="0066499B"/>
    <w:rsid w:val="006659A6"/>
    <w:rsid w:val="00666386"/>
    <w:rsid w:val="00672CA8"/>
    <w:rsid w:val="006762B0"/>
    <w:rsid w:val="006837C5"/>
    <w:rsid w:val="00685E76"/>
    <w:rsid w:val="00687CEB"/>
    <w:rsid w:val="006917E2"/>
    <w:rsid w:val="00691885"/>
    <w:rsid w:val="00691B0D"/>
    <w:rsid w:val="006A2FF3"/>
    <w:rsid w:val="006A7E24"/>
    <w:rsid w:val="006B2A4C"/>
    <w:rsid w:val="006B4532"/>
    <w:rsid w:val="006B58E8"/>
    <w:rsid w:val="006B6474"/>
    <w:rsid w:val="006C3F6E"/>
    <w:rsid w:val="006C6B45"/>
    <w:rsid w:val="006C7CAE"/>
    <w:rsid w:val="006C7F67"/>
    <w:rsid w:val="006D03FD"/>
    <w:rsid w:val="006D2B04"/>
    <w:rsid w:val="006D46AD"/>
    <w:rsid w:val="006D483E"/>
    <w:rsid w:val="006D614A"/>
    <w:rsid w:val="006D7E78"/>
    <w:rsid w:val="006D7EDF"/>
    <w:rsid w:val="006E08BA"/>
    <w:rsid w:val="006E1248"/>
    <w:rsid w:val="006E1872"/>
    <w:rsid w:val="006E2BAB"/>
    <w:rsid w:val="006E3CF8"/>
    <w:rsid w:val="006E6F59"/>
    <w:rsid w:val="006E78BD"/>
    <w:rsid w:val="006F03E5"/>
    <w:rsid w:val="006F0E52"/>
    <w:rsid w:val="006F0FEE"/>
    <w:rsid w:val="006F1E68"/>
    <w:rsid w:val="006F3077"/>
    <w:rsid w:val="006F478E"/>
    <w:rsid w:val="006F6FBF"/>
    <w:rsid w:val="00702A7D"/>
    <w:rsid w:val="00702CE7"/>
    <w:rsid w:val="00703A42"/>
    <w:rsid w:val="00705133"/>
    <w:rsid w:val="00705141"/>
    <w:rsid w:val="00705758"/>
    <w:rsid w:val="00706623"/>
    <w:rsid w:val="00706880"/>
    <w:rsid w:val="0071346C"/>
    <w:rsid w:val="00713834"/>
    <w:rsid w:val="00717E7B"/>
    <w:rsid w:val="00723C5F"/>
    <w:rsid w:val="00724C7A"/>
    <w:rsid w:val="00724F60"/>
    <w:rsid w:val="00725710"/>
    <w:rsid w:val="00730CD0"/>
    <w:rsid w:val="00733CB2"/>
    <w:rsid w:val="00751B2A"/>
    <w:rsid w:val="00753B81"/>
    <w:rsid w:val="00754B72"/>
    <w:rsid w:val="00755884"/>
    <w:rsid w:val="00756297"/>
    <w:rsid w:val="00757C7E"/>
    <w:rsid w:val="007600C2"/>
    <w:rsid w:val="00763756"/>
    <w:rsid w:val="00764C24"/>
    <w:rsid w:val="00764DD2"/>
    <w:rsid w:val="00772874"/>
    <w:rsid w:val="00772B45"/>
    <w:rsid w:val="007741F7"/>
    <w:rsid w:val="007768FB"/>
    <w:rsid w:val="00780DEC"/>
    <w:rsid w:val="00782115"/>
    <w:rsid w:val="00783A99"/>
    <w:rsid w:val="00787026"/>
    <w:rsid w:val="00787E59"/>
    <w:rsid w:val="007905A9"/>
    <w:rsid w:val="00790E1A"/>
    <w:rsid w:val="0079228A"/>
    <w:rsid w:val="007950B0"/>
    <w:rsid w:val="0079512F"/>
    <w:rsid w:val="007A3341"/>
    <w:rsid w:val="007A4C92"/>
    <w:rsid w:val="007A5D5D"/>
    <w:rsid w:val="007A79F5"/>
    <w:rsid w:val="007B00F3"/>
    <w:rsid w:val="007B2485"/>
    <w:rsid w:val="007B280B"/>
    <w:rsid w:val="007B347A"/>
    <w:rsid w:val="007B3C5E"/>
    <w:rsid w:val="007B765C"/>
    <w:rsid w:val="007C1DC1"/>
    <w:rsid w:val="007C48E4"/>
    <w:rsid w:val="007D758E"/>
    <w:rsid w:val="007E494D"/>
    <w:rsid w:val="007E60A1"/>
    <w:rsid w:val="007E616F"/>
    <w:rsid w:val="007F35EB"/>
    <w:rsid w:val="00802544"/>
    <w:rsid w:val="00802B99"/>
    <w:rsid w:val="00804773"/>
    <w:rsid w:val="0080551E"/>
    <w:rsid w:val="00807938"/>
    <w:rsid w:val="00811CD7"/>
    <w:rsid w:val="00812FB8"/>
    <w:rsid w:val="008131FA"/>
    <w:rsid w:val="0081563E"/>
    <w:rsid w:val="00816685"/>
    <w:rsid w:val="00817C5E"/>
    <w:rsid w:val="00817EE3"/>
    <w:rsid w:val="00822087"/>
    <w:rsid w:val="00823396"/>
    <w:rsid w:val="00823DDE"/>
    <w:rsid w:val="008243F3"/>
    <w:rsid w:val="00826828"/>
    <w:rsid w:val="00826BA0"/>
    <w:rsid w:val="00830CFC"/>
    <w:rsid w:val="00833717"/>
    <w:rsid w:val="0083607C"/>
    <w:rsid w:val="00841B80"/>
    <w:rsid w:val="008448E2"/>
    <w:rsid w:val="00844B62"/>
    <w:rsid w:val="00845A91"/>
    <w:rsid w:val="0084617D"/>
    <w:rsid w:val="00847397"/>
    <w:rsid w:val="00850DAA"/>
    <w:rsid w:val="00851E48"/>
    <w:rsid w:val="00855EA2"/>
    <w:rsid w:val="00856A01"/>
    <w:rsid w:val="008608CD"/>
    <w:rsid w:val="00861C80"/>
    <w:rsid w:val="00862ED7"/>
    <w:rsid w:val="00863F3E"/>
    <w:rsid w:val="0086607C"/>
    <w:rsid w:val="00866F64"/>
    <w:rsid w:val="0087067F"/>
    <w:rsid w:val="00871332"/>
    <w:rsid w:val="008726B7"/>
    <w:rsid w:val="008735CB"/>
    <w:rsid w:val="00873D80"/>
    <w:rsid w:val="00875878"/>
    <w:rsid w:val="00875BFC"/>
    <w:rsid w:val="008764EC"/>
    <w:rsid w:val="0088094A"/>
    <w:rsid w:val="00880E70"/>
    <w:rsid w:val="0088181F"/>
    <w:rsid w:val="0088773E"/>
    <w:rsid w:val="008931F2"/>
    <w:rsid w:val="00894FFF"/>
    <w:rsid w:val="00897C61"/>
    <w:rsid w:val="008A2494"/>
    <w:rsid w:val="008A2AEB"/>
    <w:rsid w:val="008A38D4"/>
    <w:rsid w:val="008A53E5"/>
    <w:rsid w:val="008A573E"/>
    <w:rsid w:val="008A672B"/>
    <w:rsid w:val="008A6A1E"/>
    <w:rsid w:val="008B007C"/>
    <w:rsid w:val="008B1209"/>
    <w:rsid w:val="008B12AE"/>
    <w:rsid w:val="008B17FC"/>
    <w:rsid w:val="008B2C52"/>
    <w:rsid w:val="008B5C0E"/>
    <w:rsid w:val="008B63B7"/>
    <w:rsid w:val="008B6B36"/>
    <w:rsid w:val="008B728C"/>
    <w:rsid w:val="008B7D9F"/>
    <w:rsid w:val="008C0194"/>
    <w:rsid w:val="008C0A78"/>
    <w:rsid w:val="008D116D"/>
    <w:rsid w:val="008D1E1F"/>
    <w:rsid w:val="008D2A64"/>
    <w:rsid w:val="008D34BF"/>
    <w:rsid w:val="008E10EA"/>
    <w:rsid w:val="008E3183"/>
    <w:rsid w:val="008E61B4"/>
    <w:rsid w:val="008E65A9"/>
    <w:rsid w:val="008E7616"/>
    <w:rsid w:val="008E7C34"/>
    <w:rsid w:val="008F15F3"/>
    <w:rsid w:val="008F16DB"/>
    <w:rsid w:val="00902519"/>
    <w:rsid w:val="00912294"/>
    <w:rsid w:val="00914801"/>
    <w:rsid w:val="00914D19"/>
    <w:rsid w:val="0091546F"/>
    <w:rsid w:val="009219E1"/>
    <w:rsid w:val="009238FB"/>
    <w:rsid w:val="00924143"/>
    <w:rsid w:val="00924F51"/>
    <w:rsid w:val="009252E0"/>
    <w:rsid w:val="0092641A"/>
    <w:rsid w:val="00931B69"/>
    <w:rsid w:val="00934479"/>
    <w:rsid w:val="009353A4"/>
    <w:rsid w:val="009354A9"/>
    <w:rsid w:val="00943065"/>
    <w:rsid w:val="00946055"/>
    <w:rsid w:val="0095367C"/>
    <w:rsid w:val="009539FE"/>
    <w:rsid w:val="00953E0F"/>
    <w:rsid w:val="00954FAA"/>
    <w:rsid w:val="009553B4"/>
    <w:rsid w:val="00955BDE"/>
    <w:rsid w:val="00955F5F"/>
    <w:rsid w:val="009604BC"/>
    <w:rsid w:val="00960662"/>
    <w:rsid w:val="009606BD"/>
    <w:rsid w:val="00960AF4"/>
    <w:rsid w:val="00964365"/>
    <w:rsid w:val="00964DE7"/>
    <w:rsid w:val="0096619E"/>
    <w:rsid w:val="00970512"/>
    <w:rsid w:val="00970587"/>
    <w:rsid w:val="00971491"/>
    <w:rsid w:val="00972E44"/>
    <w:rsid w:val="00975F6A"/>
    <w:rsid w:val="009779FB"/>
    <w:rsid w:val="00995061"/>
    <w:rsid w:val="0099663D"/>
    <w:rsid w:val="009A074F"/>
    <w:rsid w:val="009A0AA5"/>
    <w:rsid w:val="009A77D5"/>
    <w:rsid w:val="009B0178"/>
    <w:rsid w:val="009B2276"/>
    <w:rsid w:val="009B2C72"/>
    <w:rsid w:val="009B5F7E"/>
    <w:rsid w:val="009C2380"/>
    <w:rsid w:val="009C72A9"/>
    <w:rsid w:val="009C72C6"/>
    <w:rsid w:val="009C7E0F"/>
    <w:rsid w:val="009D2D82"/>
    <w:rsid w:val="009D31ED"/>
    <w:rsid w:val="009D3FB8"/>
    <w:rsid w:val="009D5F34"/>
    <w:rsid w:val="009D6307"/>
    <w:rsid w:val="009E173B"/>
    <w:rsid w:val="009E2CF9"/>
    <w:rsid w:val="009E3EAA"/>
    <w:rsid w:val="009E702D"/>
    <w:rsid w:val="009E7D79"/>
    <w:rsid w:val="009E7E3F"/>
    <w:rsid w:val="009F2CAA"/>
    <w:rsid w:val="009F644C"/>
    <w:rsid w:val="009F7980"/>
    <w:rsid w:val="00A02EC0"/>
    <w:rsid w:val="00A03105"/>
    <w:rsid w:val="00A03D21"/>
    <w:rsid w:val="00A07A6C"/>
    <w:rsid w:val="00A103A4"/>
    <w:rsid w:val="00A1062F"/>
    <w:rsid w:val="00A120ED"/>
    <w:rsid w:val="00A12C7C"/>
    <w:rsid w:val="00A13176"/>
    <w:rsid w:val="00A14437"/>
    <w:rsid w:val="00A24B93"/>
    <w:rsid w:val="00A25078"/>
    <w:rsid w:val="00A25450"/>
    <w:rsid w:val="00A2790F"/>
    <w:rsid w:val="00A3032D"/>
    <w:rsid w:val="00A316B1"/>
    <w:rsid w:val="00A34F62"/>
    <w:rsid w:val="00A36016"/>
    <w:rsid w:val="00A3643E"/>
    <w:rsid w:val="00A3765D"/>
    <w:rsid w:val="00A42A67"/>
    <w:rsid w:val="00A43F76"/>
    <w:rsid w:val="00A45840"/>
    <w:rsid w:val="00A45CC7"/>
    <w:rsid w:val="00A46A40"/>
    <w:rsid w:val="00A50508"/>
    <w:rsid w:val="00A530C1"/>
    <w:rsid w:val="00A5492C"/>
    <w:rsid w:val="00A55B65"/>
    <w:rsid w:val="00A55C35"/>
    <w:rsid w:val="00A55F29"/>
    <w:rsid w:val="00A56890"/>
    <w:rsid w:val="00A61724"/>
    <w:rsid w:val="00A634A7"/>
    <w:rsid w:val="00A71A13"/>
    <w:rsid w:val="00A72F5A"/>
    <w:rsid w:val="00A73B92"/>
    <w:rsid w:val="00A765E5"/>
    <w:rsid w:val="00A80FD9"/>
    <w:rsid w:val="00A81885"/>
    <w:rsid w:val="00A81BBA"/>
    <w:rsid w:val="00A86161"/>
    <w:rsid w:val="00A864C6"/>
    <w:rsid w:val="00A865C0"/>
    <w:rsid w:val="00A923E7"/>
    <w:rsid w:val="00A92A15"/>
    <w:rsid w:val="00A940D7"/>
    <w:rsid w:val="00A9725A"/>
    <w:rsid w:val="00AA061E"/>
    <w:rsid w:val="00AA1580"/>
    <w:rsid w:val="00AA194E"/>
    <w:rsid w:val="00AA2199"/>
    <w:rsid w:val="00AA6840"/>
    <w:rsid w:val="00AA7B62"/>
    <w:rsid w:val="00AB1F3E"/>
    <w:rsid w:val="00AB2668"/>
    <w:rsid w:val="00AB2CA9"/>
    <w:rsid w:val="00AB32AA"/>
    <w:rsid w:val="00AB618D"/>
    <w:rsid w:val="00AB69AE"/>
    <w:rsid w:val="00AC0CA3"/>
    <w:rsid w:val="00AC1755"/>
    <w:rsid w:val="00AC2111"/>
    <w:rsid w:val="00AC435D"/>
    <w:rsid w:val="00AC757B"/>
    <w:rsid w:val="00AC7E95"/>
    <w:rsid w:val="00AD0265"/>
    <w:rsid w:val="00AD25A8"/>
    <w:rsid w:val="00AD31AD"/>
    <w:rsid w:val="00AD569A"/>
    <w:rsid w:val="00AD773A"/>
    <w:rsid w:val="00AE0409"/>
    <w:rsid w:val="00AE1B9A"/>
    <w:rsid w:val="00AE24D3"/>
    <w:rsid w:val="00AE4A08"/>
    <w:rsid w:val="00AE5D1E"/>
    <w:rsid w:val="00AF0C4B"/>
    <w:rsid w:val="00AF6470"/>
    <w:rsid w:val="00B0033D"/>
    <w:rsid w:val="00B01122"/>
    <w:rsid w:val="00B03145"/>
    <w:rsid w:val="00B05B6D"/>
    <w:rsid w:val="00B07E8C"/>
    <w:rsid w:val="00B10079"/>
    <w:rsid w:val="00B15B9F"/>
    <w:rsid w:val="00B2030D"/>
    <w:rsid w:val="00B21654"/>
    <w:rsid w:val="00B220F4"/>
    <w:rsid w:val="00B254B7"/>
    <w:rsid w:val="00B30494"/>
    <w:rsid w:val="00B30F6B"/>
    <w:rsid w:val="00B312DB"/>
    <w:rsid w:val="00B375DD"/>
    <w:rsid w:val="00B437F0"/>
    <w:rsid w:val="00B44302"/>
    <w:rsid w:val="00B45384"/>
    <w:rsid w:val="00B47D47"/>
    <w:rsid w:val="00B5290F"/>
    <w:rsid w:val="00B61C0A"/>
    <w:rsid w:val="00B64F83"/>
    <w:rsid w:val="00B70B09"/>
    <w:rsid w:val="00B71D46"/>
    <w:rsid w:val="00B73A2E"/>
    <w:rsid w:val="00B74E2F"/>
    <w:rsid w:val="00B75BB5"/>
    <w:rsid w:val="00B83CCE"/>
    <w:rsid w:val="00B84244"/>
    <w:rsid w:val="00B87E70"/>
    <w:rsid w:val="00B90DE9"/>
    <w:rsid w:val="00B95564"/>
    <w:rsid w:val="00B95805"/>
    <w:rsid w:val="00B96FDD"/>
    <w:rsid w:val="00BA277E"/>
    <w:rsid w:val="00BA40A3"/>
    <w:rsid w:val="00BA4206"/>
    <w:rsid w:val="00BA56E9"/>
    <w:rsid w:val="00BA64F1"/>
    <w:rsid w:val="00BA6948"/>
    <w:rsid w:val="00BB1183"/>
    <w:rsid w:val="00BB3844"/>
    <w:rsid w:val="00BB499C"/>
    <w:rsid w:val="00BB56F5"/>
    <w:rsid w:val="00BC42B6"/>
    <w:rsid w:val="00BC4303"/>
    <w:rsid w:val="00BC73BE"/>
    <w:rsid w:val="00BC7EE7"/>
    <w:rsid w:val="00BD2C12"/>
    <w:rsid w:val="00BD64F9"/>
    <w:rsid w:val="00BD72D0"/>
    <w:rsid w:val="00BE2271"/>
    <w:rsid w:val="00BE2708"/>
    <w:rsid w:val="00BE3AAC"/>
    <w:rsid w:val="00BE5A37"/>
    <w:rsid w:val="00BF03E6"/>
    <w:rsid w:val="00BF3E58"/>
    <w:rsid w:val="00BF5DC6"/>
    <w:rsid w:val="00BF6499"/>
    <w:rsid w:val="00BF77BA"/>
    <w:rsid w:val="00C004C4"/>
    <w:rsid w:val="00C01331"/>
    <w:rsid w:val="00C01648"/>
    <w:rsid w:val="00C01C47"/>
    <w:rsid w:val="00C02F06"/>
    <w:rsid w:val="00C03501"/>
    <w:rsid w:val="00C0399A"/>
    <w:rsid w:val="00C04EBF"/>
    <w:rsid w:val="00C1356A"/>
    <w:rsid w:val="00C15DDA"/>
    <w:rsid w:val="00C17505"/>
    <w:rsid w:val="00C23962"/>
    <w:rsid w:val="00C2496A"/>
    <w:rsid w:val="00C24BFD"/>
    <w:rsid w:val="00C35936"/>
    <w:rsid w:val="00C36E52"/>
    <w:rsid w:val="00C371BD"/>
    <w:rsid w:val="00C37B4F"/>
    <w:rsid w:val="00C40A84"/>
    <w:rsid w:val="00C42445"/>
    <w:rsid w:val="00C44349"/>
    <w:rsid w:val="00C44A9C"/>
    <w:rsid w:val="00C44EAB"/>
    <w:rsid w:val="00C460E4"/>
    <w:rsid w:val="00C51DF3"/>
    <w:rsid w:val="00C52E5B"/>
    <w:rsid w:val="00C54D33"/>
    <w:rsid w:val="00C56C94"/>
    <w:rsid w:val="00C63470"/>
    <w:rsid w:val="00C63BC1"/>
    <w:rsid w:val="00C63E8C"/>
    <w:rsid w:val="00C6509A"/>
    <w:rsid w:val="00C65BFA"/>
    <w:rsid w:val="00C65F62"/>
    <w:rsid w:val="00C70478"/>
    <w:rsid w:val="00C7267B"/>
    <w:rsid w:val="00C737B6"/>
    <w:rsid w:val="00C7548D"/>
    <w:rsid w:val="00C81F71"/>
    <w:rsid w:val="00C853E6"/>
    <w:rsid w:val="00C859A0"/>
    <w:rsid w:val="00C87A91"/>
    <w:rsid w:val="00C90DD5"/>
    <w:rsid w:val="00C9425C"/>
    <w:rsid w:val="00C94AAD"/>
    <w:rsid w:val="00C95792"/>
    <w:rsid w:val="00C95AB3"/>
    <w:rsid w:val="00C97990"/>
    <w:rsid w:val="00CA413C"/>
    <w:rsid w:val="00CA4A92"/>
    <w:rsid w:val="00CA5207"/>
    <w:rsid w:val="00CA63BE"/>
    <w:rsid w:val="00CA6EAA"/>
    <w:rsid w:val="00CB4863"/>
    <w:rsid w:val="00CB6805"/>
    <w:rsid w:val="00CB7688"/>
    <w:rsid w:val="00CC02B0"/>
    <w:rsid w:val="00CC08DD"/>
    <w:rsid w:val="00CC30E1"/>
    <w:rsid w:val="00CC345B"/>
    <w:rsid w:val="00CC382B"/>
    <w:rsid w:val="00CC5749"/>
    <w:rsid w:val="00CC735C"/>
    <w:rsid w:val="00CD03B0"/>
    <w:rsid w:val="00CD04D3"/>
    <w:rsid w:val="00CD1182"/>
    <w:rsid w:val="00CD6C3E"/>
    <w:rsid w:val="00CE3481"/>
    <w:rsid w:val="00CE5A1C"/>
    <w:rsid w:val="00CE6305"/>
    <w:rsid w:val="00CF1776"/>
    <w:rsid w:val="00CF2247"/>
    <w:rsid w:val="00CF2477"/>
    <w:rsid w:val="00CF2575"/>
    <w:rsid w:val="00CF2751"/>
    <w:rsid w:val="00CF774F"/>
    <w:rsid w:val="00CF7795"/>
    <w:rsid w:val="00D02AC7"/>
    <w:rsid w:val="00D05699"/>
    <w:rsid w:val="00D0624C"/>
    <w:rsid w:val="00D06518"/>
    <w:rsid w:val="00D06E40"/>
    <w:rsid w:val="00D0731A"/>
    <w:rsid w:val="00D107C5"/>
    <w:rsid w:val="00D141B6"/>
    <w:rsid w:val="00D1422A"/>
    <w:rsid w:val="00D20082"/>
    <w:rsid w:val="00D2479A"/>
    <w:rsid w:val="00D2508E"/>
    <w:rsid w:val="00D312CE"/>
    <w:rsid w:val="00D3339F"/>
    <w:rsid w:val="00D350EC"/>
    <w:rsid w:val="00D3521C"/>
    <w:rsid w:val="00D3667E"/>
    <w:rsid w:val="00D43BA8"/>
    <w:rsid w:val="00D44CEE"/>
    <w:rsid w:val="00D45B88"/>
    <w:rsid w:val="00D5077A"/>
    <w:rsid w:val="00D544AB"/>
    <w:rsid w:val="00D56D85"/>
    <w:rsid w:val="00D56DB5"/>
    <w:rsid w:val="00D56F0F"/>
    <w:rsid w:val="00D57E92"/>
    <w:rsid w:val="00D64963"/>
    <w:rsid w:val="00D654B6"/>
    <w:rsid w:val="00D657E0"/>
    <w:rsid w:val="00D73A4B"/>
    <w:rsid w:val="00D747D8"/>
    <w:rsid w:val="00D75180"/>
    <w:rsid w:val="00D7579E"/>
    <w:rsid w:val="00D75BC4"/>
    <w:rsid w:val="00D761AE"/>
    <w:rsid w:val="00D8022F"/>
    <w:rsid w:val="00D82094"/>
    <w:rsid w:val="00D8670A"/>
    <w:rsid w:val="00D86DE3"/>
    <w:rsid w:val="00D92C23"/>
    <w:rsid w:val="00D95A0D"/>
    <w:rsid w:val="00DA1C7C"/>
    <w:rsid w:val="00DA1C92"/>
    <w:rsid w:val="00DA1FE6"/>
    <w:rsid w:val="00DA3B9C"/>
    <w:rsid w:val="00DB01DA"/>
    <w:rsid w:val="00DB2C7E"/>
    <w:rsid w:val="00DB2E5A"/>
    <w:rsid w:val="00DC0D2C"/>
    <w:rsid w:val="00DC10E7"/>
    <w:rsid w:val="00DC2579"/>
    <w:rsid w:val="00DC4BFA"/>
    <w:rsid w:val="00DD6987"/>
    <w:rsid w:val="00DE09F3"/>
    <w:rsid w:val="00DE3BDE"/>
    <w:rsid w:val="00DF3169"/>
    <w:rsid w:val="00DF4CC2"/>
    <w:rsid w:val="00DF687D"/>
    <w:rsid w:val="00E04ACC"/>
    <w:rsid w:val="00E05B65"/>
    <w:rsid w:val="00E0605D"/>
    <w:rsid w:val="00E12F4A"/>
    <w:rsid w:val="00E14C81"/>
    <w:rsid w:val="00E161EA"/>
    <w:rsid w:val="00E21A0C"/>
    <w:rsid w:val="00E2274B"/>
    <w:rsid w:val="00E23E49"/>
    <w:rsid w:val="00E24402"/>
    <w:rsid w:val="00E25A38"/>
    <w:rsid w:val="00E30749"/>
    <w:rsid w:val="00E30C11"/>
    <w:rsid w:val="00E30E9F"/>
    <w:rsid w:val="00E31596"/>
    <w:rsid w:val="00E32052"/>
    <w:rsid w:val="00E34BAF"/>
    <w:rsid w:val="00E34E56"/>
    <w:rsid w:val="00E354CF"/>
    <w:rsid w:val="00E369E5"/>
    <w:rsid w:val="00E37536"/>
    <w:rsid w:val="00E37924"/>
    <w:rsid w:val="00E4310C"/>
    <w:rsid w:val="00E47AC6"/>
    <w:rsid w:val="00E51091"/>
    <w:rsid w:val="00E519EA"/>
    <w:rsid w:val="00E52F7C"/>
    <w:rsid w:val="00E5395A"/>
    <w:rsid w:val="00E53C31"/>
    <w:rsid w:val="00E5403F"/>
    <w:rsid w:val="00E573E5"/>
    <w:rsid w:val="00E60E75"/>
    <w:rsid w:val="00E63355"/>
    <w:rsid w:val="00E662E2"/>
    <w:rsid w:val="00E71073"/>
    <w:rsid w:val="00E71223"/>
    <w:rsid w:val="00E726B7"/>
    <w:rsid w:val="00E7287B"/>
    <w:rsid w:val="00E77208"/>
    <w:rsid w:val="00E80AA9"/>
    <w:rsid w:val="00E8154A"/>
    <w:rsid w:val="00E81FE6"/>
    <w:rsid w:val="00E84F0A"/>
    <w:rsid w:val="00E90AA4"/>
    <w:rsid w:val="00E936E4"/>
    <w:rsid w:val="00E938CC"/>
    <w:rsid w:val="00E96667"/>
    <w:rsid w:val="00EA0F7B"/>
    <w:rsid w:val="00EA553C"/>
    <w:rsid w:val="00EA7155"/>
    <w:rsid w:val="00EA7609"/>
    <w:rsid w:val="00EB006C"/>
    <w:rsid w:val="00EB4628"/>
    <w:rsid w:val="00EB4A8A"/>
    <w:rsid w:val="00EC0BA3"/>
    <w:rsid w:val="00EC268D"/>
    <w:rsid w:val="00EC48A4"/>
    <w:rsid w:val="00EC48FA"/>
    <w:rsid w:val="00EC6031"/>
    <w:rsid w:val="00EC7434"/>
    <w:rsid w:val="00ED171B"/>
    <w:rsid w:val="00ED1DC3"/>
    <w:rsid w:val="00ED64AD"/>
    <w:rsid w:val="00ED72A1"/>
    <w:rsid w:val="00EE0E9D"/>
    <w:rsid w:val="00EE4CD1"/>
    <w:rsid w:val="00EE75AF"/>
    <w:rsid w:val="00EE7A91"/>
    <w:rsid w:val="00EE7DD0"/>
    <w:rsid w:val="00EE7EA7"/>
    <w:rsid w:val="00F01EEA"/>
    <w:rsid w:val="00F028E7"/>
    <w:rsid w:val="00F03987"/>
    <w:rsid w:val="00F04B20"/>
    <w:rsid w:val="00F13CEF"/>
    <w:rsid w:val="00F15DF1"/>
    <w:rsid w:val="00F16DDC"/>
    <w:rsid w:val="00F2248A"/>
    <w:rsid w:val="00F23648"/>
    <w:rsid w:val="00F2559E"/>
    <w:rsid w:val="00F27A34"/>
    <w:rsid w:val="00F33313"/>
    <w:rsid w:val="00F34EF5"/>
    <w:rsid w:val="00F37CC7"/>
    <w:rsid w:val="00F40CD7"/>
    <w:rsid w:val="00F41BA6"/>
    <w:rsid w:val="00F42A83"/>
    <w:rsid w:val="00F44642"/>
    <w:rsid w:val="00F4494A"/>
    <w:rsid w:val="00F47157"/>
    <w:rsid w:val="00F5088B"/>
    <w:rsid w:val="00F508AD"/>
    <w:rsid w:val="00F54FF0"/>
    <w:rsid w:val="00F551AD"/>
    <w:rsid w:val="00F55B67"/>
    <w:rsid w:val="00F56E8E"/>
    <w:rsid w:val="00F61090"/>
    <w:rsid w:val="00F61117"/>
    <w:rsid w:val="00F62661"/>
    <w:rsid w:val="00F64865"/>
    <w:rsid w:val="00F67B4D"/>
    <w:rsid w:val="00F73283"/>
    <w:rsid w:val="00F73C87"/>
    <w:rsid w:val="00F746E8"/>
    <w:rsid w:val="00F81326"/>
    <w:rsid w:val="00F93A13"/>
    <w:rsid w:val="00F952EA"/>
    <w:rsid w:val="00FA1AB6"/>
    <w:rsid w:val="00FA48D8"/>
    <w:rsid w:val="00FA6906"/>
    <w:rsid w:val="00FA7ED1"/>
    <w:rsid w:val="00FB005E"/>
    <w:rsid w:val="00FB145A"/>
    <w:rsid w:val="00FB19AE"/>
    <w:rsid w:val="00FB3D5B"/>
    <w:rsid w:val="00FB5B92"/>
    <w:rsid w:val="00FC1A4C"/>
    <w:rsid w:val="00FC4DDB"/>
    <w:rsid w:val="00FC7EAD"/>
    <w:rsid w:val="00FD01E6"/>
    <w:rsid w:val="00FD0627"/>
    <w:rsid w:val="00FD280E"/>
    <w:rsid w:val="00FD6714"/>
    <w:rsid w:val="00FE127D"/>
    <w:rsid w:val="00FE1F6C"/>
    <w:rsid w:val="00FE4DD0"/>
    <w:rsid w:val="00FE5429"/>
    <w:rsid w:val="00FF03DE"/>
    <w:rsid w:val="00FF1CDB"/>
    <w:rsid w:val="00FF3C2D"/>
    <w:rsid w:val="00FF55CB"/>
    <w:rsid w:val="00FF618B"/>
    <w:rsid w:val="00FF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A8FE0"/>
  <w15:docId w15:val="{ABE5C575-AF7D-490A-8865-55039A7A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line="360" w:lineRule="auto"/>
      <w:textAlignment w:val="baseline"/>
    </w:pPr>
    <w:rPr>
      <w:sz w:val="24"/>
      <w:lang w:val="en-US" w:eastAsia="de-DE"/>
    </w:rPr>
  </w:style>
  <w:style w:type="paragraph" w:styleId="Heading1">
    <w:name w:val="heading 1"/>
    <w:basedOn w:val="Normal"/>
    <w:next w:val="Normal"/>
    <w:link w:val="Heading1Char"/>
    <w:qFormat/>
    <w:rsid w:val="00094BA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E0409"/>
    <w:pPr>
      <w:overflowPunct/>
      <w:autoSpaceDE/>
      <w:autoSpaceDN/>
      <w:adjustRightInd/>
      <w:spacing w:before="100" w:beforeAutospacing="1" w:after="100" w:afterAutospacing="1" w:line="240" w:lineRule="auto"/>
      <w:textAlignment w:val="auto"/>
      <w:outlineLvl w:val="1"/>
    </w:pPr>
    <w:rPr>
      <w:b/>
      <w:bCs/>
      <w:sz w:val="36"/>
      <w:szCs w:val="36"/>
      <w:lang w:val="en-AU" w:eastAsia="en-AU"/>
    </w:rPr>
  </w:style>
  <w:style w:type="paragraph" w:styleId="Heading3">
    <w:name w:val="heading 3"/>
    <w:basedOn w:val="Normal"/>
    <w:next w:val="Normal"/>
    <w:link w:val="Heading3Char"/>
    <w:unhideWhenUsed/>
    <w:qFormat/>
    <w:rsid w:val="00AA2199"/>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tyle>
  <w:style w:type="paragraph" w:customStyle="1" w:styleId="abbreviations">
    <w:name w:val="abbreviations"/>
    <w:basedOn w:val="abstract"/>
    <w:next w:val="Normal"/>
    <w:pPr>
      <w:tabs>
        <w:tab w:val="left" w:pos="3402"/>
      </w:tabs>
      <w:ind w:left="3402" w:hanging="3402"/>
    </w:pPr>
  </w:style>
  <w:style w:type="paragraph" w:customStyle="1" w:styleId="Title1">
    <w:name w:val="Title1"/>
    <w:basedOn w:val="Normal"/>
    <w:next w:val="author"/>
    <w:rPr>
      <w:rFonts w:ascii="Arial" w:hAnsi="Arial"/>
      <w:b/>
      <w:sz w:val="36"/>
    </w:rPr>
  </w:style>
  <w:style w:type="paragraph" w:customStyle="1" w:styleId="heading10">
    <w:name w:val="heading1"/>
    <w:basedOn w:val="Normal"/>
    <w:next w:val="Normal"/>
    <w:pPr>
      <w:keepNext/>
      <w:spacing w:before="240" w:after="180"/>
    </w:pPr>
    <w:rPr>
      <w:rFonts w:ascii="Arial" w:hAnsi="Arial"/>
      <w:b/>
      <w:sz w:val="32"/>
    </w:rPr>
  </w:style>
  <w:style w:type="paragraph" w:customStyle="1" w:styleId="heading20">
    <w:name w:val="heading2"/>
    <w:basedOn w:val="Normal"/>
    <w:next w:val="Normal"/>
    <w:pPr>
      <w:keepNext/>
      <w:spacing w:before="240" w:after="180"/>
    </w:pPr>
    <w:rPr>
      <w:rFonts w:ascii="Arial" w:hAnsi="Arial"/>
      <w:b/>
    </w:rPr>
  </w:style>
  <w:style w:type="paragraph" w:customStyle="1" w:styleId="heading30">
    <w:name w:val="heading3"/>
    <w:basedOn w:val="Normal"/>
    <w:next w:val="Normal"/>
    <w:pPr>
      <w:keepNext/>
      <w:spacing w:before="240" w:after="180"/>
    </w:pPr>
    <w:rPr>
      <w:rFonts w:ascii="Arial" w:hAnsi="Arial"/>
      <w:i/>
    </w:rPr>
  </w:style>
  <w:style w:type="paragraph" w:customStyle="1" w:styleId="run-in">
    <w:name w:val="run-in"/>
    <w:basedOn w:val="Normal"/>
    <w:next w:val="Normal"/>
    <w:pPr>
      <w:keepNext/>
      <w:spacing w:before="120"/>
    </w:pPr>
    <w:rPr>
      <w:b/>
    </w:rPr>
  </w:style>
  <w:style w:type="character" w:styleId="Hyperlink">
    <w:name w:val="Hyperlink"/>
    <w:basedOn w:val="DefaultParagraphFont"/>
    <w:rsid w:val="00B21654"/>
    <w:rPr>
      <w:color w:val="0563C1" w:themeColor="hyperlink"/>
      <w:u w:val="single"/>
    </w:rPr>
  </w:style>
  <w:style w:type="paragraph" w:customStyle="1" w:styleId="figurecitation">
    <w:name w:val="figurecitation"/>
    <w:basedOn w:val="Normal"/>
    <w:pPr>
      <w:pBdr>
        <w:top w:val="single" w:sz="8" w:space="1" w:color="auto"/>
        <w:left w:val="single" w:sz="8" w:space="4" w:color="auto"/>
        <w:bottom w:val="single" w:sz="8" w:space="1" w:color="auto"/>
        <w:right w:val="single" w:sz="8" w:space="4" w:color="auto"/>
      </w:pBdr>
    </w:pPr>
    <w:rPr>
      <w:rFonts w:ascii="Arial" w:hAnsi="Arial"/>
      <w:b/>
      <w:sz w:val="36"/>
    </w:rPr>
  </w:style>
  <w:style w:type="paragraph" w:customStyle="1" w:styleId="acknowledgements">
    <w:name w:val="acknowledgements"/>
    <w:basedOn w:val="abstract"/>
    <w:next w:val="Normal"/>
    <w:pPr>
      <w:spacing w:before="240"/>
    </w:pPr>
  </w:style>
  <w:style w:type="paragraph" w:customStyle="1" w:styleId="author">
    <w:name w:val="author"/>
    <w:basedOn w:val="Normal"/>
    <w:next w:val="affiliation"/>
    <w:pPr>
      <w:spacing w:before="120"/>
    </w:pPr>
  </w:style>
  <w:style w:type="paragraph" w:customStyle="1" w:styleId="affiliation">
    <w:name w:val="affiliation"/>
    <w:basedOn w:val="Normal"/>
    <w:next w:val="phone"/>
    <w:pPr>
      <w:spacing w:before="120" w:line="240" w:lineRule="auto"/>
    </w:pPr>
    <w:rPr>
      <w:i/>
    </w:rPr>
  </w:style>
  <w:style w:type="paragraph" w:customStyle="1" w:styleId="email">
    <w:name w:val="email"/>
    <w:basedOn w:val="Normal"/>
    <w:next w:val="url"/>
    <w:pPr>
      <w:spacing w:before="120" w:line="240" w:lineRule="auto"/>
    </w:pPr>
    <w:rPr>
      <w:sz w:val="20"/>
    </w:rPr>
  </w:style>
  <w:style w:type="paragraph" w:customStyle="1" w:styleId="phone">
    <w:name w:val="phone"/>
    <w:basedOn w:val="email"/>
    <w:next w:val="fax"/>
  </w:style>
  <w:style w:type="paragraph" w:customStyle="1" w:styleId="fax">
    <w:name w:val="fax"/>
    <w:basedOn w:val="email"/>
    <w:next w:val="email"/>
  </w:style>
  <w:style w:type="paragraph" w:customStyle="1" w:styleId="abstract">
    <w:name w:val="abstract"/>
    <w:basedOn w:val="Normal"/>
    <w:next w:val="keywords"/>
    <w:pPr>
      <w:spacing w:before="120"/>
    </w:pPr>
    <w:rPr>
      <w:sz w:val="20"/>
    </w:rPr>
  </w:style>
  <w:style w:type="paragraph" w:customStyle="1" w:styleId="keywords">
    <w:name w:val="keywords"/>
    <w:basedOn w:val="Normal"/>
    <w:next w:val="Normal"/>
    <w:pPr>
      <w:spacing w:before="120"/>
    </w:pPr>
    <w:rPr>
      <w:i/>
    </w:rPr>
  </w:style>
  <w:style w:type="paragraph" w:customStyle="1" w:styleId="extraaddress">
    <w:name w:val="extraaddress"/>
    <w:basedOn w:val="email"/>
  </w:style>
  <w:style w:type="paragraph" w:customStyle="1" w:styleId="reference">
    <w:name w:val="reference"/>
    <w:basedOn w:val="Normal"/>
    <w:rPr>
      <w:sz w:val="20"/>
    </w:rPr>
  </w:style>
  <w:style w:type="paragraph" w:customStyle="1" w:styleId="equation">
    <w:name w:val="equation"/>
    <w:basedOn w:val="Normal"/>
    <w:next w:val="Normal"/>
    <w:pPr>
      <w:spacing w:before="120" w:after="120"/>
      <w:jc w:val="center"/>
    </w:pPr>
  </w:style>
  <w:style w:type="paragraph" w:customStyle="1" w:styleId="articlenote">
    <w:name w:val="articlenote"/>
    <w:basedOn w:val="Normal"/>
    <w:next w:val="Normal"/>
    <w:pPr>
      <w:spacing w:line="240" w:lineRule="auto"/>
    </w:pPr>
    <w:rPr>
      <w:sz w:val="22"/>
    </w:rPr>
  </w:style>
  <w:style w:type="paragraph" w:customStyle="1" w:styleId="figlegend">
    <w:name w:val="figlegend"/>
    <w:basedOn w:val="Normal"/>
    <w:next w:val="Normal"/>
    <w:pPr>
      <w:spacing w:before="120"/>
    </w:pPr>
    <w:rPr>
      <w:sz w:val="20"/>
    </w:rPr>
  </w:style>
  <w:style w:type="paragraph" w:customStyle="1" w:styleId="tablelegend">
    <w:name w:val="tablelegend"/>
    <w:basedOn w:val="Normal"/>
    <w:next w:val="Normal"/>
    <w:pPr>
      <w:spacing w:before="120"/>
    </w:pPr>
    <w:rPr>
      <w:sz w:val="20"/>
    </w:rPr>
  </w:style>
  <w:style w:type="paragraph" w:styleId="NoSpacing">
    <w:name w:val="No Spacing"/>
    <w:link w:val="NoSpacingChar"/>
    <w:uiPriority w:val="1"/>
    <w:qFormat/>
    <w:rsid w:val="00B21654"/>
    <w:rPr>
      <w:rFonts w:ascii="Calibri" w:eastAsia="Calibri" w:hAnsi="Calibri"/>
      <w:sz w:val="22"/>
      <w:szCs w:val="22"/>
      <w:lang w:eastAsia="en-US"/>
    </w:rPr>
  </w:style>
  <w:style w:type="paragraph" w:customStyle="1" w:styleId="url">
    <w:name w:val="url"/>
    <w:basedOn w:val="email"/>
    <w:next w:val="Normal"/>
  </w:style>
  <w:style w:type="character" w:customStyle="1" w:styleId="NoSpacingChar">
    <w:name w:val="No Spacing Char"/>
    <w:link w:val="NoSpacing"/>
    <w:uiPriority w:val="1"/>
    <w:rsid w:val="00B21654"/>
    <w:rPr>
      <w:rFonts w:ascii="Calibri" w:eastAsia="Calibri" w:hAnsi="Calibri"/>
      <w:sz w:val="22"/>
      <w:szCs w:val="22"/>
      <w:lang w:eastAsia="en-US"/>
    </w:rPr>
  </w:style>
  <w:style w:type="character" w:customStyle="1" w:styleId="apple-converted-space">
    <w:name w:val="apple-converted-space"/>
    <w:rsid w:val="00B21654"/>
  </w:style>
  <w:style w:type="character" w:styleId="Emphasis">
    <w:name w:val="Emphasis"/>
    <w:uiPriority w:val="20"/>
    <w:qFormat/>
    <w:rsid w:val="00B21654"/>
    <w:rPr>
      <w:i/>
      <w:iCs/>
    </w:rPr>
  </w:style>
  <w:style w:type="table" w:styleId="TableGrid">
    <w:name w:val="Table Grid"/>
    <w:basedOn w:val="TableNormal"/>
    <w:uiPriority w:val="39"/>
    <w:rsid w:val="002428E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28E2"/>
    <w:pPr>
      <w:overflowPunct/>
      <w:autoSpaceDE/>
      <w:autoSpaceDN/>
      <w:adjustRightInd/>
      <w:spacing w:after="200" w:line="240" w:lineRule="auto"/>
      <w:textAlignment w:val="auto"/>
    </w:pPr>
    <w:rPr>
      <w:rFonts w:asciiTheme="minorHAnsi" w:eastAsiaTheme="minorHAnsi" w:hAnsiTheme="minorHAnsi" w:cstheme="minorBidi"/>
      <w:i/>
      <w:iCs/>
      <w:color w:val="44546A" w:themeColor="text2"/>
      <w:sz w:val="18"/>
      <w:szCs w:val="18"/>
      <w:lang w:val="en-AU" w:eastAsia="en-US"/>
    </w:rPr>
  </w:style>
  <w:style w:type="paragraph" w:styleId="BalloonText">
    <w:name w:val="Balloon Text"/>
    <w:basedOn w:val="Normal"/>
    <w:link w:val="BalloonTextChar"/>
    <w:rsid w:val="002635B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2635BD"/>
    <w:rPr>
      <w:rFonts w:ascii="Lucida Grande" w:hAnsi="Lucida Grande" w:cs="Lucida Grande"/>
      <w:sz w:val="18"/>
      <w:szCs w:val="18"/>
      <w:lang w:val="en-US" w:eastAsia="de-DE"/>
    </w:rPr>
  </w:style>
  <w:style w:type="character" w:styleId="CommentReference">
    <w:name w:val="annotation reference"/>
    <w:basedOn w:val="DefaultParagraphFont"/>
    <w:uiPriority w:val="99"/>
    <w:rsid w:val="0088773E"/>
    <w:rPr>
      <w:sz w:val="18"/>
      <w:szCs w:val="18"/>
    </w:rPr>
  </w:style>
  <w:style w:type="paragraph" w:styleId="CommentText">
    <w:name w:val="annotation text"/>
    <w:basedOn w:val="Normal"/>
    <w:link w:val="CommentTextChar"/>
    <w:uiPriority w:val="99"/>
    <w:rsid w:val="0088773E"/>
    <w:pPr>
      <w:spacing w:line="240" w:lineRule="auto"/>
    </w:pPr>
    <w:rPr>
      <w:szCs w:val="24"/>
    </w:rPr>
  </w:style>
  <w:style w:type="character" w:customStyle="1" w:styleId="CommentTextChar">
    <w:name w:val="Comment Text Char"/>
    <w:basedOn w:val="DefaultParagraphFont"/>
    <w:link w:val="CommentText"/>
    <w:uiPriority w:val="99"/>
    <w:rsid w:val="0088773E"/>
    <w:rPr>
      <w:sz w:val="24"/>
      <w:szCs w:val="24"/>
      <w:lang w:val="en-US" w:eastAsia="de-DE"/>
    </w:rPr>
  </w:style>
  <w:style w:type="paragraph" w:styleId="CommentSubject">
    <w:name w:val="annotation subject"/>
    <w:basedOn w:val="CommentText"/>
    <w:next w:val="CommentText"/>
    <w:link w:val="CommentSubjectChar"/>
    <w:rsid w:val="0088773E"/>
    <w:rPr>
      <w:b/>
      <w:bCs/>
      <w:sz w:val="20"/>
      <w:szCs w:val="20"/>
    </w:rPr>
  </w:style>
  <w:style w:type="character" w:customStyle="1" w:styleId="CommentSubjectChar">
    <w:name w:val="Comment Subject Char"/>
    <w:basedOn w:val="CommentTextChar"/>
    <w:link w:val="CommentSubject"/>
    <w:rsid w:val="0088773E"/>
    <w:rPr>
      <w:b/>
      <w:bCs/>
      <w:sz w:val="24"/>
      <w:szCs w:val="24"/>
      <w:lang w:val="en-US" w:eastAsia="de-DE"/>
    </w:rPr>
  </w:style>
  <w:style w:type="paragraph" w:styleId="Revision">
    <w:name w:val="Revision"/>
    <w:hidden/>
    <w:uiPriority w:val="99"/>
    <w:semiHidden/>
    <w:rsid w:val="00481466"/>
    <w:rPr>
      <w:sz w:val="24"/>
      <w:lang w:val="en-US" w:eastAsia="de-DE"/>
    </w:rPr>
  </w:style>
  <w:style w:type="character" w:customStyle="1" w:styleId="Heading2Char">
    <w:name w:val="Heading 2 Char"/>
    <w:basedOn w:val="DefaultParagraphFont"/>
    <w:link w:val="Heading2"/>
    <w:uiPriority w:val="9"/>
    <w:rsid w:val="00AE0409"/>
    <w:rPr>
      <w:b/>
      <w:bCs/>
      <w:sz w:val="36"/>
      <w:szCs w:val="36"/>
    </w:rPr>
  </w:style>
  <w:style w:type="paragraph" w:customStyle="1" w:styleId="EndNoteBibliographyTitle">
    <w:name w:val="EndNote Bibliography Title"/>
    <w:basedOn w:val="Normal"/>
    <w:link w:val="EndNoteBibliographyTitleChar"/>
    <w:rsid w:val="00D1422A"/>
    <w:pPr>
      <w:jc w:val="center"/>
    </w:pPr>
    <w:rPr>
      <w:noProof/>
      <w:lang w:val="de-DE"/>
    </w:rPr>
  </w:style>
  <w:style w:type="character" w:customStyle="1" w:styleId="EndNoteBibliographyTitleChar">
    <w:name w:val="EndNote Bibliography Title Char"/>
    <w:basedOn w:val="DefaultParagraphFont"/>
    <w:link w:val="EndNoteBibliographyTitle"/>
    <w:rsid w:val="00D1422A"/>
    <w:rPr>
      <w:noProof/>
      <w:sz w:val="24"/>
      <w:lang w:val="de-DE" w:eastAsia="de-DE"/>
    </w:rPr>
  </w:style>
  <w:style w:type="paragraph" w:customStyle="1" w:styleId="EndNoteBibliography">
    <w:name w:val="EndNote Bibliography"/>
    <w:basedOn w:val="Normal"/>
    <w:link w:val="EndNoteBibliographyChar"/>
    <w:rsid w:val="00D1422A"/>
    <w:pPr>
      <w:spacing w:line="240" w:lineRule="auto"/>
    </w:pPr>
    <w:rPr>
      <w:noProof/>
      <w:lang w:val="de-DE"/>
    </w:rPr>
  </w:style>
  <w:style w:type="character" w:customStyle="1" w:styleId="EndNoteBibliographyChar">
    <w:name w:val="EndNote Bibliography Char"/>
    <w:basedOn w:val="DefaultParagraphFont"/>
    <w:link w:val="EndNoteBibliography"/>
    <w:rsid w:val="00D1422A"/>
    <w:rPr>
      <w:noProof/>
      <w:sz w:val="24"/>
      <w:lang w:val="de-DE" w:eastAsia="de-DE"/>
    </w:rPr>
  </w:style>
  <w:style w:type="character" w:customStyle="1" w:styleId="Heading3Char">
    <w:name w:val="Heading 3 Char"/>
    <w:basedOn w:val="DefaultParagraphFont"/>
    <w:link w:val="Heading3"/>
    <w:rsid w:val="00AA2199"/>
    <w:rPr>
      <w:rFonts w:asciiTheme="majorHAnsi" w:eastAsiaTheme="majorEastAsia" w:hAnsiTheme="majorHAnsi" w:cstheme="majorBidi"/>
      <w:color w:val="1F4D78" w:themeColor="accent1" w:themeShade="7F"/>
      <w:sz w:val="24"/>
      <w:szCs w:val="24"/>
      <w:lang w:val="en-US" w:eastAsia="de-DE"/>
    </w:rPr>
  </w:style>
  <w:style w:type="character" w:customStyle="1" w:styleId="FooterChar">
    <w:name w:val="Footer Char"/>
    <w:basedOn w:val="DefaultParagraphFont"/>
    <w:link w:val="Footer"/>
    <w:uiPriority w:val="99"/>
    <w:rsid w:val="00C17505"/>
    <w:rPr>
      <w:sz w:val="24"/>
      <w:lang w:val="en-US" w:eastAsia="de-DE"/>
    </w:rPr>
  </w:style>
  <w:style w:type="paragraph" w:styleId="ListParagraph">
    <w:name w:val="List Paragraph"/>
    <w:basedOn w:val="Normal"/>
    <w:uiPriority w:val="34"/>
    <w:qFormat/>
    <w:rsid w:val="00572E26"/>
    <w:pPr>
      <w:ind w:left="720"/>
      <w:contextualSpacing/>
    </w:pPr>
  </w:style>
  <w:style w:type="character" w:customStyle="1" w:styleId="Heading1Char">
    <w:name w:val="Heading 1 Char"/>
    <w:basedOn w:val="DefaultParagraphFont"/>
    <w:link w:val="Heading1"/>
    <w:rsid w:val="00094BA0"/>
    <w:rPr>
      <w:rFonts w:asciiTheme="majorHAnsi" w:eastAsiaTheme="majorEastAsia" w:hAnsiTheme="majorHAnsi" w:cstheme="majorBidi"/>
      <w:color w:val="2E74B5" w:themeColor="accent1" w:themeShade="BF"/>
      <w:sz w:val="32"/>
      <w:szCs w:val="32"/>
      <w:lang w:val="en-US" w:eastAsia="de-DE"/>
    </w:rPr>
  </w:style>
  <w:style w:type="character" w:customStyle="1" w:styleId="discreet">
    <w:name w:val="discreet"/>
    <w:basedOn w:val="DefaultParagraphFont"/>
    <w:rsid w:val="00094BA0"/>
  </w:style>
  <w:style w:type="paragraph" w:customStyle="1" w:styleId="Title2">
    <w:name w:val="Title2"/>
    <w:basedOn w:val="Normal"/>
    <w:next w:val="author"/>
    <w:rsid w:val="0034516A"/>
    <w:rPr>
      <w:rFonts w:ascii="Arial" w:hAnsi="Arial"/>
      <w:b/>
      <w:sz w:val="36"/>
    </w:rPr>
  </w:style>
  <w:style w:type="character" w:styleId="LineNumber">
    <w:name w:val="line number"/>
    <w:basedOn w:val="DefaultParagraphFont"/>
    <w:semiHidden/>
    <w:unhideWhenUsed/>
    <w:rsid w:val="00DA1C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78931">
      <w:bodyDiv w:val="1"/>
      <w:marLeft w:val="0"/>
      <w:marRight w:val="0"/>
      <w:marTop w:val="0"/>
      <w:marBottom w:val="0"/>
      <w:divBdr>
        <w:top w:val="none" w:sz="0" w:space="0" w:color="auto"/>
        <w:left w:val="none" w:sz="0" w:space="0" w:color="auto"/>
        <w:bottom w:val="none" w:sz="0" w:space="0" w:color="auto"/>
        <w:right w:val="none" w:sz="0" w:space="0" w:color="auto"/>
      </w:divBdr>
    </w:div>
    <w:div w:id="152725292">
      <w:bodyDiv w:val="1"/>
      <w:marLeft w:val="0"/>
      <w:marRight w:val="0"/>
      <w:marTop w:val="0"/>
      <w:marBottom w:val="0"/>
      <w:divBdr>
        <w:top w:val="none" w:sz="0" w:space="0" w:color="auto"/>
        <w:left w:val="none" w:sz="0" w:space="0" w:color="auto"/>
        <w:bottom w:val="none" w:sz="0" w:space="0" w:color="auto"/>
        <w:right w:val="none" w:sz="0" w:space="0" w:color="auto"/>
      </w:divBdr>
    </w:div>
    <w:div w:id="234322142">
      <w:bodyDiv w:val="1"/>
      <w:marLeft w:val="0"/>
      <w:marRight w:val="0"/>
      <w:marTop w:val="0"/>
      <w:marBottom w:val="0"/>
      <w:divBdr>
        <w:top w:val="none" w:sz="0" w:space="0" w:color="auto"/>
        <w:left w:val="none" w:sz="0" w:space="0" w:color="auto"/>
        <w:bottom w:val="none" w:sz="0" w:space="0" w:color="auto"/>
        <w:right w:val="none" w:sz="0" w:space="0" w:color="auto"/>
      </w:divBdr>
    </w:div>
    <w:div w:id="179883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ael\Desktop\WOOD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E69AD-98E1-4BC5-8120-F95E7432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WOODS.dot</Template>
  <TotalTime>5756</TotalTime>
  <Pages>17</Pages>
  <Words>13763</Words>
  <Characters>78455</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SPRINGER VERLAG</Company>
  <LinksUpToDate>false</LinksUpToDate>
  <CharactersWithSpaces>92034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 for journal articles</dc:title>
  <dc:creator>Rachael Maree Woods</dc:creator>
  <cp:lastModifiedBy>Rachael Maree Woods</cp:lastModifiedBy>
  <cp:revision>9</cp:revision>
  <cp:lastPrinted>2015-10-27T22:35:00Z</cp:lastPrinted>
  <dcterms:created xsi:type="dcterms:W3CDTF">2016-03-24T23:13:00Z</dcterms:created>
  <dcterms:modified xsi:type="dcterms:W3CDTF">2016-03-29T10:06:00Z</dcterms:modified>
</cp:coreProperties>
</file>